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604FF" w14:textId="77777777" w:rsidR="008217B8" w:rsidRDefault="008217B8" w:rsidP="002B266A">
      <w:pPr>
        <w:rPr>
          <w:rFonts w:cs="Times New Roman"/>
          <w:b/>
          <w:bCs/>
        </w:rPr>
      </w:pPr>
    </w:p>
    <w:p w14:paraId="14A721AA" w14:textId="77777777" w:rsidR="008217B8" w:rsidRDefault="008217B8" w:rsidP="002B266A">
      <w:pPr>
        <w:rPr>
          <w:rFonts w:cs="Times New Roman"/>
          <w:b/>
          <w:bCs/>
        </w:rPr>
      </w:pPr>
    </w:p>
    <w:p w14:paraId="507D67F5" w14:textId="45AD9E30" w:rsidR="006C3D30" w:rsidRPr="002B266A" w:rsidRDefault="002D24D1" w:rsidP="002B266A">
      <w:pPr>
        <w:rPr>
          <w:rFonts w:cs="Times New Roman"/>
          <w:b/>
          <w:bCs/>
        </w:rPr>
      </w:pPr>
      <w:r w:rsidRPr="002B266A">
        <w:rPr>
          <w:rFonts w:cs="Times New Roman"/>
          <w:b/>
          <w:bCs/>
        </w:rPr>
        <w:t>Measuring the effects of road proximity on the distribution of commercially valuable bird species in an Indonesian protected area</w:t>
      </w:r>
    </w:p>
    <w:p w14:paraId="6E3B5404" w14:textId="77777777" w:rsidR="006C3D30" w:rsidRPr="002B266A" w:rsidRDefault="006C3D30" w:rsidP="002B266A">
      <w:pPr>
        <w:pStyle w:val="Heading1"/>
        <w:spacing w:after="0"/>
        <w:rPr>
          <w:rFonts w:cs="Times New Roman"/>
        </w:rPr>
      </w:pPr>
    </w:p>
    <w:p w14:paraId="115D3EFB" w14:textId="77777777" w:rsidR="002D24D1" w:rsidRPr="002B266A" w:rsidRDefault="002D24D1" w:rsidP="002B266A">
      <w:pPr>
        <w:rPr>
          <w:rFonts w:cs="Times New Roman"/>
          <w:b/>
          <w:bCs/>
        </w:rPr>
      </w:pPr>
      <w:r w:rsidRPr="002B266A">
        <w:rPr>
          <w:rFonts w:cs="Times New Roman"/>
          <w:b/>
          <w:bCs/>
        </w:rPr>
        <w:t>Authors:</w:t>
      </w:r>
    </w:p>
    <w:p w14:paraId="4145CABF" w14:textId="77777777" w:rsidR="002D24D1" w:rsidRPr="002B266A" w:rsidRDefault="002D24D1" w:rsidP="002B266A">
      <w:pPr>
        <w:rPr>
          <w:rFonts w:cs="Times New Roman"/>
        </w:rPr>
      </w:pPr>
      <w:r w:rsidRPr="002B266A">
        <w:rPr>
          <w:rFonts w:cs="Times New Roman"/>
        </w:rPr>
        <w:t xml:space="preserve"> </w:t>
      </w:r>
    </w:p>
    <w:p w14:paraId="0B44BE8A" w14:textId="77777777" w:rsidR="008217B8" w:rsidRDefault="008217B8" w:rsidP="008217B8">
      <w:pPr>
        <w:spacing w:line="360" w:lineRule="auto"/>
        <w:rPr>
          <w:rFonts w:cs="Times New Roman"/>
        </w:rPr>
        <w:sectPr w:rsidR="008217B8" w:rsidSect="001F12C1">
          <w:headerReference w:type="default" r:id="rId9"/>
          <w:footerReference w:type="default" r:id="rId10"/>
          <w:pgSz w:w="12240" w:h="15840"/>
          <w:pgMar w:top="1440" w:right="1440" w:bottom="1440" w:left="1440" w:header="720" w:footer="720" w:gutter="0"/>
          <w:lnNumType w:countBy="1" w:restart="continuous"/>
          <w:pgNumType w:start="1"/>
          <w:cols w:space="720"/>
          <w:docGrid w:linePitch="326"/>
        </w:sectPr>
      </w:pPr>
    </w:p>
    <w:p w14:paraId="2D7FE322" w14:textId="4B12E697" w:rsidR="002D24D1" w:rsidRPr="00F226CA" w:rsidRDefault="002D24D1" w:rsidP="008217B8">
      <w:pPr>
        <w:spacing w:line="360" w:lineRule="auto"/>
        <w:rPr>
          <w:rFonts w:cs="Times New Roman"/>
          <w:vertAlign w:val="superscript"/>
        </w:rPr>
      </w:pPr>
      <w:r w:rsidRPr="002B266A">
        <w:rPr>
          <w:rFonts w:cs="Times New Roman"/>
        </w:rPr>
        <w:t>Katherine S. Lauck</w:t>
      </w:r>
      <w:r w:rsidR="00F226CA">
        <w:rPr>
          <w:rStyle w:val="FootnoteReference"/>
          <w:rFonts w:cs="Times New Roman"/>
        </w:rPr>
        <w:footnoteReference w:id="1"/>
      </w:r>
    </w:p>
    <w:p w14:paraId="1E395423" w14:textId="77777777" w:rsidR="002D24D1" w:rsidRPr="002B266A" w:rsidRDefault="002D24D1" w:rsidP="008217B8">
      <w:pPr>
        <w:spacing w:line="360" w:lineRule="auto"/>
        <w:rPr>
          <w:rFonts w:cs="Times New Roman"/>
        </w:rPr>
      </w:pPr>
      <w:r w:rsidRPr="002B266A">
        <w:rPr>
          <w:rFonts w:cs="Times New Roman"/>
        </w:rPr>
        <w:t>1124 Menlo Drive</w:t>
      </w:r>
    </w:p>
    <w:p w14:paraId="185D92D1" w14:textId="77777777" w:rsidR="002D24D1" w:rsidRPr="002B266A" w:rsidRDefault="002D24D1" w:rsidP="008217B8">
      <w:pPr>
        <w:spacing w:line="360" w:lineRule="auto"/>
        <w:rPr>
          <w:rFonts w:cs="Times New Roman"/>
        </w:rPr>
      </w:pPr>
      <w:r w:rsidRPr="002B266A">
        <w:rPr>
          <w:rFonts w:cs="Times New Roman"/>
        </w:rPr>
        <w:t>Davis, CA 95616, USA</w:t>
      </w:r>
    </w:p>
    <w:p w14:paraId="58D61612" w14:textId="77777777" w:rsidR="002D24D1" w:rsidRPr="002B266A" w:rsidRDefault="002D24D1" w:rsidP="008217B8">
      <w:pPr>
        <w:spacing w:line="360" w:lineRule="auto"/>
        <w:rPr>
          <w:rFonts w:cs="Times New Roman"/>
        </w:rPr>
      </w:pPr>
    </w:p>
    <w:p w14:paraId="28198895" w14:textId="77777777" w:rsidR="002D24D1" w:rsidRPr="002B266A" w:rsidRDefault="002D24D1" w:rsidP="008217B8">
      <w:pPr>
        <w:spacing w:line="360" w:lineRule="auto"/>
        <w:rPr>
          <w:rFonts w:cs="Times New Roman"/>
        </w:rPr>
      </w:pPr>
      <w:r w:rsidRPr="002B266A">
        <w:rPr>
          <w:rFonts w:cs="Times New Roman"/>
        </w:rPr>
        <w:t>Sarah L. Carroll</w:t>
      </w:r>
    </w:p>
    <w:p w14:paraId="76998003" w14:textId="77777777" w:rsidR="002D24D1" w:rsidRPr="002B266A" w:rsidRDefault="002D24D1" w:rsidP="008217B8">
      <w:pPr>
        <w:spacing w:line="360" w:lineRule="auto"/>
        <w:rPr>
          <w:rFonts w:cs="Times New Roman"/>
        </w:rPr>
      </w:pPr>
      <w:r w:rsidRPr="002B266A">
        <w:rPr>
          <w:rFonts w:cs="Times New Roman"/>
        </w:rPr>
        <w:t>Graduate Degree Program in Ecology</w:t>
      </w:r>
    </w:p>
    <w:p w14:paraId="79D0E2A8" w14:textId="77777777" w:rsidR="002D24D1" w:rsidRPr="002B266A" w:rsidRDefault="002D24D1" w:rsidP="008217B8">
      <w:pPr>
        <w:spacing w:line="360" w:lineRule="auto"/>
        <w:rPr>
          <w:rFonts w:cs="Times New Roman"/>
        </w:rPr>
      </w:pPr>
      <w:r w:rsidRPr="002B266A">
        <w:rPr>
          <w:rFonts w:cs="Times New Roman"/>
        </w:rPr>
        <w:t>1476 Campus Delivery, Colorado State University</w:t>
      </w:r>
    </w:p>
    <w:p w14:paraId="5D9432B4" w14:textId="77777777" w:rsidR="002D24D1" w:rsidRPr="002B266A" w:rsidRDefault="002D24D1" w:rsidP="008217B8">
      <w:pPr>
        <w:spacing w:line="360" w:lineRule="auto"/>
        <w:rPr>
          <w:rFonts w:cs="Times New Roman"/>
        </w:rPr>
      </w:pPr>
      <w:r w:rsidRPr="002B266A">
        <w:rPr>
          <w:rFonts w:cs="Times New Roman"/>
        </w:rPr>
        <w:t>Fort Collins, CO 80523, USA</w:t>
      </w:r>
    </w:p>
    <w:p w14:paraId="1969FDFB" w14:textId="77777777" w:rsidR="002D24D1" w:rsidRPr="002B266A" w:rsidRDefault="002D24D1" w:rsidP="008217B8">
      <w:pPr>
        <w:spacing w:line="360" w:lineRule="auto"/>
        <w:rPr>
          <w:rFonts w:cs="Times New Roman"/>
        </w:rPr>
      </w:pPr>
    </w:p>
    <w:p w14:paraId="124150D1" w14:textId="0210426B" w:rsidR="002D24D1" w:rsidRPr="002B266A" w:rsidRDefault="002D24D1" w:rsidP="008217B8">
      <w:pPr>
        <w:spacing w:line="360" w:lineRule="auto"/>
        <w:rPr>
          <w:rFonts w:cs="Times New Roman"/>
        </w:rPr>
      </w:pPr>
      <w:r w:rsidRPr="002B266A">
        <w:rPr>
          <w:rFonts w:cs="Times New Roman"/>
        </w:rPr>
        <w:t>Elly Mufli</w:t>
      </w:r>
      <w:r w:rsidR="0099784D">
        <w:rPr>
          <w:rFonts w:cs="Times New Roman"/>
        </w:rPr>
        <w:t>h</w:t>
      </w:r>
      <w:r w:rsidRPr="002B266A">
        <w:rPr>
          <w:rFonts w:cs="Times New Roman"/>
        </w:rPr>
        <w:t>ati</w:t>
      </w:r>
    </w:p>
    <w:p w14:paraId="6EC6121A" w14:textId="77777777" w:rsidR="002D24D1" w:rsidRPr="002B266A" w:rsidRDefault="002D24D1" w:rsidP="008217B8">
      <w:pPr>
        <w:spacing w:line="360" w:lineRule="auto"/>
        <w:rPr>
          <w:rFonts w:cs="Times New Roman"/>
        </w:rPr>
      </w:pPr>
      <w:r w:rsidRPr="002B266A">
        <w:rPr>
          <w:rFonts w:cs="Times New Roman"/>
        </w:rPr>
        <w:t>Fakultas Kehutanan Universitas Tanjungpura</w:t>
      </w:r>
    </w:p>
    <w:p w14:paraId="3FB167C8" w14:textId="77777777" w:rsidR="002D24D1" w:rsidRPr="002B266A" w:rsidRDefault="002D24D1" w:rsidP="008217B8">
      <w:pPr>
        <w:spacing w:line="360" w:lineRule="auto"/>
        <w:rPr>
          <w:rFonts w:cs="Times New Roman"/>
        </w:rPr>
      </w:pPr>
      <w:r w:rsidRPr="002B266A">
        <w:rPr>
          <w:rFonts w:cs="Times New Roman"/>
        </w:rPr>
        <w:t>Jl. Prof. Hadari Nawawi</w:t>
      </w:r>
    </w:p>
    <w:p w14:paraId="13E732B5" w14:textId="77777777" w:rsidR="002D24D1" w:rsidRPr="002B266A" w:rsidRDefault="002D24D1" w:rsidP="008217B8">
      <w:pPr>
        <w:spacing w:line="360" w:lineRule="auto"/>
        <w:rPr>
          <w:rFonts w:cs="Times New Roman"/>
        </w:rPr>
      </w:pPr>
      <w:r w:rsidRPr="002B266A">
        <w:rPr>
          <w:rFonts w:cs="Times New Roman"/>
        </w:rPr>
        <w:t>Pontianak, Kalimantan Barat 78121, Indonesia</w:t>
      </w:r>
    </w:p>
    <w:p w14:paraId="604F95C5" w14:textId="77777777" w:rsidR="002D24D1" w:rsidRPr="002B266A" w:rsidRDefault="002D24D1" w:rsidP="008217B8">
      <w:pPr>
        <w:spacing w:line="360" w:lineRule="auto"/>
        <w:rPr>
          <w:rFonts w:cs="Times New Roman"/>
        </w:rPr>
      </w:pPr>
    </w:p>
    <w:p w14:paraId="4949F17F" w14:textId="77777777" w:rsidR="008217B8" w:rsidRDefault="008217B8" w:rsidP="008217B8">
      <w:pPr>
        <w:spacing w:line="360" w:lineRule="auto"/>
        <w:rPr>
          <w:rFonts w:cs="Times New Roman"/>
        </w:rPr>
      </w:pPr>
    </w:p>
    <w:p w14:paraId="1A99AF29" w14:textId="4341AB00" w:rsidR="002B266A" w:rsidRPr="002B266A" w:rsidRDefault="002B266A" w:rsidP="008217B8">
      <w:pPr>
        <w:spacing w:line="360" w:lineRule="auto"/>
        <w:rPr>
          <w:rFonts w:cs="Times New Roman"/>
        </w:rPr>
      </w:pPr>
      <w:r w:rsidRPr="002B266A">
        <w:rPr>
          <w:rFonts w:cs="Times New Roman"/>
        </w:rPr>
        <w:t>Novia Sagita</w:t>
      </w:r>
    </w:p>
    <w:p w14:paraId="14E18B25" w14:textId="77777777" w:rsidR="002B266A" w:rsidRPr="002B266A" w:rsidRDefault="002B266A" w:rsidP="008217B8">
      <w:pPr>
        <w:spacing w:line="360" w:lineRule="auto"/>
        <w:rPr>
          <w:rFonts w:cs="Times New Roman"/>
        </w:rPr>
      </w:pPr>
      <w:r w:rsidRPr="002B266A">
        <w:rPr>
          <w:rFonts w:cs="Times New Roman"/>
        </w:rPr>
        <w:t>Yayasan Planet Indonesia</w:t>
      </w:r>
    </w:p>
    <w:p w14:paraId="2BA3B65A" w14:textId="77777777" w:rsidR="002B266A" w:rsidRPr="002B266A" w:rsidRDefault="002B266A" w:rsidP="008217B8">
      <w:pPr>
        <w:spacing w:line="360" w:lineRule="auto"/>
        <w:rPr>
          <w:rFonts w:cs="Times New Roman"/>
        </w:rPr>
      </w:pPr>
      <w:r w:rsidRPr="002B266A">
        <w:rPr>
          <w:rFonts w:cs="Times New Roman"/>
        </w:rPr>
        <w:t>Jl. Mediteranian Palace No.a20</w:t>
      </w:r>
    </w:p>
    <w:p w14:paraId="42975F1B" w14:textId="77777777" w:rsidR="002B266A" w:rsidRPr="002B266A" w:rsidRDefault="002B266A" w:rsidP="008217B8">
      <w:pPr>
        <w:spacing w:line="360" w:lineRule="auto"/>
        <w:rPr>
          <w:rFonts w:cs="Times New Roman"/>
        </w:rPr>
      </w:pPr>
      <w:r w:rsidRPr="002B266A">
        <w:rPr>
          <w:rFonts w:cs="Times New Roman"/>
        </w:rPr>
        <w:t>Pontianak, Kalimantan Barat 78116, Indonesia</w:t>
      </w:r>
    </w:p>
    <w:p w14:paraId="4428626E" w14:textId="77777777" w:rsidR="002B266A" w:rsidRPr="002B266A" w:rsidRDefault="002B266A" w:rsidP="008217B8">
      <w:pPr>
        <w:spacing w:line="360" w:lineRule="auto"/>
        <w:rPr>
          <w:rFonts w:cs="Times New Roman"/>
        </w:rPr>
      </w:pPr>
    </w:p>
    <w:p w14:paraId="5C54E4B6" w14:textId="18EC0F2C" w:rsidR="002B266A" w:rsidRPr="002B266A" w:rsidRDefault="002B266A" w:rsidP="008217B8">
      <w:pPr>
        <w:spacing w:line="360" w:lineRule="auto"/>
        <w:rPr>
          <w:rFonts w:cs="Times New Roman"/>
        </w:rPr>
      </w:pPr>
      <w:r w:rsidRPr="002B266A">
        <w:rPr>
          <w:rFonts w:cs="Times New Roman"/>
        </w:rPr>
        <w:t>Siti</w:t>
      </w:r>
      <w:r w:rsidR="0099784D">
        <w:rPr>
          <w:rFonts w:cs="Times New Roman"/>
        </w:rPr>
        <w:t xml:space="preserve"> Masitoh</w:t>
      </w:r>
      <w:r w:rsidRPr="002B266A">
        <w:rPr>
          <w:rFonts w:cs="Times New Roman"/>
        </w:rPr>
        <w:t xml:space="preserve"> Kartikawati</w:t>
      </w:r>
    </w:p>
    <w:p w14:paraId="3FD6F049" w14:textId="77777777" w:rsidR="002B266A" w:rsidRPr="002B266A" w:rsidRDefault="002B266A" w:rsidP="008217B8">
      <w:pPr>
        <w:spacing w:line="360" w:lineRule="auto"/>
        <w:rPr>
          <w:rFonts w:cs="Times New Roman"/>
        </w:rPr>
      </w:pPr>
      <w:r w:rsidRPr="002B266A">
        <w:rPr>
          <w:rFonts w:cs="Times New Roman"/>
        </w:rPr>
        <w:t>Fakultas Kehutanan Universitas Tanjungpura</w:t>
      </w:r>
    </w:p>
    <w:p w14:paraId="33CCF604" w14:textId="77777777" w:rsidR="002B266A" w:rsidRPr="002B266A" w:rsidRDefault="002B266A" w:rsidP="008217B8">
      <w:pPr>
        <w:spacing w:line="360" w:lineRule="auto"/>
        <w:rPr>
          <w:rFonts w:cs="Times New Roman"/>
        </w:rPr>
      </w:pPr>
      <w:r w:rsidRPr="002B266A">
        <w:rPr>
          <w:rFonts w:cs="Times New Roman"/>
        </w:rPr>
        <w:t>Jl. Prof. Hadari Nawawi</w:t>
      </w:r>
    </w:p>
    <w:p w14:paraId="5906B498" w14:textId="77777777" w:rsidR="002B266A" w:rsidRPr="002B266A" w:rsidRDefault="002B266A" w:rsidP="008217B8">
      <w:pPr>
        <w:spacing w:line="360" w:lineRule="auto"/>
        <w:rPr>
          <w:rFonts w:cs="Times New Roman"/>
        </w:rPr>
      </w:pPr>
      <w:r w:rsidRPr="002B266A">
        <w:rPr>
          <w:rFonts w:cs="Times New Roman"/>
        </w:rPr>
        <w:t>Pontianak, Kalimantan Barat 78121, Indonesia</w:t>
      </w:r>
    </w:p>
    <w:p w14:paraId="714B0D72" w14:textId="77777777" w:rsidR="002B266A" w:rsidRPr="002B266A" w:rsidRDefault="002B266A" w:rsidP="008217B8">
      <w:pPr>
        <w:spacing w:line="360" w:lineRule="auto"/>
        <w:rPr>
          <w:rFonts w:cs="Times New Roman"/>
        </w:rPr>
      </w:pPr>
    </w:p>
    <w:p w14:paraId="674FD3A2" w14:textId="77777777" w:rsidR="002B266A" w:rsidRPr="002B266A" w:rsidRDefault="002B266A" w:rsidP="008217B8">
      <w:pPr>
        <w:spacing w:line="360" w:lineRule="auto"/>
        <w:rPr>
          <w:rFonts w:cs="Times New Roman"/>
        </w:rPr>
      </w:pPr>
      <w:r w:rsidRPr="002B266A">
        <w:rPr>
          <w:rFonts w:cs="Times New Roman"/>
        </w:rPr>
        <w:t>Adam Miller</w:t>
      </w:r>
    </w:p>
    <w:p w14:paraId="7C76EC8D" w14:textId="77777777" w:rsidR="002B266A" w:rsidRPr="002B266A" w:rsidRDefault="002B266A" w:rsidP="008217B8">
      <w:pPr>
        <w:spacing w:line="360" w:lineRule="auto"/>
        <w:rPr>
          <w:rFonts w:cs="Times New Roman"/>
        </w:rPr>
      </w:pPr>
      <w:r w:rsidRPr="002B266A">
        <w:rPr>
          <w:rFonts w:cs="Times New Roman"/>
        </w:rPr>
        <w:t>Yayasan Planet Indonesia</w:t>
      </w:r>
    </w:p>
    <w:p w14:paraId="795DE357" w14:textId="77777777" w:rsidR="002B266A" w:rsidRPr="002B266A" w:rsidRDefault="002B266A" w:rsidP="008217B8">
      <w:pPr>
        <w:spacing w:line="360" w:lineRule="auto"/>
        <w:rPr>
          <w:rFonts w:cs="Times New Roman"/>
        </w:rPr>
      </w:pPr>
      <w:r w:rsidRPr="002B266A">
        <w:rPr>
          <w:rFonts w:cs="Times New Roman"/>
        </w:rPr>
        <w:t>Jl. Mediteranian Palace No.a20</w:t>
      </w:r>
    </w:p>
    <w:p w14:paraId="7BC895F1" w14:textId="21E78634" w:rsidR="002B266A" w:rsidRPr="002B266A" w:rsidRDefault="002B266A" w:rsidP="008217B8">
      <w:pPr>
        <w:spacing w:line="360" w:lineRule="auto"/>
        <w:rPr>
          <w:rFonts w:cs="Times New Roman"/>
        </w:rPr>
      </w:pPr>
      <w:r w:rsidRPr="002B266A">
        <w:rPr>
          <w:rFonts w:cs="Times New Roman"/>
        </w:rPr>
        <w:t>Pontianak, Kalimantan Barat 78116, Indonesia</w:t>
      </w:r>
    </w:p>
    <w:p w14:paraId="674E6EE0" w14:textId="77777777" w:rsidR="008217B8" w:rsidRDefault="008217B8" w:rsidP="002B266A">
      <w:pPr>
        <w:rPr>
          <w:rFonts w:cs="Times New Roman"/>
        </w:rPr>
        <w:sectPr w:rsidR="008217B8" w:rsidSect="008217B8">
          <w:type w:val="continuous"/>
          <w:pgSz w:w="12240" w:h="15840"/>
          <w:pgMar w:top="1440" w:right="1440" w:bottom="1440" w:left="1440" w:header="720" w:footer="720" w:gutter="0"/>
          <w:lnNumType w:countBy="1" w:restart="continuous"/>
          <w:pgNumType w:start="1"/>
          <w:cols w:num="2" w:space="720"/>
          <w:docGrid w:linePitch="326"/>
        </w:sectPr>
      </w:pPr>
    </w:p>
    <w:p w14:paraId="00000002" w14:textId="4EFA2A73" w:rsidR="00224D56" w:rsidRPr="002B266A" w:rsidRDefault="00043E59" w:rsidP="002B266A">
      <w:pPr>
        <w:pStyle w:val="Heading1"/>
        <w:spacing w:after="0"/>
        <w:rPr>
          <w:rFonts w:cs="Times New Roman"/>
        </w:rPr>
      </w:pPr>
      <w:r w:rsidRPr="002B266A">
        <w:rPr>
          <w:rFonts w:cs="Times New Roman"/>
        </w:rPr>
        <w:lastRenderedPageBreak/>
        <w:t>ABSTRACT</w:t>
      </w:r>
    </w:p>
    <w:p w14:paraId="7F40536C" w14:textId="12B90DF6" w:rsidR="00043E59" w:rsidRPr="002B266A" w:rsidRDefault="00000000" w:rsidP="002B266A">
      <w:pPr>
        <w:rPr>
          <w:rFonts w:cs="Times New Roman"/>
        </w:rPr>
      </w:pPr>
      <w:r w:rsidRPr="002B266A">
        <w:rPr>
          <w:rFonts w:cs="Times New Roman"/>
        </w:rPr>
        <w:t>Deforestation is the most critical threat to biodiversity in Indonesia. However, roads that accompany and facilitate deforestation also increase access to interior forest. Hunters use this increased access to supply Indonesia’s thriving wildlife trade with live and dead animals, which may further reduce the habitat available to especially persecuted species. We used occupancy modeling to quantify the effect of proximity to roads on the distribution of songbird communities in primary tropical forest within Cagar Alam Gunung Niyut, a protected area in West Kalimantan, Indonesia, on the island of Borneo. We found that commercially valuable species were more likely to be detected further from roads than other species in the community (</w:t>
      </w:r>
      <w:r w:rsidRPr="002B266A">
        <w:rPr>
          <w:rFonts w:cs="Times New Roman"/>
          <w:i/>
        </w:rPr>
        <w:t>µ</w:t>
      </w:r>
      <w:r w:rsidRPr="002B266A">
        <w:rPr>
          <w:rFonts w:cs="Times New Roman"/>
        </w:rPr>
        <w:t xml:space="preserve"> = 5.34, BCI 0.23 – 12.00) but were not more sensitive to deforestation than other species (</w:t>
      </w:r>
      <w:r w:rsidRPr="002B266A">
        <w:rPr>
          <w:rFonts w:cs="Times New Roman"/>
          <w:i/>
        </w:rPr>
        <w:t>µ</w:t>
      </w:r>
      <w:r w:rsidRPr="002B266A">
        <w:rPr>
          <w:rFonts w:cs="Times New Roman"/>
        </w:rPr>
        <w:t xml:space="preserve"> = 3.06, BCI -1.64 – 10.03). These findings suggest that relatively low occupancy near roads by commercially valuable species is likely driven by trapping pressure and not edge effects. </w:t>
      </w:r>
      <w:r w:rsidR="004B50C0" w:rsidRPr="002B266A">
        <w:rPr>
          <w:rFonts w:cs="Times New Roman"/>
        </w:rPr>
        <w:t>Although the study</w:t>
      </w:r>
      <w:r w:rsidRPr="002B266A">
        <w:rPr>
          <w:rFonts w:cs="Times New Roman"/>
        </w:rPr>
        <w:t xml:space="preserve"> was conducted inside a </w:t>
      </w:r>
      <w:r w:rsidRPr="002B266A">
        <w:rPr>
          <w:rFonts w:cs="Times New Roman"/>
          <w:i/>
          <w:iCs/>
        </w:rPr>
        <w:t>Cagar Alam</w:t>
      </w:r>
      <w:r w:rsidRPr="002B266A">
        <w:rPr>
          <w:rFonts w:cs="Times New Roman"/>
        </w:rPr>
        <w:t xml:space="preserve"> (Nature Preserve), which is the highest level of protection designated by the Indonesian national government</w:t>
      </w:r>
      <w:r w:rsidR="004B50C0" w:rsidRPr="002B266A">
        <w:rPr>
          <w:rFonts w:cs="Times New Roman"/>
        </w:rPr>
        <w:t>, existing enforcement efforts were insufficient to protect commercially valuable species</w:t>
      </w:r>
      <w:r w:rsidRPr="002B266A">
        <w:rPr>
          <w:rFonts w:cs="Times New Roman"/>
        </w:rPr>
        <w:t>.</w:t>
      </w:r>
      <w:r w:rsidR="001F0286" w:rsidRPr="002B266A">
        <w:rPr>
          <w:rFonts w:cs="Times New Roman"/>
        </w:rPr>
        <w:t xml:space="preserve"> Without intervention on the part of local and regional policymakers and conservation organizations, further road construction and associated illegal trapping activity will continue to reduce the ability of commercially valuable species to inhabit otherwise suitable forest.</w:t>
      </w:r>
    </w:p>
    <w:p w14:paraId="0F6A8B61" w14:textId="20DDD257" w:rsidR="00043E59" w:rsidRPr="002B266A" w:rsidRDefault="00000000" w:rsidP="002B266A">
      <w:pPr>
        <w:pStyle w:val="Heading1"/>
        <w:rPr>
          <w:rFonts w:cs="Times New Roman"/>
        </w:rPr>
      </w:pPr>
      <w:sdt>
        <w:sdtPr>
          <w:rPr>
            <w:rFonts w:cs="Times New Roman"/>
          </w:rPr>
          <w:tag w:val="goog_rdk_2"/>
          <w:id w:val="856315736"/>
        </w:sdtPr>
        <w:sdtContent/>
      </w:sdt>
      <w:r w:rsidR="00043E59" w:rsidRPr="002B266A">
        <w:rPr>
          <w:rFonts w:cs="Times New Roman"/>
        </w:rPr>
        <w:t>KEYWORDS</w:t>
      </w:r>
    </w:p>
    <w:p w14:paraId="4777DEE5" w14:textId="311E92F8" w:rsidR="008217B8" w:rsidRDefault="00043E59">
      <w:pPr>
        <w:rPr>
          <w:rFonts w:cs="Times New Roman"/>
          <w:color w:val="000000"/>
        </w:rPr>
      </w:pPr>
      <w:r w:rsidRPr="002B266A">
        <w:rPr>
          <w:rFonts w:cs="Times New Roman"/>
          <w:color w:val="000000"/>
        </w:rPr>
        <w:t>Community-based conservation, wildlife trade, occupancy modeling, tropical forest, threatened species, habitat loss, Gunung Niyut</w:t>
      </w:r>
      <w:r w:rsidR="008217B8">
        <w:rPr>
          <w:rFonts w:cs="Times New Roman"/>
          <w:color w:val="000000"/>
        </w:rPr>
        <w:br w:type="page"/>
      </w:r>
    </w:p>
    <w:p w14:paraId="00000004" w14:textId="24D05F09" w:rsidR="00224D56" w:rsidRPr="002B266A" w:rsidRDefault="003E1CF5" w:rsidP="002B266A">
      <w:pPr>
        <w:pStyle w:val="Heading1"/>
        <w:numPr>
          <w:ilvl w:val="0"/>
          <w:numId w:val="1"/>
        </w:numPr>
        <w:rPr>
          <w:rFonts w:cs="Times New Roman"/>
        </w:rPr>
      </w:pPr>
      <w:r w:rsidRPr="002B266A">
        <w:rPr>
          <w:rFonts w:cs="Times New Roman"/>
        </w:rPr>
        <w:lastRenderedPageBreak/>
        <w:t>INTRODUCTION</w:t>
      </w:r>
    </w:p>
    <w:p w14:paraId="6BBBC64E" w14:textId="77777777" w:rsidR="00103802" w:rsidRPr="002B266A" w:rsidRDefault="00103802" w:rsidP="002B266A">
      <w:pPr>
        <w:rPr>
          <w:rFonts w:cs="Times New Roman"/>
        </w:rPr>
      </w:pPr>
    </w:p>
    <w:p w14:paraId="71620F9E" w14:textId="47D50481" w:rsidR="00B94F32" w:rsidRPr="002B266A" w:rsidRDefault="00B94F32" w:rsidP="002B266A">
      <w:pPr>
        <w:spacing w:after="0"/>
        <w:rPr>
          <w:rFonts w:cs="Times New Roman"/>
        </w:rPr>
      </w:pPr>
      <w:r w:rsidRPr="002B266A">
        <w:rPr>
          <w:rFonts w:cs="Times New Roman"/>
        </w:rPr>
        <w:t xml:space="preserve">Land use change is the leading cause of terrestrial biodiversity loss and endangerment </w:t>
      </w:r>
      <w:r w:rsidR="00EA5D7D" w:rsidRPr="002B266A">
        <w:rPr>
          <w:rFonts w:cs="Times New Roman"/>
        </w:rPr>
        <w:t>(Dirzo and Raven 2003)</w:t>
      </w:r>
      <w:r w:rsidRPr="002B266A">
        <w:rPr>
          <w:rFonts w:cs="Times New Roman"/>
        </w:rPr>
        <w:t xml:space="preserve">. Roads facilitate land use change by increasing access to nearby forest for lumber extraction (Laporte </w:t>
      </w:r>
      <w:r w:rsidR="001548DC" w:rsidRPr="002B266A">
        <w:rPr>
          <w:rFonts w:cs="Times New Roman"/>
          <w:i/>
          <w:iCs/>
        </w:rPr>
        <w:t>et al</w:t>
      </w:r>
      <w:r w:rsidRPr="002B266A">
        <w:rPr>
          <w:rFonts w:cs="Times New Roman"/>
        </w:rPr>
        <w:t xml:space="preserve">. 2007). In addition, they provide access to previously inaccessible interior forest for hunting and trapping and transportation networks for distribution of wildlife and derivative products (Suárez </w:t>
      </w:r>
      <w:r w:rsidR="001548DC" w:rsidRPr="002B266A">
        <w:rPr>
          <w:rFonts w:cs="Times New Roman"/>
          <w:i/>
          <w:iCs/>
        </w:rPr>
        <w:t>et al</w:t>
      </w:r>
      <w:r w:rsidRPr="002B266A">
        <w:rPr>
          <w:rFonts w:cs="Times New Roman"/>
        </w:rPr>
        <w:t xml:space="preserve">. 2009, Harris </w:t>
      </w:r>
      <w:r w:rsidR="001548DC" w:rsidRPr="002B266A">
        <w:rPr>
          <w:rFonts w:cs="Times New Roman"/>
          <w:i/>
          <w:iCs/>
        </w:rPr>
        <w:t>et al</w:t>
      </w:r>
      <w:r w:rsidRPr="002B266A">
        <w:rPr>
          <w:rFonts w:cs="Times New Roman"/>
        </w:rPr>
        <w:t xml:space="preserve">. 2017, Symes </w:t>
      </w:r>
      <w:r w:rsidR="001548DC" w:rsidRPr="002B266A">
        <w:rPr>
          <w:rFonts w:cs="Times New Roman"/>
          <w:i/>
          <w:iCs/>
        </w:rPr>
        <w:t>et al</w:t>
      </w:r>
      <w:r w:rsidRPr="002B266A">
        <w:rPr>
          <w:rFonts w:cs="Times New Roman"/>
        </w:rPr>
        <w:t>. 2018</w:t>
      </w:r>
      <w:sdt>
        <w:sdtPr>
          <w:rPr>
            <w:rFonts w:cs="Times New Roman"/>
          </w:rPr>
          <w:tag w:val="goog_rdk_4"/>
          <w:id w:val="9194233"/>
        </w:sdtPr>
        <w:sdtContent/>
      </w:sdt>
      <w:r w:rsidRPr="002B266A">
        <w:rPr>
          <w:rFonts w:cs="Times New Roman"/>
        </w:rPr>
        <w:t xml:space="preserve">). Commercially valuable species are thus doubly threatened by habitat loss and hunting or trapping, both of which increase with proximity to roads (Laporte </w:t>
      </w:r>
      <w:r w:rsidR="001548DC" w:rsidRPr="002B266A">
        <w:rPr>
          <w:rFonts w:cs="Times New Roman"/>
          <w:i/>
          <w:iCs/>
        </w:rPr>
        <w:t>et al</w:t>
      </w:r>
      <w:r w:rsidRPr="002B266A">
        <w:rPr>
          <w:rFonts w:cs="Times New Roman"/>
        </w:rPr>
        <w:t xml:space="preserve">. 2007, Suárez </w:t>
      </w:r>
      <w:r w:rsidR="001548DC" w:rsidRPr="002B266A">
        <w:rPr>
          <w:rFonts w:cs="Times New Roman"/>
          <w:i/>
          <w:iCs/>
        </w:rPr>
        <w:t>et al</w:t>
      </w:r>
      <w:r w:rsidRPr="002B266A">
        <w:rPr>
          <w:rFonts w:cs="Times New Roman"/>
        </w:rPr>
        <w:t xml:space="preserve">. 2009, Harris </w:t>
      </w:r>
      <w:r w:rsidR="001548DC" w:rsidRPr="002B266A">
        <w:rPr>
          <w:rFonts w:cs="Times New Roman"/>
          <w:i/>
          <w:iCs/>
        </w:rPr>
        <w:t>et al</w:t>
      </w:r>
      <w:r w:rsidRPr="002B266A">
        <w:rPr>
          <w:rFonts w:cs="Times New Roman"/>
        </w:rPr>
        <w:t xml:space="preserve">. 2017, Symes </w:t>
      </w:r>
      <w:r w:rsidR="001548DC" w:rsidRPr="002B266A">
        <w:rPr>
          <w:rFonts w:cs="Times New Roman"/>
          <w:i/>
          <w:iCs/>
        </w:rPr>
        <w:t>et al</w:t>
      </w:r>
      <w:r w:rsidRPr="002B266A">
        <w:rPr>
          <w:rFonts w:cs="Times New Roman"/>
        </w:rPr>
        <w:t>. 2018</w:t>
      </w:r>
      <w:r w:rsidR="00FE4C8B" w:rsidRPr="002B266A">
        <w:rPr>
          <w:rFonts w:cs="Times New Roman"/>
        </w:rPr>
        <w:t xml:space="preserve">, Jaureguiberry </w:t>
      </w:r>
      <w:r w:rsidR="001548DC" w:rsidRPr="002B266A">
        <w:rPr>
          <w:rFonts w:cs="Times New Roman"/>
          <w:i/>
          <w:iCs/>
        </w:rPr>
        <w:t>et al</w:t>
      </w:r>
      <w:r w:rsidR="00FE4C8B" w:rsidRPr="002B266A">
        <w:rPr>
          <w:rFonts w:cs="Times New Roman"/>
        </w:rPr>
        <w:t>. 2022</w:t>
      </w:r>
      <w:r w:rsidRPr="002B266A">
        <w:rPr>
          <w:rFonts w:cs="Times New Roman"/>
        </w:rPr>
        <w:t xml:space="preserve">). </w:t>
      </w:r>
    </w:p>
    <w:p w14:paraId="00000005" w14:textId="0EE0C3BA" w:rsidR="00224D56" w:rsidRPr="002B266A" w:rsidRDefault="00000000" w:rsidP="002B266A">
      <w:pPr>
        <w:spacing w:after="0"/>
        <w:ind w:firstLine="720"/>
        <w:rPr>
          <w:rFonts w:cs="Times New Roman"/>
        </w:rPr>
      </w:pPr>
      <w:r w:rsidRPr="002B266A">
        <w:rPr>
          <w:rFonts w:cs="Times New Roman"/>
        </w:rPr>
        <w:t xml:space="preserve">Indonesia’s tropical forests are global biodiversity hotspots (Myers </w:t>
      </w:r>
      <w:r w:rsidR="001548DC" w:rsidRPr="002B266A">
        <w:rPr>
          <w:rFonts w:cs="Times New Roman"/>
          <w:i/>
          <w:iCs/>
        </w:rPr>
        <w:t>et al</w:t>
      </w:r>
      <w:r w:rsidRPr="002B266A">
        <w:rPr>
          <w:rFonts w:cs="Times New Roman"/>
        </w:rPr>
        <w:t xml:space="preserve">. 2000, Brooks </w:t>
      </w:r>
      <w:r w:rsidR="001548DC" w:rsidRPr="002B266A">
        <w:rPr>
          <w:rFonts w:cs="Times New Roman"/>
          <w:i/>
          <w:iCs/>
        </w:rPr>
        <w:t>et al</w:t>
      </w:r>
      <w:r w:rsidRPr="002B266A">
        <w:rPr>
          <w:rFonts w:cs="Times New Roman"/>
        </w:rPr>
        <w:t xml:space="preserve">. 2002). Across the archipelago, agricultural expansion, logging, mining and fires drive ongoing deforestation (Achard 2002, Sodhi </w:t>
      </w:r>
      <w:r w:rsidR="001548DC" w:rsidRPr="002B266A">
        <w:rPr>
          <w:rFonts w:cs="Times New Roman"/>
          <w:i/>
          <w:iCs/>
        </w:rPr>
        <w:t>et al</w:t>
      </w:r>
      <w:r w:rsidRPr="002B266A">
        <w:rPr>
          <w:rFonts w:cs="Times New Roman"/>
        </w:rPr>
        <w:t xml:space="preserve">. 2004, Hansen </w:t>
      </w:r>
      <w:r w:rsidR="001548DC" w:rsidRPr="002B266A">
        <w:rPr>
          <w:rFonts w:cs="Times New Roman"/>
          <w:i/>
          <w:iCs/>
        </w:rPr>
        <w:t>et al</w:t>
      </w:r>
      <w:r w:rsidRPr="002B266A">
        <w:rPr>
          <w:rFonts w:cs="Times New Roman"/>
        </w:rPr>
        <w:t xml:space="preserve">. 2013, Margono </w:t>
      </w:r>
      <w:r w:rsidR="001548DC" w:rsidRPr="002B266A">
        <w:rPr>
          <w:rFonts w:cs="Times New Roman"/>
          <w:i/>
          <w:iCs/>
        </w:rPr>
        <w:t>et al</w:t>
      </w:r>
      <w:r w:rsidRPr="002B266A">
        <w:rPr>
          <w:rFonts w:cs="Times New Roman"/>
        </w:rPr>
        <w:t xml:space="preserve">. 2014, Abood </w:t>
      </w:r>
      <w:r w:rsidR="001548DC" w:rsidRPr="002B266A">
        <w:rPr>
          <w:rFonts w:cs="Times New Roman"/>
          <w:i/>
          <w:iCs/>
        </w:rPr>
        <w:t>et al</w:t>
      </w:r>
      <w:r w:rsidRPr="002B266A">
        <w:rPr>
          <w:rFonts w:cs="Times New Roman"/>
        </w:rPr>
        <w:t xml:space="preserve">. 2015), making land use change the leading cause of species endangerment and extinction (Nijman 2010, Nijman </w:t>
      </w:r>
      <w:r w:rsidR="001548DC" w:rsidRPr="002B266A">
        <w:rPr>
          <w:rFonts w:cs="Times New Roman"/>
          <w:i/>
          <w:iCs/>
        </w:rPr>
        <w:t>et al</w:t>
      </w:r>
      <w:r w:rsidRPr="002B266A">
        <w:rPr>
          <w:rFonts w:cs="Times New Roman"/>
        </w:rPr>
        <w:t xml:space="preserve">. 2012, Newbold </w:t>
      </w:r>
      <w:r w:rsidR="001548DC" w:rsidRPr="002B266A">
        <w:rPr>
          <w:rFonts w:cs="Times New Roman"/>
          <w:i/>
          <w:iCs/>
        </w:rPr>
        <w:t>et al</w:t>
      </w:r>
      <w:r w:rsidRPr="002B266A">
        <w:rPr>
          <w:rFonts w:cs="Times New Roman"/>
        </w:rPr>
        <w:t xml:space="preserve">. 2015, Symes </w:t>
      </w:r>
      <w:r w:rsidR="001548DC" w:rsidRPr="002B266A">
        <w:rPr>
          <w:rFonts w:cs="Times New Roman"/>
          <w:i/>
          <w:iCs/>
        </w:rPr>
        <w:t>et al</w:t>
      </w:r>
      <w:r w:rsidRPr="002B266A">
        <w:rPr>
          <w:rFonts w:cs="Times New Roman"/>
        </w:rPr>
        <w:t>. 2018)</w:t>
      </w:r>
      <w:sdt>
        <w:sdtPr>
          <w:rPr>
            <w:rFonts w:cs="Times New Roman"/>
          </w:rPr>
          <w:tag w:val="goog_rdk_3"/>
          <w:id w:val="879741542"/>
        </w:sdtPr>
        <w:sdtContent/>
      </w:sdt>
      <w:r w:rsidRPr="002B266A">
        <w:rPr>
          <w:rFonts w:cs="Times New Roman"/>
        </w:rPr>
        <w:t xml:space="preserve">. </w:t>
      </w:r>
      <w:r w:rsidR="00B94F32" w:rsidRPr="002B266A">
        <w:rPr>
          <w:rFonts w:cs="Times New Roman"/>
        </w:rPr>
        <w:t>Furthermore, c</w:t>
      </w:r>
      <w:r w:rsidRPr="002B266A">
        <w:rPr>
          <w:rFonts w:cs="Times New Roman"/>
        </w:rPr>
        <w:t xml:space="preserve">ommercial hunting and trapping feed the international wildlife trade in which Indonesia supplies Europe and East Asia with wildlife for pets, consumption, and medical applications (Collar and Juniper 1992, Bennett </w:t>
      </w:r>
      <w:r w:rsidR="001548DC" w:rsidRPr="002B266A">
        <w:rPr>
          <w:rFonts w:cs="Times New Roman"/>
          <w:i/>
          <w:iCs/>
        </w:rPr>
        <w:t>et al</w:t>
      </w:r>
      <w:r w:rsidRPr="002B266A">
        <w:rPr>
          <w:rFonts w:cs="Times New Roman"/>
        </w:rPr>
        <w:t xml:space="preserve">. 2002, Alves </w:t>
      </w:r>
      <w:r w:rsidR="001548DC" w:rsidRPr="002B266A">
        <w:rPr>
          <w:rFonts w:cs="Times New Roman"/>
          <w:i/>
          <w:iCs/>
        </w:rPr>
        <w:t>et al</w:t>
      </w:r>
      <w:r w:rsidRPr="002B266A">
        <w:rPr>
          <w:rFonts w:cs="Times New Roman"/>
        </w:rPr>
        <w:t xml:space="preserve">. 2010, Alves and Alves 2011, Drury 2011, Fernandes-Ferreira </w:t>
      </w:r>
      <w:r w:rsidR="001548DC" w:rsidRPr="002B266A">
        <w:rPr>
          <w:rFonts w:cs="Times New Roman"/>
          <w:i/>
          <w:iCs/>
        </w:rPr>
        <w:t>et al</w:t>
      </w:r>
      <w:r w:rsidRPr="002B266A">
        <w:rPr>
          <w:rFonts w:cs="Times New Roman"/>
        </w:rPr>
        <w:t xml:space="preserve">. 2012, Nóbrega Alves </w:t>
      </w:r>
      <w:r w:rsidR="001548DC" w:rsidRPr="002B266A">
        <w:rPr>
          <w:rFonts w:cs="Times New Roman"/>
          <w:i/>
          <w:iCs/>
        </w:rPr>
        <w:t>et al</w:t>
      </w:r>
      <w:r w:rsidRPr="002B266A">
        <w:rPr>
          <w:rFonts w:cs="Times New Roman"/>
        </w:rPr>
        <w:t xml:space="preserve">. 2013, Bush </w:t>
      </w:r>
      <w:r w:rsidR="001548DC" w:rsidRPr="002B266A">
        <w:rPr>
          <w:rFonts w:cs="Times New Roman"/>
          <w:i/>
          <w:iCs/>
        </w:rPr>
        <w:t>et al</w:t>
      </w:r>
      <w:r w:rsidRPr="002B266A">
        <w:rPr>
          <w:rFonts w:cs="Times New Roman"/>
        </w:rPr>
        <w:t xml:space="preserve">. 2014, McNamara </w:t>
      </w:r>
      <w:r w:rsidR="001548DC" w:rsidRPr="002B266A">
        <w:rPr>
          <w:rFonts w:cs="Times New Roman"/>
          <w:i/>
          <w:iCs/>
        </w:rPr>
        <w:t>et al</w:t>
      </w:r>
      <w:r w:rsidRPr="002B266A">
        <w:rPr>
          <w:rFonts w:cs="Times New Roman"/>
        </w:rPr>
        <w:t>. 2016). For example, research has documented the export of Javan and Sunda slow loris (</w:t>
      </w:r>
      <w:r w:rsidRPr="002B266A">
        <w:rPr>
          <w:rFonts w:cs="Times New Roman"/>
          <w:i/>
        </w:rPr>
        <w:t>Nycticebus javanicus</w:t>
      </w:r>
      <w:r w:rsidRPr="002B266A">
        <w:rPr>
          <w:rFonts w:cs="Times New Roman"/>
        </w:rPr>
        <w:t xml:space="preserve"> and </w:t>
      </w:r>
      <w:r w:rsidRPr="002B266A">
        <w:rPr>
          <w:rFonts w:cs="Times New Roman"/>
          <w:i/>
        </w:rPr>
        <w:t>N. coucang</w:t>
      </w:r>
      <w:r w:rsidRPr="002B266A">
        <w:rPr>
          <w:rFonts w:cs="Times New Roman"/>
        </w:rPr>
        <w:t>) to Europe and Sunda pangolin (</w:t>
      </w:r>
      <w:r w:rsidRPr="002B266A">
        <w:rPr>
          <w:rFonts w:cs="Times New Roman"/>
          <w:i/>
        </w:rPr>
        <w:t>Manis javanica</w:t>
      </w:r>
      <w:r w:rsidRPr="002B266A">
        <w:rPr>
          <w:rFonts w:cs="Times New Roman"/>
        </w:rPr>
        <w:t>) and helmeted hornbill (</w:t>
      </w:r>
      <w:r w:rsidRPr="002B266A">
        <w:rPr>
          <w:rFonts w:cs="Times New Roman"/>
          <w:i/>
        </w:rPr>
        <w:t>Rhinoplax vigil</w:t>
      </w:r>
      <w:r w:rsidRPr="002B266A">
        <w:rPr>
          <w:rFonts w:cs="Times New Roman"/>
        </w:rPr>
        <w:t xml:space="preserve">) to East Asia, primarily China. </w:t>
      </w:r>
      <w:sdt>
        <w:sdtPr>
          <w:rPr>
            <w:rFonts w:cs="Times New Roman"/>
          </w:rPr>
          <w:tag w:val="goog_rdk_5"/>
          <w:id w:val="-1836066010"/>
        </w:sdtPr>
        <w:sdtContent/>
      </w:sdt>
    </w:p>
    <w:p w14:paraId="00000006" w14:textId="48BF0CAD" w:rsidR="00224D56" w:rsidRPr="002B266A" w:rsidRDefault="00000000" w:rsidP="002B266A">
      <w:pPr>
        <w:spacing w:after="0"/>
        <w:ind w:firstLine="720"/>
        <w:rPr>
          <w:rFonts w:cs="Times New Roman"/>
        </w:rPr>
      </w:pPr>
      <w:bookmarkStart w:id="0" w:name="_heading=h.gjdgxs" w:colFirst="0" w:colLast="0"/>
      <w:bookmarkEnd w:id="0"/>
      <w:r w:rsidRPr="002B266A">
        <w:rPr>
          <w:rFonts w:cs="Times New Roman"/>
        </w:rPr>
        <w:lastRenderedPageBreak/>
        <w:t xml:space="preserve">The same access points and transportation networks that supply the international wildlife trade also supply a lesser known but thriving domestic bird trade (Nijman 2010, Harris </w:t>
      </w:r>
      <w:r w:rsidR="001548DC" w:rsidRPr="002B266A">
        <w:rPr>
          <w:rFonts w:cs="Times New Roman"/>
          <w:i/>
          <w:iCs/>
        </w:rPr>
        <w:t>et al</w:t>
      </w:r>
      <w:r w:rsidRPr="002B266A">
        <w:rPr>
          <w:rFonts w:cs="Times New Roman"/>
        </w:rPr>
        <w:t xml:space="preserve">. 2017) encompassing thousands of species and millions of individuals (Jepson and Ladle 2005, Chng </w:t>
      </w:r>
      <w:r w:rsidR="001548DC" w:rsidRPr="002B266A">
        <w:rPr>
          <w:rFonts w:cs="Times New Roman"/>
          <w:i/>
          <w:iCs/>
        </w:rPr>
        <w:t>et al</w:t>
      </w:r>
      <w:r w:rsidRPr="002B266A">
        <w:rPr>
          <w:rFonts w:cs="Times New Roman"/>
        </w:rPr>
        <w:t xml:space="preserve">. 2015, 2016, 2018, Chng and Eaton 2016, Rentschlar </w:t>
      </w:r>
      <w:r w:rsidR="001548DC" w:rsidRPr="002B266A">
        <w:rPr>
          <w:rFonts w:cs="Times New Roman"/>
          <w:i/>
          <w:iCs/>
        </w:rPr>
        <w:t>et al</w:t>
      </w:r>
      <w:r w:rsidRPr="002B266A">
        <w:rPr>
          <w:rFonts w:cs="Times New Roman"/>
        </w:rPr>
        <w:t>. 2018). The caged bird trade and Indonesia’s rapid rate of deforestation have driven avian species declines, extirpations, and extinctions (e.g. Javan pied starling (</w:t>
      </w:r>
      <w:r w:rsidRPr="002B266A">
        <w:rPr>
          <w:rFonts w:cs="Times New Roman"/>
          <w:i/>
        </w:rPr>
        <w:t>Gracupica jalla</w:t>
      </w:r>
      <w:r w:rsidRPr="002B266A">
        <w:rPr>
          <w:rFonts w:cs="Times New Roman"/>
        </w:rPr>
        <w:t>), Bali starling (</w:t>
      </w:r>
      <w:r w:rsidRPr="002B266A">
        <w:rPr>
          <w:rFonts w:cs="Times New Roman"/>
          <w:i/>
        </w:rPr>
        <w:t>Leucopsar rothschildi</w:t>
      </w:r>
      <w:r w:rsidRPr="002B266A">
        <w:rPr>
          <w:rFonts w:cs="Times New Roman"/>
        </w:rPr>
        <w:t>), straw-headed bulbul (</w:t>
      </w:r>
      <w:r w:rsidRPr="002B266A">
        <w:rPr>
          <w:rFonts w:cs="Times New Roman"/>
          <w:i/>
        </w:rPr>
        <w:t>Pycnonotus zeylanicus</w:t>
      </w:r>
      <w:r w:rsidRPr="002B266A">
        <w:rPr>
          <w:rFonts w:cs="Times New Roman"/>
        </w:rPr>
        <w:t xml:space="preserve">); Collar and Juniper 1992, Collar </w:t>
      </w:r>
      <w:r w:rsidR="001548DC" w:rsidRPr="002B266A">
        <w:rPr>
          <w:rFonts w:cs="Times New Roman"/>
          <w:i/>
          <w:iCs/>
        </w:rPr>
        <w:t>et al</w:t>
      </w:r>
      <w:r w:rsidRPr="002B266A">
        <w:rPr>
          <w:rFonts w:cs="Times New Roman"/>
        </w:rPr>
        <w:t xml:space="preserve">. 1994, Wright </w:t>
      </w:r>
      <w:r w:rsidR="001548DC" w:rsidRPr="002B266A">
        <w:rPr>
          <w:rFonts w:cs="Times New Roman"/>
          <w:i/>
          <w:iCs/>
        </w:rPr>
        <w:t>et al</w:t>
      </w:r>
      <w:r w:rsidRPr="002B266A">
        <w:rPr>
          <w:rFonts w:cs="Times New Roman"/>
        </w:rPr>
        <w:t xml:space="preserve">. 2001, Jepson and Ladle 2005, Harris </w:t>
      </w:r>
      <w:r w:rsidR="001548DC" w:rsidRPr="002B266A">
        <w:rPr>
          <w:rFonts w:cs="Times New Roman"/>
          <w:i/>
          <w:iCs/>
        </w:rPr>
        <w:t>et al</w:t>
      </w:r>
      <w:r w:rsidRPr="002B266A">
        <w:rPr>
          <w:rFonts w:cs="Times New Roman"/>
        </w:rPr>
        <w:t xml:space="preserve">. 2017, Bergin </w:t>
      </w:r>
      <w:r w:rsidR="001548DC" w:rsidRPr="002B266A">
        <w:rPr>
          <w:rFonts w:cs="Times New Roman"/>
          <w:i/>
          <w:iCs/>
        </w:rPr>
        <w:t>et al</w:t>
      </w:r>
      <w:r w:rsidRPr="002B266A">
        <w:rPr>
          <w:rFonts w:cs="Times New Roman"/>
        </w:rPr>
        <w:t xml:space="preserve">. 2017). Most of these declines have been documented on Java, which has the most dense human population of any island in the world, retains a small fraction of its historical forest, and is the cultural and demand center of the bird trade (Burivalova </w:t>
      </w:r>
      <w:r w:rsidR="001548DC" w:rsidRPr="002B266A">
        <w:rPr>
          <w:rFonts w:cs="Times New Roman"/>
          <w:i/>
          <w:iCs/>
        </w:rPr>
        <w:t>et al</w:t>
      </w:r>
      <w:r w:rsidRPr="002B266A">
        <w:rPr>
          <w:rFonts w:cs="Times New Roman"/>
        </w:rPr>
        <w:t>. 2017).</w:t>
      </w:r>
    </w:p>
    <w:p w14:paraId="00000007" w14:textId="02395A5B" w:rsidR="00224D56" w:rsidRPr="002B266A" w:rsidRDefault="00000000" w:rsidP="002B266A">
      <w:pPr>
        <w:spacing w:after="0"/>
        <w:ind w:firstLine="720"/>
        <w:rPr>
          <w:rFonts w:cs="Times New Roman"/>
        </w:rPr>
      </w:pPr>
      <w:r w:rsidRPr="002B266A">
        <w:rPr>
          <w:rFonts w:cs="Times New Roman"/>
        </w:rPr>
        <w:t xml:space="preserve">Conservationists suspect that commercially valuable bird species in Kalimantan (Indonesian Borneo) are also declining (Lee </w:t>
      </w:r>
      <w:r w:rsidR="001548DC" w:rsidRPr="002B266A">
        <w:rPr>
          <w:rFonts w:cs="Times New Roman"/>
          <w:i/>
          <w:iCs/>
        </w:rPr>
        <w:t>et al</w:t>
      </w:r>
      <w:r w:rsidRPr="002B266A">
        <w:rPr>
          <w:rFonts w:cs="Times New Roman"/>
        </w:rPr>
        <w:t xml:space="preserve">. 2016) because recent and accelerating land use change (Miettinen </w:t>
      </w:r>
      <w:r w:rsidR="001548DC" w:rsidRPr="002B266A">
        <w:rPr>
          <w:rFonts w:cs="Times New Roman"/>
          <w:i/>
          <w:iCs/>
        </w:rPr>
        <w:t>et al</w:t>
      </w:r>
      <w:r w:rsidRPr="002B266A">
        <w:rPr>
          <w:rFonts w:cs="Times New Roman"/>
        </w:rPr>
        <w:t xml:space="preserve">. 2011, 2012) may have increased access to forested areas for trapping. However, Borneo’s remoteness and image as a bastion of pristine forest have shielded its bird trade from investigation prior to 2018, when Rentschlar </w:t>
      </w:r>
      <w:r w:rsidR="001548DC" w:rsidRPr="002B266A">
        <w:rPr>
          <w:rFonts w:cs="Times New Roman"/>
          <w:i/>
          <w:iCs/>
        </w:rPr>
        <w:t>et al</w:t>
      </w:r>
      <w:r w:rsidRPr="002B266A">
        <w:rPr>
          <w:rFonts w:cs="Times New Roman"/>
          <w:i/>
        </w:rPr>
        <w:t>.</w:t>
      </w:r>
      <w:r w:rsidRPr="002B266A">
        <w:rPr>
          <w:rFonts w:cs="Times New Roman"/>
        </w:rPr>
        <w:t xml:space="preserve"> found that it is widespread and lucrative (Rentschlar </w:t>
      </w:r>
      <w:r w:rsidR="001548DC" w:rsidRPr="002B266A">
        <w:rPr>
          <w:rFonts w:cs="Times New Roman"/>
          <w:i/>
          <w:iCs/>
        </w:rPr>
        <w:t>et al</w:t>
      </w:r>
      <w:r w:rsidRPr="002B266A">
        <w:rPr>
          <w:rFonts w:cs="Times New Roman"/>
        </w:rPr>
        <w:t xml:space="preserve">. 2018). Contrary to its pristine reputation, Kalimantan lost an estimated 15.4% of its forested land area between 2000-2010 alone (Miettinen </w:t>
      </w:r>
      <w:r w:rsidR="001548DC" w:rsidRPr="002B266A">
        <w:rPr>
          <w:rFonts w:cs="Times New Roman"/>
          <w:i/>
          <w:iCs/>
        </w:rPr>
        <w:t>et al</w:t>
      </w:r>
      <w:r w:rsidRPr="002B266A">
        <w:rPr>
          <w:rFonts w:cs="Times New Roman"/>
        </w:rPr>
        <w:t>. 2011, 2012) to massive commercial expansion of oil palm plantations and logging combined with associated forest fires (Curran 2004). Sumatra has experienced similar changes to Kalimantan over a similar period, and Sumatran forest bird species that are sold for more money have declined more steeply, implicating the trade in their decline</w:t>
      </w:r>
      <w:ins w:id="1" w:author="Kit Lauck" w:date="2025-01-27T18:08:00Z" w16du:dateUtc="2025-01-28T02:08:00Z">
        <w:r w:rsidR="00FD0F04">
          <w:rPr>
            <w:rFonts w:cs="Times New Roman"/>
          </w:rPr>
          <w:t xml:space="preserve"> </w:t>
        </w:r>
        <w:r w:rsidR="00FD0F04" w:rsidRPr="009E16CC">
          <w:rPr>
            <w:rFonts w:cs="Times New Roman"/>
            <w:highlight w:val="yellow"/>
            <w:rPrChange w:id="2" w:author="Kit Lauck" w:date="2025-01-27T18:09:00Z" w16du:dateUtc="2025-01-28T02:09:00Z">
              <w:rPr>
                <w:rFonts w:cs="Times New Roman"/>
              </w:rPr>
            </w:rPrChange>
          </w:rPr>
          <w:t>[cite]</w:t>
        </w:r>
      </w:ins>
      <w:r w:rsidRPr="009E16CC">
        <w:rPr>
          <w:rFonts w:cs="Times New Roman"/>
          <w:highlight w:val="yellow"/>
          <w:rPrChange w:id="3" w:author="Kit Lauck" w:date="2025-01-27T18:09:00Z" w16du:dateUtc="2025-01-28T02:09:00Z">
            <w:rPr>
              <w:rFonts w:cs="Times New Roman"/>
            </w:rPr>
          </w:rPrChange>
        </w:rPr>
        <w:t>.</w:t>
      </w:r>
      <w:r w:rsidRPr="002B266A">
        <w:rPr>
          <w:rFonts w:cs="Times New Roman"/>
        </w:rPr>
        <w:t xml:space="preserve"> Furthermore, commercially valuable birds are absent from Sumatran forest less than 5 km from a road (Harris </w:t>
      </w:r>
      <w:r w:rsidR="001548DC" w:rsidRPr="002B266A">
        <w:rPr>
          <w:rFonts w:cs="Times New Roman"/>
          <w:i/>
          <w:iCs/>
        </w:rPr>
        <w:t>et al</w:t>
      </w:r>
      <w:r w:rsidRPr="002B266A">
        <w:rPr>
          <w:rFonts w:cs="Times New Roman"/>
        </w:rPr>
        <w:t xml:space="preserve">. 2017). </w:t>
      </w:r>
      <w:r w:rsidRPr="002B266A">
        <w:rPr>
          <w:rFonts w:cs="Times New Roman"/>
          <w:color w:val="000000"/>
        </w:rPr>
        <w:t xml:space="preserve">This information </w:t>
      </w:r>
      <w:r w:rsidRPr="002B266A">
        <w:rPr>
          <w:rFonts w:cs="Times New Roman"/>
          <w:color w:val="000000"/>
        </w:rPr>
        <w:lastRenderedPageBreak/>
        <w:t xml:space="preserve">along with suspected declines of Bornean forest species </w:t>
      </w:r>
      <w:r w:rsidRPr="002B266A">
        <w:rPr>
          <w:rFonts w:cs="Times New Roman"/>
        </w:rPr>
        <w:t xml:space="preserve">(Harris </w:t>
      </w:r>
      <w:r w:rsidR="001548DC" w:rsidRPr="002B266A">
        <w:rPr>
          <w:rFonts w:cs="Times New Roman"/>
          <w:i/>
          <w:iCs/>
        </w:rPr>
        <w:t>et al</w:t>
      </w:r>
      <w:r w:rsidRPr="002B266A">
        <w:rPr>
          <w:rFonts w:cs="Times New Roman"/>
        </w:rPr>
        <w:t>. 2015)</w:t>
      </w:r>
      <w:r w:rsidRPr="002B266A">
        <w:rPr>
          <w:rFonts w:cs="Times New Roman"/>
          <w:color w:val="000000"/>
        </w:rPr>
        <w:t xml:space="preserve"> suggests that commercially valuable birds in Kalimantan are likely disappearing even from intact and protected forests. </w:t>
      </w:r>
    </w:p>
    <w:p w14:paraId="00000008" w14:textId="7AB742E3" w:rsidR="00224D56" w:rsidRPr="002B266A" w:rsidRDefault="00000000" w:rsidP="002B266A">
      <w:pPr>
        <w:spacing w:after="0"/>
        <w:ind w:firstLine="720"/>
        <w:rPr>
          <w:rFonts w:cs="Times New Roman"/>
        </w:rPr>
      </w:pPr>
      <w:r w:rsidRPr="002B266A">
        <w:rPr>
          <w:rFonts w:cs="Times New Roman"/>
        </w:rPr>
        <w:t>If these declines are occurring, and especially if they are occurring in protected areas species under extreme demand in the Indonesian bird trade such as grey-cheeked bulbul (</w:t>
      </w:r>
      <w:r w:rsidRPr="002B266A">
        <w:rPr>
          <w:rFonts w:cs="Times New Roman"/>
          <w:i/>
        </w:rPr>
        <w:t>Alophoixus tephrogenys</w:t>
      </w:r>
      <w:r w:rsidRPr="002B266A">
        <w:rPr>
          <w:rFonts w:cs="Times New Roman"/>
        </w:rPr>
        <w:t>) and white-rumped shama (</w:t>
      </w:r>
      <w:r w:rsidRPr="002B266A">
        <w:rPr>
          <w:rFonts w:cs="Times New Roman"/>
          <w:i/>
        </w:rPr>
        <w:t>Copsychus malabaricus</w:t>
      </w:r>
      <w:r w:rsidRPr="002B266A">
        <w:rPr>
          <w:rFonts w:cs="Times New Roman"/>
        </w:rPr>
        <w:t xml:space="preserve">) may quickly and quietly vanish in the manner of straw-headed bulbul (Lee </w:t>
      </w:r>
      <w:r w:rsidR="001548DC" w:rsidRPr="002B266A">
        <w:rPr>
          <w:rFonts w:cs="Times New Roman"/>
          <w:i/>
          <w:iCs/>
        </w:rPr>
        <w:t>et al</w:t>
      </w:r>
      <w:r w:rsidRPr="002B266A">
        <w:rPr>
          <w:rFonts w:cs="Times New Roman"/>
        </w:rPr>
        <w:t xml:space="preserve">. 2016, Bergin </w:t>
      </w:r>
      <w:r w:rsidR="001548DC" w:rsidRPr="002B266A">
        <w:rPr>
          <w:rFonts w:cs="Times New Roman"/>
          <w:i/>
          <w:iCs/>
        </w:rPr>
        <w:t>et al</w:t>
      </w:r>
      <w:r w:rsidRPr="002B266A">
        <w:rPr>
          <w:rFonts w:cs="Times New Roman"/>
        </w:rPr>
        <w:t xml:space="preserve">. 2017, Chiok </w:t>
      </w:r>
      <w:r w:rsidR="001548DC" w:rsidRPr="002B266A">
        <w:rPr>
          <w:rFonts w:cs="Times New Roman"/>
          <w:i/>
          <w:iCs/>
        </w:rPr>
        <w:t>et al</w:t>
      </w:r>
      <w:r w:rsidRPr="002B266A">
        <w:rPr>
          <w:rFonts w:cs="Times New Roman"/>
        </w:rPr>
        <w:t xml:space="preserve">. 2019). While forest birds are trapped and sold in Kalimantan (Rentschlar </w:t>
      </w:r>
      <w:r w:rsidR="001548DC" w:rsidRPr="002B266A">
        <w:rPr>
          <w:rFonts w:cs="Times New Roman"/>
          <w:i/>
          <w:iCs/>
        </w:rPr>
        <w:t>et al</w:t>
      </w:r>
      <w:r w:rsidRPr="002B266A">
        <w:rPr>
          <w:rFonts w:cs="Times New Roman"/>
        </w:rPr>
        <w:t xml:space="preserve">. 2018), no study has yet documented the effects of trapping on wild bird communities in Kalimantan. If trapping pressure on commercially valuable species is intense enough to exclude them from occupying near-road habitat in this remote location in Kalimantan, no corner of the archipelago is immune to trapping pressure. Because proximity to roads increases access to intact forest and thereby increases trapping pressure in nearby forest (Harris </w:t>
      </w:r>
      <w:r w:rsidR="001548DC" w:rsidRPr="002B266A">
        <w:rPr>
          <w:rFonts w:cs="Times New Roman"/>
          <w:i/>
          <w:iCs/>
        </w:rPr>
        <w:t>et al</w:t>
      </w:r>
      <w:r w:rsidRPr="002B266A">
        <w:rPr>
          <w:rFonts w:cs="Times New Roman"/>
        </w:rPr>
        <w:t xml:space="preserve">. 2017), we quantified effects of trapping by comparing habitat use of commercially valuable species to that of non-valuable species over a gradient of distance to roads. We hypothesized that commercially valuable birds would be less likely to be found near roads than non-valuable birds in Gunung Niyut Nature Reserve in West Kalimantan, Indonesia. </w:t>
      </w:r>
      <w:del w:id="4" w:author="Kit Lauck" w:date="2025-01-27T18:10:00Z" w16du:dateUtc="2025-01-28T02:10:00Z">
        <w:r w:rsidRPr="002B266A" w:rsidDel="009E16CC">
          <w:rPr>
            <w:rFonts w:cs="Times New Roman"/>
          </w:rPr>
          <w:delText>We used a hierarchical community occupancy model to account for variation in detection and habitat effects.</w:delText>
        </w:r>
      </w:del>
    </w:p>
    <w:p w14:paraId="00000009" w14:textId="3ADC3975" w:rsidR="00224D56" w:rsidRPr="002B266A" w:rsidRDefault="00000000" w:rsidP="002B266A">
      <w:pPr>
        <w:pStyle w:val="Heading1"/>
        <w:numPr>
          <w:ilvl w:val="0"/>
          <w:numId w:val="1"/>
        </w:numPr>
        <w:rPr>
          <w:rFonts w:cs="Times New Roman"/>
        </w:rPr>
      </w:pPr>
      <w:r w:rsidRPr="002B266A">
        <w:rPr>
          <w:rFonts w:cs="Times New Roman"/>
        </w:rPr>
        <w:t>M</w:t>
      </w:r>
      <w:r w:rsidR="0059537B" w:rsidRPr="002B266A">
        <w:rPr>
          <w:rFonts w:cs="Times New Roman"/>
        </w:rPr>
        <w:t>ETHODS</w:t>
      </w:r>
    </w:p>
    <w:p w14:paraId="6E4E4C86" w14:textId="77777777" w:rsidR="00103802" w:rsidRPr="002B266A" w:rsidRDefault="00103802" w:rsidP="002B266A">
      <w:pPr>
        <w:rPr>
          <w:rFonts w:cs="Times New Roman"/>
        </w:rPr>
      </w:pPr>
    </w:p>
    <w:p w14:paraId="0000000A" w14:textId="35958F5B" w:rsidR="00224D56" w:rsidRPr="002B266A" w:rsidRDefault="00000000" w:rsidP="002B266A">
      <w:pPr>
        <w:pStyle w:val="Heading2"/>
        <w:numPr>
          <w:ilvl w:val="0"/>
          <w:numId w:val="2"/>
        </w:numPr>
        <w:rPr>
          <w:rFonts w:cs="Times New Roman"/>
          <w:b/>
          <w:bCs/>
          <w:i w:val="0"/>
          <w:iCs w:val="0"/>
        </w:rPr>
      </w:pPr>
      <w:r w:rsidRPr="002B266A">
        <w:rPr>
          <w:rFonts w:cs="Times New Roman"/>
          <w:b/>
          <w:bCs/>
          <w:i w:val="0"/>
          <w:iCs w:val="0"/>
        </w:rPr>
        <w:t>Study area</w:t>
      </w:r>
    </w:p>
    <w:p w14:paraId="0000000B" w14:textId="26FDF2ED" w:rsidR="00224D56" w:rsidRPr="002B266A" w:rsidRDefault="00000000" w:rsidP="002B266A">
      <w:pPr>
        <w:spacing w:after="0"/>
        <w:rPr>
          <w:rFonts w:cs="Times New Roman"/>
        </w:rPr>
      </w:pPr>
      <w:r w:rsidRPr="002B266A">
        <w:rPr>
          <w:rFonts w:cs="Times New Roman"/>
        </w:rPr>
        <w:t xml:space="preserve">Cagar Alam Gunung Niyut is an isolated preserve in the northwest corner of West Kalimantan, Indonesia. Its 124,500 hectares protect an island of primary mixed dipterocarp wet forest surrounded by agricultural land. Average annual rainfall is about 2 m; the elevation of the study </w:t>
      </w:r>
      <w:r w:rsidRPr="002B266A">
        <w:rPr>
          <w:rFonts w:cs="Times New Roman"/>
        </w:rPr>
        <w:lastRenderedPageBreak/>
        <w:t xml:space="preserve">area is 150-400 masl. Of particular interest are its ~2000 hectares of </w:t>
      </w:r>
      <w:r w:rsidR="000D1A5C" w:rsidRPr="002B266A">
        <w:rPr>
          <w:rFonts w:cs="Times New Roman"/>
        </w:rPr>
        <w:t>lowland</w:t>
      </w:r>
      <w:r w:rsidRPr="002B266A">
        <w:rPr>
          <w:rFonts w:cs="Times New Roman"/>
        </w:rPr>
        <w:t xml:space="preserve"> forest in Kabupaten Landak to the southeast. Little remains of West Kalimantan’s lowland primary forest, and this section has the potential to support threatened primary forest species, and in particular, songbird species valuable in the wild bird trade. We accessed this section through the border village Tauk (Fig. 1)</w:t>
      </w:r>
      <w:ins w:id="5" w:author="Kit Lauck" w:date="2025-01-27T18:16:00Z" w16du:dateUtc="2025-01-28T02:16:00Z">
        <w:r w:rsidR="008E607A">
          <w:rPr>
            <w:rFonts w:cs="Times New Roman"/>
          </w:rPr>
          <w:t xml:space="preserve">, traveling </w:t>
        </w:r>
      </w:ins>
      <w:ins w:id="6" w:author="Kit Lauck" w:date="2025-01-27T18:17:00Z" w16du:dateUtc="2025-01-28T02:17:00Z">
        <w:r w:rsidR="008E607A">
          <w:rPr>
            <w:rFonts w:cs="Times New Roman"/>
          </w:rPr>
          <w:t>from the large city of Pontianak</w:t>
        </w:r>
      </w:ins>
      <w:del w:id="7" w:author="Kit Lauck" w:date="2025-01-27T18:16:00Z" w16du:dateUtc="2025-01-28T02:16:00Z">
        <w:r w:rsidRPr="002B266A" w:rsidDel="008E607A">
          <w:rPr>
            <w:rFonts w:cs="Times New Roman"/>
          </w:rPr>
          <w:delText>.</w:delText>
        </w:r>
      </w:del>
      <w:ins w:id="8" w:author="Kit Lauck" w:date="2025-01-27T18:13:00Z" w16du:dateUtc="2025-01-28T02:13:00Z">
        <w:r w:rsidR="0014065B">
          <w:rPr>
            <w:rFonts w:cs="Times New Roman"/>
          </w:rPr>
          <w:t xml:space="preserve"> approximately </w:t>
        </w:r>
      </w:ins>
      <w:ins w:id="9" w:author="Kit Lauck" w:date="2025-01-27T18:14:00Z" w16du:dateUtc="2025-01-28T02:14:00Z">
        <w:r w:rsidR="0014065B">
          <w:rPr>
            <w:rFonts w:cs="Times New Roman"/>
          </w:rPr>
          <w:t xml:space="preserve">five hours by car over narrow and muddy roads, one hour by motorcycle over </w:t>
        </w:r>
        <w:r w:rsidR="008E607A">
          <w:rPr>
            <w:rFonts w:cs="Times New Roman"/>
          </w:rPr>
          <w:t>gravel, mud, and single-track</w:t>
        </w:r>
      </w:ins>
      <w:ins w:id="10" w:author="Kit Lauck" w:date="2025-01-27T18:15:00Z" w16du:dateUtc="2025-01-28T02:15:00Z">
        <w:r w:rsidR="008E607A">
          <w:rPr>
            <w:rFonts w:cs="Times New Roman"/>
          </w:rPr>
          <w:t xml:space="preserve"> forest roads, and two hours by foot through forest.</w:t>
        </w:r>
      </w:ins>
    </w:p>
    <w:p w14:paraId="0000000C" w14:textId="77777777" w:rsidR="00224D56" w:rsidRPr="002B266A" w:rsidRDefault="00000000" w:rsidP="002B266A">
      <w:pPr>
        <w:pStyle w:val="Heading2"/>
        <w:numPr>
          <w:ilvl w:val="0"/>
          <w:numId w:val="2"/>
        </w:numPr>
        <w:rPr>
          <w:rFonts w:cs="Times New Roman"/>
          <w:b/>
          <w:bCs/>
          <w:i w:val="0"/>
          <w:iCs w:val="0"/>
        </w:rPr>
      </w:pPr>
      <w:sdt>
        <w:sdtPr>
          <w:rPr>
            <w:rFonts w:cs="Times New Roman"/>
          </w:rPr>
          <w:tag w:val="goog_rdk_7"/>
          <w:id w:val="480588800"/>
        </w:sdtPr>
        <w:sdtContent/>
      </w:sdt>
      <w:r w:rsidRPr="002B266A">
        <w:rPr>
          <w:rFonts w:cs="Times New Roman"/>
          <w:b/>
          <w:bCs/>
          <w:i w:val="0"/>
          <w:iCs w:val="0"/>
        </w:rPr>
        <w:t>Point counts</w:t>
      </w:r>
    </w:p>
    <w:p w14:paraId="0000000D" w14:textId="759797F4" w:rsidR="00224D56" w:rsidRPr="002B266A" w:rsidRDefault="00000000" w:rsidP="002B266A">
      <w:pPr>
        <w:rPr>
          <w:rFonts w:cs="Times New Roman"/>
        </w:rPr>
      </w:pPr>
      <w:r w:rsidRPr="002B266A">
        <w:rPr>
          <w:rFonts w:cs="Times New Roman"/>
        </w:rPr>
        <w:t>We defined 14 transects, spread in an approximately radial pattern around two base camps, which were approximately 5 km apart. On average, each transect contained 8 survey locations, set 300 m apart</w:t>
      </w:r>
      <w:r w:rsidR="00407DC2" w:rsidRPr="002B266A">
        <w:rPr>
          <w:rFonts w:cs="Times New Roman"/>
        </w:rPr>
        <w:t xml:space="preserve"> to ensure spatial independence for territorial, sedentary forest birds</w:t>
      </w:r>
      <w:r w:rsidRPr="002B266A">
        <w:rPr>
          <w:rFonts w:cs="Times New Roman"/>
        </w:rPr>
        <w:t xml:space="preserve">, for a total of 115 </w:t>
      </w:r>
      <w:r w:rsidRPr="009E070A">
        <w:rPr>
          <w:rFonts w:cs="Times New Roman"/>
          <w:highlight w:val="yellow"/>
          <w:rPrChange w:id="11" w:author="Kit Lauck" w:date="2025-01-27T18:30:00Z" w16du:dateUtc="2025-01-28T02:30:00Z">
            <w:rPr>
              <w:rFonts w:cs="Times New Roman"/>
            </w:rPr>
          </w:rPrChange>
        </w:rPr>
        <w:t>points</w:t>
      </w:r>
      <w:r w:rsidR="00407DC2" w:rsidRPr="009E070A">
        <w:rPr>
          <w:rFonts w:cs="Times New Roman"/>
          <w:highlight w:val="yellow"/>
          <w:rPrChange w:id="12" w:author="Kit Lauck" w:date="2025-01-27T18:30:00Z" w16du:dateUtc="2025-01-28T02:30:00Z">
            <w:rPr>
              <w:rFonts w:cs="Times New Roman"/>
            </w:rPr>
          </w:rPrChange>
        </w:rPr>
        <w:t xml:space="preserve"> [cite]</w:t>
      </w:r>
      <w:r w:rsidRPr="009E070A">
        <w:rPr>
          <w:rFonts w:cs="Times New Roman"/>
          <w:highlight w:val="yellow"/>
          <w:rPrChange w:id="13" w:author="Kit Lauck" w:date="2025-01-27T18:30:00Z" w16du:dateUtc="2025-01-28T02:30:00Z">
            <w:rPr>
              <w:rFonts w:cs="Times New Roman"/>
            </w:rPr>
          </w:rPrChange>
        </w:rPr>
        <w:t>. W</w:t>
      </w:r>
      <w:r w:rsidRPr="002B266A">
        <w:rPr>
          <w:rFonts w:cs="Times New Roman"/>
        </w:rPr>
        <w:t>e visited each survey location and conducted a point count</w:t>
      </w:r>
      <w:ins w:id="14" w:author="Kit Lauck" w:date="2025-01-27T18:27:00Z" w16du:dateUtc="2025-01-28T02:27:00Z">
        <w:r w:rsidR="009E070A">
          <w:rPr>
            <w:rFonts w:cs="Times New Roman"/>
          </w:rPr>
          <w:t xml:space="preserve"> between </w:t>
        </w:r>
      </w:ins>
      <w:ins w:id="15" w:author="Kit Lauck" w:date="2025-01-27T18:29:00Z" w16du:dateUtc="2025-01-28T02:29:00Z">
        <w:r w:rsidR="009E070A">
          <w:rPr>
            <w:rFonts w:cs="Times New Roman"/>
          </w:rPr>
          <w:t>the beginning of the dawn chorus</w:t>
        </w:r>
      </w:ins>
      <w:ins w:id="16" w:author="Kit Lauck" w:date="2025-01-27T18:27:00Z" w16du:dateUtc="2025-01-28T02:27:00Z">
        <w:r w:rsidR="009E070A">
          <w:rPr>
            <w:rFonts w:cs="Times New Roman"/>
          </w:rPr>
          <w:t xml:space="preserve"> and 10am</w:t>
        </w:r>
      </w:ins>
      <w:r w:rsidRPr="002B266A">
        <w:rPr>
          <w:rFonts w:cs="Times New Roman"/>
        </w:rPr>
        <w:t xml:space="preserve"> once a month from October 2017 to February 2018, for a total of five point counts per survey location, except for 12 survey locations where one point count was missed for weather or logistical </w:t>
      </w:r>
      <w:r w:rsidRPr="009E070A">
        <w:rPr>
          <w:rFonts w:cs="Times New Roman"/>
          <w:highlight w:val="yellow"/>
          <w:rPrChange w:id="17" w:author="Kit Lauck" w:date="2025-01-27T18:30:00Z" w16du:dateUtc="2025-01-28T02:30:00Z">
            <w:rPr>
              <w:rFonts w:cs="Times New Roman"/>
            </w:rPr>
          </w:rPrChange>
        </w:rPr>
        <w:t>reasons</w:t>
      </w:r>
      <w:r w:rsidR="00407DC2" w:rsidRPr="009E070A">
        <w:rPr>
          <w:rFonts w:cs="Times New Roman"/>
          <w:highlight w:val="yellow"/>
          <w:rPrChange w:id="18" w:author="Kit Lauck" w:date="2025-01-27T18:30:00Z" w16du:dateUtc="2025-01-28T02:30:00Z">
            <w:rPr>
              <w:rFonts w:cs="Times New Roman"/>
            </w:rPr>
          </w:rPrChange>
        </w:rPr>
        <w:t xml:space="preserve"> [cite occupancy modeling]</w:t>
      </w:r>
      <w:r w:rsidRPr="009E070A">
        <w:rPr>
          <w:rFonts w:cs="Times New Roman"/>
          <w:highlight w:val="yellow"/>
          <w:rPrChange w:id="19" w:author="Kit Lauck" w:date="2025-01-27T18:30:00Z" w16du:dateUtc="2025-01-28T02:30:00Z">
            <w:rPr>
              <w:rFonts w:cs="Times New Roman"/>
            </w:rPr>
          </w:rPrChange>
        </w:rPr>
        <w:t>. Our</w:t>
      </w:r>
      <w:r w:rsidRPr="002B266A">
        <w:rPr>
          <w:rFonts w:cs="Times New Roman"/>
        </w:rPr>
        <w:t xml:space="preserve"> survey team was split into two teams of three people, consisting of two trained observers and one local guide. Each team conducted point counts for half of the transects each month. At each survey location, we recorded the time, date, weather, and observer, then sat silently for 5 minutes before beginning to record detections. Then, each trained observer independently recorded detections of birds up to 100 m away. All individuals were recorded along with the detection method (visual or auditory) including individuals that could not be identified. For each unknown individual, time relative to the start of the point count was recorded. After data collection in the field, the </w:t>
      </w:r>
      <w:r w:rsidRPr="002B266A">
        <w:rPr>
          <w:rFonts w:cs="Times New Roman"/>
        </w:rPr>
        <w:lastRenderedPageBreak/>
        <w:t>primary recordist for each point count listened to the recording a second time to verify species identification and to identify calls that could not be identified in the field.</w:t>
      </w:r>
    </w:p>
    <w:p w14:paraId="0000000E" w14:textId="77777777" w:rsidR="00224D56" w:rsidRPr="002B266A" w:rsidRDefault="00000000" w:rsidP="002B266A">
      <w:pPr>
        <w:pStyle w:val="Heading2"/>
        <w:numPr>
          <w:ilvl w:val="0"/>
          <w:numId w:val="2"/>
        </w:numPr>
        <w:rPr>
          <w:rFonts w:cs="Times New Roman"/>
          <w:b/>
          <w:bCs/>
          <w:i w:val="0"/>
          <w:iCs w:val="0"/>
        </w:rPr>
      </w:pPr>
      <w:r w:rsidRPr="002B266A">
        <w:rPr>
          <w:rFonts w:cs="Times New Roman"/>
          <w:b/>
          <w:bCs/>
          <w:i w:val="0"/>
          <w:iCs w:val="0"/>
        </w:rPr>
        <w:t>Development of habitat covariates</w:t>
      </w:r>
    </w:p>
    <w:p w14:paraId="00000010" w14:textId="61760799" w:rsidR="00224D56" w:rsidRPr="002B266A" w:rsidRDefault="00000000" w:rsidP="002B266A">
      <w:pPr>
        <w:spacing w:after="0"/>
        <w:rPr>
          <w:rFonts w:cs="Times New Roman"/>
        </w:rPr>
      </w:pPr>
      <w:moveFromRangeStart w:id="20" w:author="Kit Lauck" w:date="2025-01-27T18:25:00Z" w:name="move188894759"/>
      <w:moveFrom w:id="21" w:author="Kit Lauck" w:date="2025-01-27T18:25:00Z" w16du:dateUtc="2025-01-28T02:25:00Z">
        <w:r w:rsidRPr="002B266A" w:rsidDel="003F4427">
          <w:rPr>
            <w:rFonts w:cs="Times New Roman"/>
          </w:rPr>
          <w:t xml:space="preserve">In May 2018, a team of three observers visually estimated percent water cover, rounded to the nearest 10%, at each of the 115 point count locations. In addition, </w:t>
        </w:r>
      </w:moveFrom>
      <w:moveFromRangeEnd w:id="20"/>
      <w:ins w:id="22" w:author="Kit Lauck" w:date="2025-01-27T18:24:00Z" w16du:dateUtc="2025-01-28T02:24:00Z">
        <w:r w:rsidR="003F4427">
          <w:rPr>
            <w:rFonts w:cs="Times New Roman"/>
          </w:rPr>
          <w:t xml:space="preserve">At each of 115 point count </w:t>
        </w:r>
      </w:ins>
      <w:ins w:id="23" w:author="Kit Lauck" w:date="2025-01-27T18:25:00Z" w16du:dateUtc="2025-01-28T02:25:00Z">
        <w:r w:rsidR="003F4427">
          <w:rPr>
            <w:rFonts w:cs="Times New Roman"/>
          </w:rPr>
          <w:t xml:space="preserve">locations, </w:t>
        </w:r>
      </w:ins>
      <w:r w:rsidRPr="002B266A">
        <w:rPr>
          <w:rFonts w:cs="Times New Roman"/>
        </w:rPr>
        <w:t xml:space="preserve">we utilized remotely sensed data and GIS to characterize forest structure and condition, topography, and measures of anthropogenic disturbance </w:t>
      </w:r>
      <w:del w:id="24" w:author="Kit Lauck" w:date="2025-01-27T18:25:00Z" w16du:dateUtc="2025-01-28T02:25:00Z">
        <w:r w:rsidRPr="002B266A" w:rsidDel="00F67AE3">
          <w:rPr>
            <w:rFonts w:cs="Times New Roman"/>
          </w:rPr>
          <w:delText xml:space="preserve">hypothesized </w:delText>
        </w:r>
      </w:del>
      <w:ins w:id="25" w:author="Kit Lauck" w:date="2025-01-27T18:25:00Z" w16du:dateUtc="2025-01-28T02:25:00Z">
        <w:r w:rsidR="00F67AE3">
          <w:rPr>
            <w:rFonts w:cs="Times New Roman"/>
          </w:rPr>
          <w:t>that we expected</w:t>
        </w:r>
        <w:r w:rsidR="00F67AE3" w:rsidRPr="002B266A">
          <w:rPr>
            <w:rFonts w:cs="Times New Roman"/>
          </w:rPr>
          <w:t xml:space="preserve"> </w:t>
        </w:r>
      </w:ins>
      <w:r w:rsidRPr="002B266A">
        <w:rPr>
          <w:rFonts w:cs="Times New Roman"/>
        </w:rPr>
        <w:t xml:space="preserve">to influence avian occupancy dynamics (Table 1).  Landsat 8 Surface Reflectance NDVI images were composited and cloud masked in Google Earth Engine for the study period (October 2017- February 2018) to produce mean NDVI values across the study area (Vermote </w:t>
      </w:r>
      <w:r w:rsidR="001548DC" w:rsidRPr="002B266A">
        <w:rPr>
          <w:rFonts w:cs="Times New Roman"/>
          <w:i/>
          <w:iCs/>
        </w:rPr>
        <w:t>et al</w:t>
      </w:r>
      <w:r w:rsidRPr="002B266A">
        <w:rPr>
          <w:rFonts w:cs="Times New Roman"/>
        </w:rPr>
        <w:t xml:space="preserve">. 2016, Gorelick </w:t>
      </w:r>
      <w:r w:rsidR="001548DC" w:rsidRPr="002B266A">
        <w:rPr>
          <w:rFonts w:cs="Times New Roman"/>
          <w:i/>
          <w:iCs/>
        </w:rPr>
        <w:t>et al</w:t>
      </w:r>
      <w:r w:rsidRPr="002B266A">
        <w:rPr>
          <w:rFonts w:cs="Times New Roman"/>
        </w:rPr>
        <w:t xml:space="preserve">. 2017). We calculated forest canopy disturbance metrics utilizing LandTrendr implemented in Google Earth Engine (Kennedy </w:t>
      </w:r>
      <w:r w:rsidR="001548DC" w:rsidRPr="002B266A">
        <w:rPr>
          <w:rFonts w:cs="Times New Roman"/>
          <w:i/>
          <w:iCs/>
        </w:rPr>
        <w:t>et al</w:t>
      </w:r>
      <w:r w:rsidRPr="002B266A">
        <w:rPr>
          <w:rFonts w:cs="Times New Roman"/>
        </w:rPr>
        <w:t xml:space="preserve">. 2018). LandTrendr is an algorithm that uses time series analysis of Landsat imagery to fit pixel-wise change trajectories of vegetation indices to identify and map forest canopy disturbance events (Lorenz </w:t>
      </w:r>
      <w:r w:rsidR="001548DC" w:rsidRPr="002B266A">
        <w:rPr>
          <w:rFonts w:cs="Times New Roman"/>
          <w:i/>
          <w:iCs/>
        </w:rPr>
        <w:t>et al</w:t>
      </w:r>
      <w:r w:rsidRPr="002B266A">
        <w:rPr>
          <w:rFonts w:cs="Times New Roman"/>
        </w:rPr>
        <w:t xml:space="preserve">. 2015, Cohen </w:t>
      </w:r>
      <w:r w:rsidR="001548DC" w:rsidRPr="002B266A">
        <w:rPr>
          <w:rFonts w:cs="Times New Roman"/>
          <w:i/>
          <w:iCs/>
        </w:rPr>
        <w:t>et al</w:t>
      </w:r>
      <w:r w:rsidRPr="002B266A">
        <w:rPr>
          <w:rFonts w:cs="Times New Roman"/>
        </w:rPr>
        <w:t xml:space="preserve">. 2018, Kennedy </w:t>
      </w:r>
      <w:r w:rsidR="001548DC" w:rsidRPr="002B266A">
        <w:rPr>
          <w:rFonts w:cs="Times New Roman"/>
          <w:i/>
          <w:iCs/>
        </w:rPr>
        <w:t>et al</w:t>
      </w:r>
      <w:r w:rsidRPr="002B266A">
        <w:rPr>
          <w:rFonts w:cs="Times New Roman"/>
        </w:rPr>
        <w:t xml:space="preserve">. 2018). We considered disturbances that occurred within the last ten years to be recent for primary tropical forest in Asia and so we calculated LandTrendr disturbance metrics for 2007-2017 (Canterbury </w:t>
      </w:r>
      <w:r w:rsidR="001548DC" w:rsidRPr="002B266A">
        <w:rPr>
          <w:rFonts w:cs="Times New Roman"/>
          <w:i/>
          <w:iCs/>
        </w:rPr>
        <w:t>et al</w:t>
      </w:r>
      <w:r w:rsidRPr="002B266A">
        <w:rPr>
          <w:rFonts w:cs="Times New Roman"/>
        </w:rPr>
        <w:t xml:space="preserve">. 2000, Cole </w:t>
      </w:r>
      <w:r w:rsidR="001548DC" w:rsidRPr="002B266A">
        <w:rPr>
          <w:rFonts w:cs="Times New Roman"/>
          <w:i/>
          <w:iCs/>
        </w:rPr>
        <w:t>et al</w:t>
      </w:r>
      <w:r w:rsidRPr="002B266A">
        <w:rPr>
          <w:rFonts w:cs="Times New Roman"/>
        </w:rPr>
        <w:t xml:space="preserve">. 2014). We calculated the average value of NDVI, forest height, proportion of disturbed canopy, and proportion of intact forest across buffers with radii of 500 m from each point count location (Glisson </w:t>
      </w:r>
      <w:r w:rsidR="001548DC" w:rsidRPr="002B266A">
        <w:rPr>
          <w:rFonts w:cs="Times New Roman"/>
          <w:i/>
          <w:iCs/>
        </w:rPr>
        <w:t>et al</w:t>
      </w:r>
      <w:r w:rsidRPr="002B266A">
        <w:rPr>
          <w:rFonts w:cs="Times New Roman"/>
        </w:rPr>
        <w:t>. 2017). We extracted road data from OpenStreetMap and calculated Euclidean distance to roads and other anthropogenic features in the study area including agricultural clearings, illegal logging areas, and structures located during surveys (OpenStreetMap contributors, 2018).</w:t>
      </w:r>
      <w:ins w:id="26" w:author="Kit Lauck" w:date="2025-01-27T18:25:00Z" w16du:dateUtc="2025-01-28T02:25:00Z">
        <w:r w:rsidR="00F67AE3">
          <w:rPr>
            <w:rFonts w:cs="Times New Roman"/>
          </w:rPr>
          <w:t xml:space="preserve"> Finally, to </w:t>
        </w:r>
      </w:ins>
      <w:ins w:id="27" w:author="Kit Lauck" w:date="2025-01-27T18:26:00Z" w16du:dateUtc="2025-01-28T02:26:00Z">
        <w:r w:rsidR="00F67AE3">
          <w:rPr>
            <w:rFonts w:cs="Times New Roman"/>
          </w:rPr>
          <w:t>account for water-associated species potentially having higher occupancy near streams,</w:t>
        </w:r>
      </w:ins>
      <w:moveToRangeStart w:id="28" w:author="Kit Lauck" w:date="2025-01-27T18:25:00Z" w:name="move188894759"/>
      <w:moveTo w:id="29" w:author="Kit Lauck" w:date="2025-01-27T18:25:00Z" w16du:dateUtc="2025-01-28T02:25:00Z">
        <w:del w:id="30" w:author="Kit Lauck" w:date="2025-01-27T18:25:00Z" w16du:dateUtc="2025-01-28T02:25:00Z">
          <w:r w:rsidR="00F67AE3" w:rsidRPr="002B266A" w:rsidDel="00F67AE3">
            <w:rPr>
              <w:rFonts w:cs="Times New Roman"/>
            </w:rPr>
            <w:delText>In</w:delText>
          </w:r>
        </w:del>
        <w:del w:id="31" w:author="Kit Lauck" w:date="2025-01-27T18:26:00Z" w16du:dateUtc="2025-01-28T02:26:00Z">
          <w:r w:rsidR="00F67AE3" w:rsidRPr="002B266A" w:rsidDel="00F67AE3">
            <w:rPr>
              <w:rFonts w:cs="Times New Roman"/>
            </w:rPr>
            <w:delText xml:space="preserve"> May 2018,</w:delText>
          </w:r>
        </w:del>
        <w:r w:rsidR="00F67AE3" w:rsidRPr="002B266A">
          <w:rPr>
            <w:rFonts w:cs="Times New Roman"/>
          </w:rPr>
          <w:t xml:space="preserve"> a team of three observers visually estimated percent water cover, rounded to the nearest 10%</w:t>
        </w:r>
      </w:moveTo>
      <w:ins w:id="32" w:author="Kit Lauck" w:date="2025-01-27T18:26:00Z" w16du:dateUtc="2025-01-28T02:26:00Z">
        <w:r w:rsidR="00F67AE3">
          <w:rPr>
            <w:rFonts w:cs="Times New Roman"/>
          </w:rPr>
          <w:t>, in May 2018</w:t>
        </w:r>
      </w:ins>
      <w:ins w:id="33" w:author="Kit Lauck" w:date="2025-01-27T18:25:00Z" w16du:dateUtc="2025-01-28T02:25:00Z">
        <w:r w:rsidR="00F67AE3">
          <w:rPr>
            <w:rFonts w:cs="Times New Roman"/>
          </w:rPr>
          <w:t>.</w:t>
        </w:r>
      </w:ins>
      <w:moveTo w:id="34" w:author="Kit Lauck" w:date="2025-01-27T18:25:00Z" w16du:dateUtc="2025-01-28T02:25:00Z">
        <w:del w:id="35" w:author="Kit Lauck" w:date="2025-01-27T18:25:00Z" w16du:dateUtc="2025-01-28T02:25:00Z">
          <w:r w:rsidR="00F67AE3" w:rsidRPr="002B266A" w:rsidDel="00F67AE3">
            <w:rPr>
              <w:rFonts w:cs="Times New Roman"/>
            </w:rPr>
            <w:delText>, at each of the 115 point count locations. In addition,</w:delText>
          </w:r>
        </w:del>
      </w:moveTo>
      <w:moveToRangeEnd w:id="28"/>
    </w:p>
    <w:p w14:paraId="00000011" w14:textId="77777777" w:rsidR="00224D56" w:rsidRPr="002B266A" w:rsidRDefault="00000000" w:rsidP="002B266A">
      <w:pPr>
        <w:spacing w:after="0"/>
        <w:ind w:firstLine="720"/>
        <w:rPr>
          <w:rFonts w:cs="Times New Roman"/>
        </w:rPr>
      </w:pPr>
      <w:r w:rsidRPr="002B266A">
        <w:rPr>
          <w:rFonts w:cs="Times New Roman"/>
        </w:rPr>
        <w:lastRenderedPageBreak/>
        <w:t>All spatial covariate data were processed and extracted for point count locations using ArcMap v10.6 (</w:t>
      </w:r>
      <w:r w:rsidRPr="002B266A">
        <w:rPr>
          <w:rFonts w:cs="Times New Roman"/>
          <w:i/>
        </w:rPr>
        <w:t>ArcGIS</w:t>
      </w:r>
      <w:r w:rsidRPr="002B266A">
        <w:rPr>
          <w:rFonts w:cs="Times New Roman"/>
        </w:rPr>
        <w:t xml:space="preserve"> 2004).  We assessed collinearity of habitat covariates by calculating a Variance Inflation Factor for each covariate and using a threshold of 5 to determine if variables were collinear (Sarkar 2008). We included: estimated percent water coverage within 100 m, mean canopy height within 500 m, and percent intact forest within 500 m. All continuous covariates were scaled to 0-1 as recommended by (MacKenzie and Hines 2018).</w:t>
      </w:r>
    </w:p>
    <w:p w14:paraId="00000012" w14:textId="77777777" w:rsidR="00224D56" w:rsidRPr="002B266A" w:rsidRDefault="00000000" w:rsidP="002B266A">
      <w:pPr>
        <w:pStyle w:val="Heading2"/>
        <w:numPr>
          <w:ilvl w:val="0"/>
          <w:numId w:val="2"/>
        </w:numPr>
        <w:rPr>
          <w:rFonts w:cs="Times New Roman"/>
          <w:b/>
          <w:bCs/>
          <w:i w:val="0"/>
          <w:iCs w:val="0"/>
        </w:rPr>
      </w:pPr>
      <w:r w:rsidRPr="002B266A">
        <w:rPr>
          <w:rFonts w:cs="Times New Roman"/>
          <w:b/>
          <w:bCs/>
          <w:i w:val="0"/>
          <w:iCs w:val="0"/>
        </w:rPr>
        <w:t>Occupancy model</w:t>
      </w:r>
    </w:p>
    <w:p w14:paraId="00000013" w14:textId="46BFA851" w:rsidR="00224D56" w:rsidRPr="002B266A" w:rsidRDefault="00000000" w:rsidP="002B266A">
      <w:pPr>
        <w:spacing w:after="0"/>
        <w:rPr>
          <w:rFonts w:cs="Times New Roman"/>
        </w:rPr>
      </w:pPr>
      <w:r w:rsidRPr="002B266A">
        <w:rPr>
          <w:rFonts w:cs="Times New Roman"/>
        </w:rPr>
        <w:t xml:space="preserve">We used a multispecies single-season occupancy model to estimate the effects of habitat covariates, disturbed canopy, distance from roads, and a binary indicator of whether a species was commercially valuable on the occupancy probability of 115 sites for a community of 206 bird species. We accounted for imperfect detection using a nested detection process (Kery and Schaub 2011). We considered a species commercially valuable if it was identified as vulnerable to the pet trade by the 2015 Asian Songbird Trade Crisis Summit (Lee </w:t>
      </w:r>
      <w:r w:rsidR="001548DC" w:rsidRPr="002B266A">
        <w:rPr>
          <w:rFonts w:cs="Times New Roman"/>
          <w:i/>
          <w:iCs/>
        </w:rPr>
        <w:t>et al</w:t>
      </w:r>
      <w:r w:rsidRPr="002B266A">
        <w:rPr>
          <w:rFonts w:cs="Times New Roman"/>
        </w:rPr>
        <w:t xml:space="preserve">. 2016). Four of the six species we considered commercially valuable based on these criteria were also identified as both the most expensive and the most frequently sold in the Kalimantan pet market (Rentschlar </w:t>
      </w:r>
      <w:r w:rsidR="001548DC" w:rsidRPr="002B266A">
        <w:rPr>
          <w:rFonts w:cs="Times New Roman"/>
          <w:i/>
          <w:iCs/>
        </w:rPr>
        <w:t>et al</w:t>
      </w:r>
      <w:r w:rsidRPr="002B266A">
        <w:rPr>
          <w:rFonts w:cs="Times New Roman"/>
        </w:rPr>
        <w:t xml:space="preserve">. 2018). </w:t>
      </w:r>
    </w:p>
    <w:p w14:paraId="00000014" w14:textId="77777777" w:rsidR="00224D56" w:rsidRPr="002B266A" w:rsidRDefault="00000000" w:rsidP="002B266A">
      <w:pPr>
        <w:spacing w:after="0"/>
        <w:ind w:firstLine="720"/>
        <w:rPr>
          <w:rFonts w:cs="Times New Roman"/>
        </w:rPr>
      </w:pPr>
      <w:r w:rsidRPr="002B266A">
        <w:rPr>
          <w:rFonts w:cs="Times New Roman"/>
        </w:rPr>
        <w:t>We assumed that the true state of occupancy (</w:t>
      </w:r>
      <w:r w:rsidRPr="002B266A">
        <w:rPr>
          <w:rFonts w:cs="Times New Roman"/>
          <w:i/>
        </w:rPr>
        <w:t>z</w:t>
      </w:r>
      <w:r w:rsidRPr="002B266A">
        <w:rPr>
          <w:rFonts w:cs="Times New Roman"/>
          <w:i/>
          <w:vertAlign w:val="subscript"/>
        </w:rPr>
        <w:t>i,j</w:t>
      </w:r>
      <w:r w:rsidRPr="002B266A">
        <w:rPr>
          <w:rFonts w:cs="Times New Roman"/>
        </w:rPr>
        <w:t xml:space="preserve">) for species </w:t>
      </w:r>
      <w:r w:rsidRPr="002B266A">
        <w:rPr>
          <w:rFonts w:cs="Times New Roman"/>
          <w:i/>
        </w:rPr>
        <w:t xml:space="preserve">i </w:t>
      </w:r>
      <w:r w:rsidRPr="002B266A">
        <w:rPr>
          <w:rFonts w:cs="Times New Roman"/>
        </w:rPr>
        <w:t>and site</w:t>
      </w:r>
      <w:r w:rsidRPr="002B266A">
        <w:rPr>
          <w:rFonts w:cs="Times New Roman"/>
          <w:i/>
        </w:rPr>
        <w:t xml:space="preserve"> j</w:t>
      </w:r>
      <w:r w:rsidRPr="002B266A">
        <w:rPr>
          <w:rFonts w:cs="Times New Roman"/>
        </w:rPr>
        <w:t xml:space="preserve"> was a Bernoulli random variable with probability of occupancy (</w:t>
      </w:r>
      <w:r w:rsidRPr="002B266A">
        <w:rPr>
          <w:rFonts w:cs="Times New Roman"/>
          <w:i/>
        </w:rPr>
        <w:t>ψ</w:t>
      </w:r>
      <w:r w:rsidRPr="002B266A">
        <w:rPr>
          <w:rFonts w:cs="Times New Roman"/>
          <w:i/>
          <w:vertAlign w:val="subscript"/>
        </w:rPr>
        <w:t>i,j</w:t>
      </w:r>
      <w:r w:rsidRPr="002B266A">
        <w:rPr>
          <w:rFonts w:cs="Times New Roman"/>
        </w:rPr>
        <w:t>) such that</w:t>
      </w:r>
    </w:p>
    <w:p w14:paraId="00000015" w14:textId="77777777" w:rsidR="00224D56" w:rsidRPr="002B266A" w:rsidRDefault="00000000" w:rsidP="002B266A">
      <w:pPr>
        <w:spacing w:after="0"/>
        <w:jc w:val="center"/>
        <w:rPr>
          <w:rFonts w:cs="Times New Roman"/>
        </w:rPr>
      </w:pPr>
      <m:oMath>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z</m:t>
            </m:r>
          </m:e>
          <m:sub>
            <m:r>
              <w:rPr>
                <w:rFonts w:ascii="Cambria Math" w:eastAsia="Cambria Math" w:hAnsi="Cambria Math" w:cs="Times New Roman"/>
                <w:vertAlign w:val="subscript"/>
              </w:rPr>
              <m:t>i,j</m:t>
            </m:r>
          </m:sub>
        </m:sSub>
        <m:r>
          <w:rPr>
            <w:rFonts w:ascii="Cambria Math" w:eastAsia="Cambria Math" w:hAnsi="Cambria Math" w:cs="Times New Roman"/>
            <w:vertAlign w:val="subscript"/>
          </w:rPr>
          <m:t>~Bernoulli(</m:t>
        </m:r>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ψ</m:t>
            </m:r>
          </m:e>
          <m:sub>
            <m:r>
              <w:rPr>
                <w:rFonts w:ascii="Cambria Math" w:eastAsia="Cambria Math" w:hAnsi="Cambria Math" w:cs="Times New Roman"/>
                <w:vertAlign w:val="subscript"/>
              </w:rPr>
              <m:t>i,j</m:t>
            </m:r>
          </m:sub>
        </m:sSub>
        <m:r>
          <w:rPr>
            <w:rFonts w:ascii="Cambria Math" w:eastAsia="Cambria Math" w:hAnsi="Cambria Math" w:cs="Times New Roman"/>
            <w:vertAlign w:val="subscript"/>
          </w:rPr>
          <m:t>)</m:t>
        </m:r>
      </m:oMath>
      <w:r w:rsidRPr="002B266A">
        <w:rPr>
          <w:rFonts w:cs="Times New Roman"/>
        </w:rPr>
        <w:t>.</w:t>
      </w:r>
    </w:p>
    <w:p w14:paraId="00000016" w14:textId="77777777" w:rsidR="00224D56" w:rsidRPr="002B266A" w:rsidRDefault="00000000" w:rsidP="002B266A">
      <w:pPr>
        <w:spacing w:after="0"/>
        <w:rPr>
          <w:rFonts w:cs="Times New Roman"/>
        </w:rPr>
      </w:pPr>
      <w:r w:rsidRPr="002B266A">
        <w:rPr>
          <w:rFonts w:cs="Times New Roman"/>
        </w:rPr>
        <w:t>We assumed that the detection or non-detection (</w:t>
      </w:r>
      <w:r w:rsidRPr="002B266A">
        <w:rPr>
          <w:rFonts w:cs="Times New Roman"/>
          <w:i/>
        </w:rPr>
        <w:t>y</w:t>
      </w:r>
      <w:r w:rsidRPr="002B266A">
        <w:rPr>
          <w:rFonts w:cs="Times New Roman"/>
          <w:i/>
          <w:vertAlign w:val="subscript"/>
        </w:rPr>
        <w:t>i,j,k</w:t>
      </w:r>
      <w:r w:rsidRPr="002B266A">
        <w:rPr>
          <w:rFonts w:cs="Times New Roman"/>
        </w:rPr>
        <w:t xml:space="preserve">) for each species </w:t>
      </w:r>
      <w:r w:rsidRPr="002B266A">
        <w:rPr>
          <w:rFonts w:cs="Times New Roman"/>
          <w:i/>
        </w:rPr>
        <w:t xml:space="preserve">i </w:t>
      </w:r>
      <w:r w:rsidRPr="002B266A">
        <w:rPr>
          <w:rFonts w:cs="Times New Roman"/>
        </w:rPr>
        <w:t xml:space="preserve">at each point count location </w:t>
      </w:r>
      <w:r w:rsidRPr="002B266A">
        <w:rPr>
          <w:rFonts w:cs="Times New Roman"/>
          <w:i/>
        </w:rPr>
        <w:t>j</w:t>
      </w:r>
      <w:r w:rsidRPr="002B266A">
        <w:rPr>
          <w:rFonts w:cs="Times New Roman"/>
        </w:rPr>
        <w:t xml:space="preserve"> and occasion </w:t>
      </w:r>
      <w:r w:rsidRPr="002B266A">
        <w:rPr>
          <w:rFonts w:cs="Times New Roman"/>
          <w:i/>
        </w:rPr>
        <w:t xml:space="preserve">k </w:t>
      </w:r>
      <w:r w:rsidRPr="002B266A">
        <w:rPr>
          <w:rFonts w:cs="Times New Roman"/>
        </w:rPr>
        <w:t>was a Bernoulli random variable with detection probability (</w:t>
      </w:r>
      <w:r w:rsidRPr="002B266A">
        <w:rPr>
          <w:rFonts w:cs="Times New Roman"/>
          <w:i/>
        </w:rPr>
        <w:t>p</w:t>
      </w:r>
      <w:r w:rsidRPr="002B266A">
        <w:rPr>
          <w:rFonts w:cs="Times New Roman"/>
          <w:i/>
          <w:vertAlign w:val="subscript"/>
        </w:rPr>
        <w:t>i,j,k</w:t>
      </w:r>
      <w:r w:rsidRPr="002B266A">
        <w:rPr>
          <w:rFonts w:cs="Times New Roman"/>
        </w:rPr>
        <w:t>) conditional on the true state of occupancy (</w:t>
      </w:r>
      <w:r w:rsidRPr="002B266A">
        <w:rPr>
          <w:rFonts w:cs="Times New Roman"/>
          <w:i/>
        </w:rPr>
        <w:t>z</w:t>
      </w:r>
      <w:r w:rsidRPr="002B266A">
        <w:rPr>
          <w:rFonts w:cs="Times New Roman"/>
          <w:i/>
          <w:vertAlign w:val="subscript"/>
        </w:rPr>
        <w:t>i,j</w:t>
      </w:r>
      <w:r w:rsidRPr="002B266A">
        <w:rPr>
          <w:rFonts w:cs="Times New Roman"/>
        </w:rPr>
        <w:t>)</w:t>
      </w:r>
      <w:r w:rsidRPr="002B266A">
        <w:rPr>
          <w:rFonts w:cs="Times New Roman"/>
          <w:i/>
        </w:rPr>
        <w:t xml:space="preserve"> </w:t>
      </w:r>
      <w:r w:rsidRPr="002B266A">
        <w:rPr>
          <w:rFonts w:cs="Times New Roman"/>
        </w:rPr>
        <w:t>such that</w:t>
      </w:r>
    </w:p>
    <w:p w14:paraId="00000017" w14:textId="77777777" w:rsidR="00224D56" w:rsidRPr="002B266A" w:rsidRDefault="00000000" w:rsidP="002B266A">
      <w:pPr>
        <w:spacing w:after="0"/>
        <w:jc w:val="center"/>
        <w:rPr>
          <w:rFonts w:cs="Times New Roman"/>
        </w:rPr>
      </w:pPr>
      <m:oMath>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y</m:t>
            </m:r>
          </m:e>
          <m:sub>
            <m:r>
              <w:rPr>
                <w:rFonts w:ascii="Cambria Math" w:eastAsia="Cambria Math" w:hAnsi="Cambria Math" w:cs="Times New Roman"/>
                <w:vertAlign w:val="subscript"/>
              </w:rPr>
              <m:t>i,j,k</m:t>
            </m:r>
          </m:sub>
        </m:sSub>
        <m:r>
          <w:rPr>
            <w:rFonts w:ascii="Cambria Math" w:eastAsia="Cambria Math" w:hAnsi="Cambria Math" w:cs="Times New Roman"/>
            <w:vertAlign w:val="subscript"/>
          </w:rPr>
          <m:t>|</m:t>
        </m:r>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z</m:t>
            </m:r>
          </m:e>
          <m:sub>
            <m:r>
              <w:rPr>
                <w:rFonts w:ascii="Cambria Math" w:eastAsia="Cambria Math" w:hAnsi="Cambria Math" w:cs="Times New Roman"/>
                <w:vertAlign w:val="subscript"/>
              </w:rPr>
              <m:t>i,j</m:t>
            </m:r>
          </m:sub>
        </m:sSub>
        <m:r>
          <w:rPr>
            <w:rFonts w:ascii="Cambria Math" w:eastAsia="Cambria Math" w:hAnsi="Cambria Math" w:cs="Times New Roman"/>
            <w:vertAlign w:val="subscript"/>
          </w:rPr>
          <m:t>~Bernoulli(</m:t>
        </m:r>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z</m:t>
            </m:r>
          </m:e>
          <m:sub>
            <m:r>
              <w:rPr>
                <w:rFonts w:ascii="Cambria Math" w:eastAsia="Cambria Math" w:hAnsi="Cambria Math" w:cs="Times New Roman"/>
                <w:vertAlign w:val="subscript"/>
              </w:rPr>
              <m:t>i,j</m:t>
            </m:r>
          </m:sub>
        </m:sSub>
        <m:r>
          <w:rPr>
            <w:rFonts w:ascii="Cambria Math" w:eastAsia="Cambria Math" w:hAnsi="Cambria Math" w:cs="Times New Roman"/>
            <w:vertAlign w:val="subscript"/>
          </w:rPr>
          <m:t>*</m:t>
        </m:r>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p</m:t>
            </m:r>
          </m:e>
          <m:sub>
            <m:r>
              <w:rPr>
                <w:rFonts w:ascii="Cambria Math" w:eastAsia="Cambria Math" w:hAnsi="Cambria Math" w:cs="Times New Roman"/>
                <w:vertAlign w:val="subscript"/>
              </w:rPr>
              <m:t>i,j,k</m:t>
            </m:r>
          </m:sub>
        </m:sSub>
        <m:r>
          <w:rPr>
            <w:rFonts w:ascii="Cambria Math" w:eastAsia="Cambria Math" w:hAnsi="Cambria Math" w:cs="Times New Roman"/>
            <w:vertAlign w:val="subscript"/>
          </w:rPr>
          <m:t>)</m:t>
        </m:r>
      </m:oMath>
      <w:r w:rsidRPr="002B266A">
        <w:rPr>
          <w:rFonts w:cs="Times New Roman"/>
        </w:rPr>
        <w:t>.</w:t>
      </w:r>
    </w:p>
    <w:p w14:paraId="00000018" w14:textId="77777777" w:rsidR="00224D56" w:rsidRPr="002B266A" w:rsidRDefault="00000000" w:rsidP="002B266A">
      <w:pPr>
        <w:spacing w:after="0"/>
        <w:rPr>
          <w:rFonts w:cs="Times New Roman"/>
        </w:rPr>
      </w:pPr>
      <w:r w:rsidRPr="002B266A">
        <w:rPr>
          <w:rFonts w:cs="Times New Roman"/>
        </w:rPr>
        <w:lastRenderedPageBreak/>
        <w:t>We modeled detection (</w:t>
      </w:r>
      <w:r w:rsidRPr="002B266A">
        <w:rPr>
          <w:rFonts w:cs="Times New Roman"/>
          <w:i/>
        </w:rPr>
        <w:t>p</w:t>
      </w:r>
      <w:r w:rsidRPr="002B266A">
        <w:rPr>
          <w:rFonts w:cs="Times New Roman"/>
          <w:i/>
          <w:vertAlign w:val="subscript"/>
        </w:rPr>
        <w:t>i,j,k</w:t>
      </w:r>
      <w:r w:rsidRPr="002B266A">
        <w:rPr>
          <w:rFonts w:cs="Times New Roman"/>
        </w:rPr>
        <w:t>) as</w:t>
      </w:r>
    </w:p>
    <w:p w14:paraId="00000019" w14:textId="77777777" w:rsidR="00224D56" w:rsidRPr="002B266A" w:rsidRDefault="00000000" w:rsidP="002B266A">
      <w:pPr>
        <w:jc w:val="center"/>
        <w:rPr>
          <w:rFonts w:eastAsia="Cambria Math" w:cs="Times New Roman"/>
        </w:rPr>
      </w:pPr>
      <m:oMathPara>
        <m:oMath>
          <m:r>
            <w:rPr>
              <w:rFonts w:ascii="Cambria Math" w:eastAsia="Cambria Math" w:hAnsi="Cambria Math" w:cs="Times New Roman"/>
            </w:rPr>
            <m:t>logit</m:t>
          </m:r>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Cambria Math" w:hAnsi="Cambria Math" w:cs="Times New Roman"/>
                    </w:rPr>
                    <m:t>p</m:t>
                  </m:r>
                </m:e>
                <m:sub>
                  <m:r>
                    <w:rPr>
                      <w:rFonts w:ascii="Cambria Math" w:eastAsia="Cambria Math" w:hAnsi="Cambria Math" w:cs="Times New Roman"/>
                    </w:rPr>
                    <m:t>i,j,k</m:t>
                  </m:r>
                </m:sub>
              </m:sSub>
            </m:e>
          </m:d>
          <m:r>
            <w:rPr>
              <w:rFonts w:ascii="Cambria Math" w:eastAsia="Cambria Math" w:hAnsi="Cambria Math" w:cs="Times New Roman"/>
            </w:rPr>
            <m:t>=α0*</m:t>
          </m:r>
          <m:sSub>
            <m:sSubPr>
              <m:ctrlPr>
                <w:rPr>
                  <w:rFonts w:ascii="Cambria Math" w:eastAsia="Cambria Math" w:hAnsi="Cambria Math" w:cs="Times New Roman"/>
                </w:rPr>
              </m:ctrlPr>
            </m:sSubPr>
            <m:e>
              <m:r>
                <w:rPr>
                  <w:rFonts w:ascii="Cambria Math" w:eastAsia="Cambria Math" w:hAnsi="Cambria Math" w:cs="Times New Roman"/>
                </w:rPr>
                <m:t>observer</m:t>
              </m:r>
            </m:e>
            <m:sub>
              <m:r>
                <w:rPr>
                  <w:rFonts w:ascii="Cambria Math" w:eastAsia="Cambria Math" w:hAnsi="Cambria Math" w:cs="Times New Roman"/>
                </w:rPr>
                <m:t>j,k</m:t>
              </m:r>
            </m:sub>
          </m:sSub>
          <m:r>
            <w:rPr>
              <w:rFonts w:ascii="Cambria Math" w:eastAsia="Cambria Math" w:hAnsi="Cambria Math" w:cs="Times New Roman"/>
            </w:rPr>
            <m:t>+α1*</m:t>
          </m:r>
          <m:sSub>
            <m:sSubPr>
              <m:ctrlPr>
                <w:rPr>
                  <w:rFonts w:ascii="Cambria Math" w:eastAsia="Cambria Math" w:hAnsi="Cambria Math" w:cs="Times New Roman"/>
                </w:rPr>
              </m:ctrlPr>
            </m:sSubPr>
            <m:e>
              <m:r>
                <w:rPr>
                  <w:rFonts w:ascii="Cambria Math" w:eastAsia="Cambria Math" w:hAnsi="Cambria Math" w:cs="Times New Roman"/>
                </w:rPr>
                <m:t>time of day</m:t>
              </m:r>
            </m:e>
            <m:sub>
              <m:r>
                <w:rPr>
                  <w:rFonts w:ascii="Cambria Math" w:eastAsia="Cambria Math" w:hAnsi="Cambria Math" w:cs="Times New Roman"/>
                </w:rPr>
                <m:t>j,k</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δ0</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δ1</m:t>
              </m:r>
            </m:e>
            <m:sub>
              <m:r>
                <w:rPr>
                  <w:rFonts w:ascii="Cambria Math" w:eastAsia="Cambria Math" w:hAnsi="Cambria Math" w:cs="Times New Roman"/>
                </w:rPr>
                <m:t>j</m:t>
              </m:r>
            </m:sub>
          </m:sSub>
        </m:oMath>
      </m:oMathPara>
    </w:p>
    <w:p w14:paraId="0000001A" w14:textId="77777777" w:rsidR="00224D56" w:rsidRPr="002B266A" w:rsidRDefault="00000000" w:rsidP="002B266A">
      <w:pPr>
        <w:spacing w:after="0"/>
        <w:rPr>
          <w:rFonts w:cs="Times New Roman"/>
        </w:rPr>
      </w:pPr>
      <w:r w:rsidRPr="002B266A">
        <w:rPr>
          <w:rFonts w:cs="Times New Roman"/>
        </w:rPr>
        <w:t>We modeled occupancy probability (</w:t>
      </w:r>
      <w:r w:rsidRPr="002B266A">
        <w:rPr>
          <w:rFonts w:cs="Times New Roman"/>
          <w:i/>
        </w:rPr>
        <w:t>ψ</w:t>
      </w:r>
      <w:r w:rsidRPr="002B266A">
        <w:rPr>
          <w:rFonts w:cs="Times New Roman"/>
          <w:i/>
          <w:vertAlign w:val="subscript"/>
        </w:rPr>
        <w:t>i,j</w:t>
      </w:r>
      <w:r w:rsidRPr="002B266A">
        <w:rPr>
          <w:rFonts w:cs="Times New Roman"/>
        </w:rPr>
        <w:t>) as</w:t>
      </w:r>
    </w:p>
    <w:p w14:paraId="0000001B" w14:textId="77777777" w:rsidR="00224D56" w:rsidRPr="002B266A" w:rsidRDefault="00000000" w:rsidP="002B266A">
      <w:pPr>
        <w:jc w:val="center"/>
        <w:rPr>
          <w:rFonts w:eastAsia="Cambria Math" w:cs="Times New Roman"/>
        </w:rPr>
      </w:pPr>
      <m:oMathPara>
        <m:oMath>
          <m:r>
            <w:rPr>
              <w:rFonts w:ascii="Cambria Math" w:eastAsia="Cambria Math" w:hAnsi="Cambria Math" w:cs="Times New Roman"/>
            </w:rPr>
            <m:t>logit</m:t>
          </m:r>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Cambria Math" w:hAnsi="Cambria Math" w:cs="Times New Roman"/>
                    </w:rPr>
                    <m:t>ψ</m:t>
                  </m:r>
                </m:e>
                <m:sub>
                  <m:r>
                    <w:rPr>
                      <w:rFonts w:ascii="Cambria Math" w:eastAsia="Cambria Math" w:hAnsi="Cambria Math" w:cs="Times New Roman"/>
                    </w:rPr>
                    <m:t>i,j</m:t>
                  </m:r>
                </m:sub>
              </m:sSub>
            </m:e>
          </m:d>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β0</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β1</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water</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β2</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canopy height</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β3</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intact forest</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β4</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distance to nearest road</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β5</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commercial value</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sSub>
                <m:sSubPr>
                  <m:ctrlPr>
                    <w:rPr>
                      <w:rFonts w:ascii="Cambria Math" w:eastAsia="Cambria Math" w:hAnsi="Cambria Math" w:cs="Times New Roman"/>
                    </w:rPr>
                  </m:ctrlPr>
                </m:sSubPr>
                <m:e>
                  <m:r>
                    <w:rPr>
                      <w:rFonts w:ascii="Cambria Math" w:eastAsia="Cambria Math" w:hAnsi="Cambria Math" w:cs="Times New Roman"/>
                    </w:rPr>
                    <m:t>β6</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intact forest</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commercial value</m:t>
                  </m:r>
                </m:e>
                <m:sub>
                  <m:r>
                    <w:rPr>
                      <w:rFonts w:ascii="Cambria Math" w:eastAsia="Cambria Math" w:hAnsi="Cambria Math" w:cs="Times New Roman"/>
                    </w:rPr>
                    <m:t>i</m:t>
                  </m:r>
                </m:sub>
              </m:sSub>
              <m:r>
                <w:rPr>
                  <w:rFonts w:ascii="Cambria Math" w:eastAsia="Cambria Math" w:hAnsi="Cambria Math" w:cs="Times New Roman"/>
                </w:rPr>
                <m:t>+ β7</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distance to nearest road</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commercial value</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δ0</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δ1</m:t>
              </m:r>
            </m:e>
            <m:sub>
              <m:r>
                <w:rPr>
                  <w:rFonts w:ascii="Cambria Math" w:eastAsia="Cambria Math" w:hAnsi="Cambria Math" w:cs="Times New Roman"/>
                </w:rPr>
                <m:t>transect[j]</m:t>
              </m:r>
            </m:sub>
          </m:sSub>
        </m:oMath>
      </m:oMathPara>
    </w:p>
    <w:p w14:paraId="0000001C" w14:textId="77777777" w:rsidR="00224D56" w:rsidRPr="002B266A" w:rsidRDefault="00000000" w:rsidP="002B266A">
      <w:pPr>
        <w:spacing w:after="0"/>
        <w:rPr>
          <w:rFonts w:cs="Times New Roman"/>
        </w:rPr>
      </w:pPr>
      <w:r w:rsidRPr="002B266A">
        <w:rPr>
          <w:rFonts w:cs="Times New Roman"/>
        </w:rPr>
        <w:t xml:space="preserve">Parameters in the </w:t>
      </w:r>
      <w:r w:rsidRPr="002B266A">
        <w:rPr>
          <w:rFonts w:cs="Times New Roman"/>
          <w:i/>
        </w:rPr>
        <w:t>α</w:t>
      </w:r>
      <w:r w:rsidRPr="002B266A">
        <w:rPr>
          <w:rFonts w:cs="Times New Roman"/>
        </w:rPr>
        <w:t xml:space="preserve"> family were simple fixed effects. Parameters in the </w:t>
      </w:r>
      <w:r w:rsidRPr="002B266A">
        <w:rPr>
          <w:rFonts w:cs="Times New Roman"/>
          <w:i/>
        </w:rPr>
        <w:t>β</w:t>
      </w:r>
      <w:r w:rsidRPr="002B266A">
        <w:rPr>
          <w:rFonts w:cs="Times New Roman"/>
        </w:rPr>
        <w:t xml:space="preserve"> family were estimated for each species, with species terms drawn from a normal distribution of mean and variance estimated from the data. Parameters in the </w:t>
      </w:r>
      <w:r w:rsidRPr="002B266A">
        <w:rPr>
          <w:rFonts w:cs="Times New Roman"/>
          <w:i/>
        </w:rPr>
        <w:t xml:space="preserve">δ </w:t>
      </w:r>
      <w:r w:rsidRPr="002B266A">
        <w:rPr>
          <w:rFonts w:cs="Times New Roman"/>
        </w:rPr>
        <w:t>family correspond to variance around a mean of 0 to incorporate additional variation for each species or site that could not be explained by other fixed or random effects.</w:t>
      </w:r>
    </w:p>
    <w:p w14:paraId="0000001D" w14:textId="3EED3C5D" w:rsidR="00224D56" w:rsidRPr="002B266A" w:rsidRDefault="00000000" w:rsidP="002B266A">
      <w:pPr>
        <w:spacing w:after="0"/>
        <w:ind w:firstLine="720"/>
        <w:rPr>
          <w:rFonts w:cs="Times New Roman"/>
        </w:rPr>
      </w:pPr>
      <w:r w:rsidRPr="002B266A">
        <w:rPr>
          <w:rFonts w:cs="Times New Roman"/>
        </w:rPr>
        <w:t xml:space="preserve">While we detected 206 species in total, we excluded those species with fewer than 10 detections from our analysis (111 species). In addition, we excluded </w:t>
      </w:r>
      <w:r w:rsidRPr="002B266A">
        <w:rPr>
          <w:rFonts w:cs="Times New Roman"/>
          <w:i/>
        </w:rPr>
        <w:t xml:space="preserve">Rhinoplax vigil, </w:t>
      </w:r>
      <w:r w:rsidRPr="006D1F5C">
        <w:rPr>
          <w:rFonts w:cs="Times New Roman"/>
          <w:iCs/>
          <w:rPrChange w:id="36" w:author="Kit Lauck" w:date="2025-01-27T18:32:00Z" w16du:dateUtc="2025-01-28T02:32:00Z">
            <w:rPr>
              <w:rFonts w:cs="Times New Roman"/>
              <w:i/>
            </w:rPr>
          </w:rPrChange>
        </w:rPr>
        <w:t>a highly</w:t>
      </w:r>
      <w:del w:id="37" w:author="Kit Lauck" w:date="2025-01-27T18:32:00Z" w16du:dateUtc="2025-01-28T02:32:00Z">
        <w:r w:rsidRPr="006D1F5C" w:rsidDel="00093E2B">
          <w:rPr>
            <w:rFonts w:cs="Times New Roman"/>
            <w:iCs/>
            <w:rPrChange w:id="38" w:author="Kit Lauck" w:date="2025-01-27T18:32:00Z" w16du:dateUtc="2025-01-28T02:32:00Z">
              <w:rPr>
                <w:rFonts w:cs="Times New Roman"/>
                <w:i/>
              </w:rPr>
            </w:rPrChange>
          </w:rPr>
          <w:delText>-</w:delText>
        </w:r>
      </w:del>
      <w:ins w:id="39" w:author="Kit Lauck" w:date="2025-01-27T18:32:00Z" w16du:dateUtc="2025-01-28T02:32:00Z">
        <w:r w:rsidR="00093E2B">
          <w:rPr>
            <w:rFonts w:cs="Times New Roman"/>
            <w:iCs/>
          </w:rPr>
          <w:t xml:space="preserve"> </w:t>
        </w:r>
      </w:ins>
      <w:r w:rsidRPr="006D1F5C">
        <w:rPr>
          <w:rFonts w:cs="Times New Roman"/>
          <w:iCs/>
          <w:rPrChange w:id="40" w:author="Kit Lauck" w:date="2025-01-27T18:32:00Z" w16du:dateUtc="2025-01-28T02:32:00Z">
            <w:rPr>
              <w:rFonts w:cs="Times New Roman"/>
              <w:i/>
            </w:rPr>
          </w:rPrChange>
        </w:rPr>
        <w:t>mobile species with a</w:t>
      </w:r>
      <w:r w:rsidRPr="002B266A">
        <w:rPr>
          <w:rFonts w:cs="Times New Roman"/>
        </w:rPr>
        <w:t xml:space="preserve"> far-reaching call that would likely have violated the assumption of independent detections. Furthermore, mobile species such as birds can travel among points, which would violate the assumption of independence of occurrence. To prevent this assumption from being violated, we set our points 300 m apart. To account for spatial autocorrelation, we estimated the random effect of transect (8-15 points that were spatially grouped; </w:t>
      </w:r>
      <w:r w:rsidRPr="002B266A">
        <w:rPr>
          <w:rFonts w:cs="Times New Roman"/>
          <w:i/>
        </w:rPr>
        <w:t>δ</w:t>
      </w:r>
      <w:r w:rsidRPr="002B266A">
        <w:rPr>
          <w:rFonts w:cs="Times New Roman"/>
        </w:rPr>
        <w:t xml:space="preserve">1). We fit the model to our point count data in a Bayesian framework using Markov Chain Monte Carlo simulation to obtain the posterior distribution for each parameter. Our models were implemented in JAGS (Plummer 2017) and run using the R package R2jags (Su and Yajima 2020). Non-informative priors were used throughout. Specifically, means and fixed effects were drawn from </w:t>
      </w:r>
      <w:r w:rsidRPr="002B266A">
        <w:rPr>
          <w:rFonts w:cs="Times New Roman"/>
        </w:rPr>
        <w:lastRenderedPageBreak/>
        <w:t>a normal(0, 100) distribution and sigma terms were drawn from a uniform(0, 10) distribution. We ran four chains for 50,000 iterations with a thinning interval of 20 to reduce autocorrelation and 20,000 iterations of burn-in, resulting in 1,500 samples of the posterior. We checked convergence by visually inspecting trace plots and with the Gelman-Rubin convergence diagnostic (Gelman and Rubin 1992), ensuring that all values were less than 1.1. For full code, see supplemental information.</w:t>
      </w:r>
    </w:p>
    <w:p w14:paraId="0000001E" w14:textId="77777777" w:rsidR="00224D56" w:rsidRPr="002B266A" w:rsidRDefault="00000000" w:rsidP="002B266A">
      <w:pPr>
        <w:spacing w:after="0"/>
        <w:ind w:firstLine="720"/>
        <w:rPr>
          <w:rFonts w:cs="Times New Roman"/>
        </w:rPr>
      </w:pPr>
      <w:r w:rsidRPr="002B266A">
        <w:rPr>
          <w:rFonts w:cs="Times New Roman"/>
        </w:rPr>
        <w:t xml:space="preserve">We report posterior means for all parameter estimates detailing how each species responded to each habitat covariates and interactions with commercial value (i.e., </w:t>
      </w:r>
      <w:r w:rsidRPr="002B266A">
        <w:rPr>
          <w:rFonts w:cs="Times New Roman"/>
          <w:i/>
        </w:rPr>
        <w:t>β</w:t>
      </w:r>
      <w:r w:rsidRPr="002B266A">
        <w:rPr>
          <w:rFonts w:cs="Times New Roman"/>
        </w:rPr>
        <w:t xml:space="preserve">1-7). Habitat covariates and interactions were considered to significantly affect species when the 95% Bayesian credible interval (BCI) for the mean (l) of the random effect distribution governing species’ responses did not overlap 0. </w:t>
      </w:r>
    </w:p>
    <w:p w14:paraId="0000001F" w14:textId="105FEF2E" w:rsidR="00224D56" w:rsidRPr="002B266A" w:rsidRDefault="00000000" w:rsidP="002B266A">
      <w:pPr>
        <w:pStyle w:val="Heading1"/>
        <w:numPr>
          <w:ilvl w:val="0"/>
          <w:numId w:val="4"/>
        </w:numPr>
        <w:rPr>
          <w:rFonts w:cs="Times New Roman"/>
        </w:rPr>
      </w:pPr>
      <w:r w:rsidRPr="002B266A">
        <w:rPr>
          <w:rFonts w:cs="Times New Roman"/>
        </w:rPr>
        <w:t>R</w:t>
      </w:r>
      <w:r w:rsidR="0059537B" w:rsidRPr="002B266A">
        <w:rPr>
          <w:rFonts w:cs="Times New Roman"/>
        </w:rPr>
        <w:t>ESULTS</w:t>
      </w:r>
    </w:p>
    <w:p w14:paraId="209BAF65" w14:textId="77777777" w:rsidR="00103802" w:rsidRPr="002B266A" w:rsidRDefault="00103802" w:rsidP="002B266A">
      <w:pPr>
        <w:rPr>
          <w:rFonts w:cs="Times New Roman"/>
        </w:rPr>
      </w:pPr>
    </w:p>
    <w:p w14:paraId="00000020" w14:textId="107D1B3E" w:rsidR="00224D56" w:rsidRPr="002B266A" w:rsidRDefault="00000000" w:rsidP="002B266A">
      <w:pPr>
        <w:rPr>
          <w:rFonts w:cs="Times New Roman"/>
        </w:rPr>
      </w:pPr>
      <w:r w:rsidRPr="002B266A">
        <w:rPr>
          <w:rFonts w:cs="Times New Roman"/>
        </w:rPr>
        <w:t>We detected a total of 206 species, 95 of which were detected at least ten times and therefore analyzed using the occupancy model. The five most frequently detected species were yellow-eared barbet (</w:t>
      </w:r>
      <w:r w:rsidRPr="002B266A">
        <w:rPr>
          <w:rFonts w:cs="Times New Roman"/>
          <w:i/>
        </w:rPr>
        <w:t>Psilopogon australis</w:t>
      </w:r>
      <w:r w:rsidRPr="002B266A">
        <w:rPr>
          <w:rFonts w:cs="Times New Roman"/>
        </w:rPr>
        <w:t>),</w:t>
      </w:r>
      <w:r w:rsidRPr="002B266A">
        <w:rPr>
          <w:rFonts w:cs="Times New Roman"/>
          <w:i/>
        </w:rPr>
        <w:t xml:space="preserve"> </w:t>
      </w:r>
      <w:r w:rsidRPr="002B266A">
        <w:rPr>
          <w:rFonts w:cs="Times New Roman"/>
        </w:rPr>
        <w:t>golden-whiskered barbet (</w:t>
      </w:r>
      <w:r w:rsidRPr="002B266A">
        <w:rPr>
          <w:rFonts w:cs="Times New Roman"/>
          <w:i/>
        </w:rPr>
        <w:t>Psilopogon chrysopogon</w:t>
      </w:r>
      <w:r w:rsidRPr="002B266A">
        <w:rPr>
          <w:rFonts w:cs="Times New Roman"/>
        </w:rPr>
        <w:t>), red-throated barbet</w:t>
      </w:r>
      <w:r w:rsidRPr="002B266A">
        <w:rPr>
          <w:rFonts w:cs="Times New Roman"/>
          <w:i/>
        </w:rPr>
        <w:t xml:space="preserve"> </w:t>
      </w:r>
      <w:r w:rsidRPr="002B266A">
        <w:rPr>
          <w:rFonts w:cs="Times New Roman"/>
        </w:rPr>
        <w:t>(</w:t>
      </w:r>
      <w:r w:rsidRPr="002B266A">
        <w:rPr>
          <w:rFonts w:cs="Times New Roman"/>
          <w:i/>
        </w:rPr>
        <w:t>Psilopogon mystacophanos</w:t>
      </w:r>
      <w:r w:rsidRPr="002B266A">
        <w:rPr>
          <w:rFonts w:cs="Times New Roman"/>
        </w:rPr>
        <w:t>),</w:t>
      </w:r>
      <w:r w:rsidRPr="002B266A">
        <w:rPr>
          <w:rFonts w:cs="Times New Roman"/>
          <w:i/>
        </w:rPr>
        <w:t xml:space="preserve"> </w:t>
      </w:r>
      <w:r w:rsidRPr="002B266A">
        <w:rPr>
          <w:rFonts w:cs="Times New Roman"/>
        </w:rPr>
        <w:t>little spiderhunter</w:t>
      </w:r>
      <w:r w:rsidRPr="002B266A">
        <w:rPr>
          <w:rFonts w:cs="Times New Roman"/>
          <w:i/>
        </w:rPr>
        <w:t xml:space="preserve"> </w:t>
      </w:r>
      <w:r w:rsidRPr="002B266A">
        <w:rPr>
          <w:rFonts w:cs="Times New Roman"/>
        </w:rPr>
        <w:t>(</w:t>
      </w:r>
      <w:r w:rsidRPr="002B266A">
        <w:rPr>
          <w:rFonts w:cs="Times New Roman"/>
          <w:i/>
        </w:rPr>
        <w:t>Arachnothera longirostra</w:t>
      </w:r>
      <w:r w:rsidRPr="002B266A">
        <w:rPr>
          <w:rFonts w:cs="Times New Roman"/>
        </w:rPr>
        <w:t>),</w:t>
      </w:r>
      <w:r w:rsidRPr="002B266A">
        <w:rPr>
          <w:rFonts w:cs="Times New Roman"/>
          <w:i/>
        </w:rPr>
        <w:t xml:space="preserve"> </w:t>
      </w:r>
      <w:r w:rsidRPr="002B266A">
        <w:rPr>
          <w:rFonts w:cs="Times New Roman"/>
        </w:rPr>
        <w:t>spectacled bulbul</w:t>
      </w:r>
      <w:r w:rsidRPr="002B266A">
        <w:rPr>
          <w:rFonts w:cs="Times New Roman"/>
          <w:i/>
        </w:rPr>
        <w:t xml:space="preserve"> </w:t>
      </w:r>
      <w:r w:rsidRPr="002B266A">
        <w:rPr>
          <w:rFonts w:cs="Times New Roman"/>
        </w:rPr>
        <w:t>(</w:t>
      </w:r>
      <w:r w:rsidRPr="002B266A">
        <w:rPr>
          <w:rFonts w:cs="Times New Roman"/>
          <w:i/>
        </w:rPr>
        <w:t>Pycnonotus erythropthalmos</w:t>
      </w:r>
      <w:r w:rsidRPr="002B266A">
        <w:rPr>
          <w:rFonts w:cs="Times New Roman"/>
        </w:rPr>
        <w:t>),</w:t>
      </w:r>
      <w:r w:rsidRPr="002B266A">
        <w:rPr>
          <w:rFonts w:cs="Times New Roman"/>
          <w:i/>
        </w:rPr>
        <w:t xml:space="preserve"> </w:t>
      </w:r>
      <w:r w:rsidRPr="002B266A">
        <w:rPr>
          <w:rFonts w:cs="Times New Roman"/>
        </w:rPr>
        <w:t>and brown fulvetta (</w:t>
      </w:r>
      <w:r w:rsidRPr="002B266A">
        <w:rPr>
          <w:rFonts w:cs="Times New Roman"/>
          <w:i/>
        </w:rPr>
        <w:t>Alcippe brunneicauda</w:t>
      </w:r>
      <w:r w:rsidRPr="002B266A">
        <w:rPr>
          <w:rFonts w:cs="Times New Roman"/>
        </w:rPr>
        <w:t xml:space="preserve">). We detected nine species that are either sold at high prices as pets (Lee </w:t>
      </w:r>
      <w:r w:rsidR="001548DC" w:rsidRPr="002B266A">
        <w:rPr>
          <w:rFonts w:cs="Times New Roman"/>
          <w:i/>
          <w:iCs/>
        </w:rPr>
        <w:t>et al</w:t>
      </w:r>
      <w:r w:rsidRPr="002B266A">
        <w:rPr>
          <w:rFonts w:cs="Times New Roman"/>
        </w:rPr>
        <w:t xml:space="preserve">. 2016, Rentschlar </w:t>
      </w:r>
      <w:r w:rsidR="001548DC" w:rsidRPr="002B266A">
        <w:rPr>
          <w:rFonts w:cs="Times New Roman"/>
          <w:i/>
          <w:iCs/>
        </w:rPr>
        <w:t>et al</w:t>
      </w:r>
      <w:r w:rsidRPr="002B266A">
        <w:rPr>
          <w:rFonts w:cs="Times New Roman"/>
        </w:rPr>
        <w:t>. 2018) or sale of its casque (helmeted hornbill): grey-cheeked bulbul (10 detections), greater green leafbird (</w:t>
      </w:r>
      <w:r w:rsidRPr="002B266A">
        <w:rPr>
          <w:rFonts w:cs="Times New Roman"/>
          <w:i/>
        </w:rPr>
        <w:t>Chloropsis sonnerati</w:t>
      </w:r>
      <w:r w:rsidRPr="002B266A">
        <w:rPr>
          <w:rFonts w:cs="Times New Roman"/>
        </w:rPr>
        <w:t>; 11 detections), white-rumped shama (39 detections), Bornean banded pitta (</w:t>
      </w:r>
      <w:r w:rsidRPr="002B266A">
        <w:rPr>
          <w:rFonts w:cs="Times New Roman"/>
          <w:i/>
        </w:rPr>
        <w:t>Hydrornis schwaneri</w:t>
      </w:r>
      <w:r w:rsidRPr="002B266A">
        <w:rPr>
          <w:rFonts w:cs="Times New Roman"/>
        </w:rPr>
        <w:t>; 1 detection), Asian fairy-bluebird (</w:t>
      </w:r>
      <w:r w:rsidRPr="002B266A">
        <w:rPr>
          <w:rFonts w:cs="Times New Roman"/>
          <w:i/>
        </w:rPr>
        <w:t>Irena puella</w:t>
      </w:r>
      <w:r w:rsidRPr="002B266A">
        <w:rPr>
          <w:rFonts w:cs="Times New Roman"/>
        </w:rPr>
        <w:t>; 64 detections), blue-crowned hanging-parrot (</w:t>
      </w:r>
      <w:r w:rsidRPr="002B266A">
        <w:rPr>
          <w:rFonts w:cs="Times New Roman"/>
          <w:i/>
        </w:rPr>
        <w:t>Loriculus galgulus</w:t>
      </w:r>
      <w:r w:rsidRPr="002B266A">
        <w:rPr>
          <w:rFonts w:cs="Times New Roman"/>
        </w:rPr>
        <w:t xml:space="preserve">; 83 detections), crested jay </w:t>
      </w:r>
      <w:r w:rsidRPr="002B266A">
        <w:rPr>
          <w:rFonts w:cs="Times New Roman"/>
        </w:rPr>
        <w:lastRenderedPageBreak/>
        <w:t>(</w:t>
      </w:r>
      <w:r w:rsidRPr="002B266A">
        <w:rPr>
          <w:rFonts w:cs="Times New Roman"/>
          <w:i/>
        </w:rPr>
        <w:t>Platylophus galericulatus</w:t>
      </w:r>
      <w:r w:rsidRPr="002B266A">
        <w:rPr>
          <w:rFonts w:cs="Times New Roman"/>
        </w:rPr>
        <w:t>; 2 detections), helmeted hornbill</w:t>
      </w:r>
      <w:r w:rsidRPr="002B266A">
        <w:rPr>
          <w:rFonts w:cs="Times New Roman"/>
          <w:i/>
        </w:rPr>
        <w:t xml:space="preserve"> </w:t>
      </w:r>
      <w:r w:rsidRPr="002B266A">
        <w:rPr>
          <w:rFonts w:cs="Times New Roman"/>
        </w:rPr>
        <w:t>(74 detections), and crested serpent-eagle (</w:t>
      </w:r>
      <w:r w:rsidRPr="002B266A">
        <w:rPr>
          <w:rFonts w:cs="Times New Roman"/>
          <w:i/>
        </w:rPr>
        <w:t>Spilornis cheela</w:t>
      </w:r>
      <w:r w:rsidRPr="002B266A">
        <w:rPr>
          <w:rFonts w:cs="Times New Roman"/>
        </w:rPr>
        <w:t>; 20 detections). We had insufficient detection data for crested jay and Bornean banded pitta to produce informative results using occupancy modeling, and so excluded these species from occupancy models.</w:t>
      </w:r>
    </w:p>
    <w:p w14:paraId="00000021" w14:textId="77777777" w:rsidR="00224D56" w:rsidRPr="002B266A" w:rsidRDefault="00000000" w:rsidP="002B266A">
      <w:pPr>
        <w:pStyle w:val="Heading2"/>
        <w:numPr>
          <w:ilvl w:val="0"/>
          <w:numId w:val="6"/>
        </w:numPr>
        <w:rPr>
          <w:rFonts w:cs="Times New Roman"/>
          <w:b/>
          <w:bCs/>
          <w:i w:val="0"/>
          <w:iCs w:val="0"/>
        </w:rPr>
      </w:pPr>
      <w:r w:rsidRPr="002B266A">
        <w:rPr>
          <w:rFonts w:cs="Times New Roman"/>
          <w:b/>
          <w:bCs/>
          <w:i w:val="0"/>
          <w:iCs w:val="0"/>
        </w:rPr>
        <w:t>Detection probability</w:t>
      </w:r>
    </w:p>
    <w:p w14:paraId="00000022" w14:textId="77777777" w:rsidR="00224D56" w:rsidRPr="002B266A" w:rsidRDefault="00000000" w:rsidP="002B266A">
      <w:pPr>
        <w:spacing w:after="0"/>
        <w:rPr>
          <w:rFonts w:cs="Times New Roman"/>
        </w:rPr>
      </w:pPr>
      <w:r w:rsidRPr="002B266A">
        <w:rPr>
          <w:rFonts w:cs="Times New Roman"/>
        </w:rPr>
        <w:t>Detection varied between observers (</w:t>
      </w:r>
      <w:r w:rsidRPr="002B266A">
        <w:rPr>
          <w:rFonts w:cs="Times New Roman"/>
          <w:i/>
        </w:rPr>
        <w:t>µ</w:t>
      </w:r>
      <w:r w:rsidRPr="002B266A">
        <w:rPr>
          <w:rFonts w:cs="Times New Roman"/>
        </w:rPr>
        <w:t xml:space="preserve"> = 0.92, BCI 0.80 – 1.06). Birds were more likely to be detected earlier in the day (</w:t>
      </w:r>
      <w:r w:rsidRPr="002B266A">
        <w:rPr>
          <w:rFonts w:cs="Times New Roman"/>
          <w:i/>
        </w:rPr>
        <w:t>µ</w:t>
      </w:r>
      <w:r w:rsidRPr="002B266A">
        <w:rPr>
          <w:rFonts w:cs="Times New Roman"/>
        </w:rPr>
        <w:t xml:space="preserve"> = -0.72, BCI -0.90 – -0.53), and detection varied significantly among both sites and species, though much more among species (</w:t>
      </w:r>
      <w:r w:rsidRPr="002B266A">
        <w:rPr>
          <w:rFonts w:cs="Times New Roman"/>
          <w:i/>
        </w:rPr>
        <w:t>σ</w:t>
      </w:r>
      <w:r w:rsidRPr="002B266A">
        <w:rPr>
          <w:rFonts w:cs="Times New Roman"/>
        </w:rPr>
        <w:t xml:space="preserve"> = 0.16 and 4.55, respectively; see Table 2). Species were more likely to occupy sites that were further from roads (</w:t>
      </w:r>
      <w:r w:rsidRPr="002B266A">
        <w:rPr>
          <w:rFonts w:cs="Times New Roman"/>
          <w:i/>
        </w:rPr>
        <w:t>µ</w:t>
      </w:r>
      <w:r w:rsidRPr="002B266A">
        <w:rPr>
          <w:rFonts w:cs="Times New Roman"/>
        </w:rPr>
        <w:t xml:space="preserve"> = 2.35, BCI 0.75 – 4.22), and this effect was stronger for commercially valuable species compared to commercially non-valuable species (</w:t>
      </w:r>
      <w:r w:rsidRPr="002B266A">
        <w:rPr>
          <w:rFonts w:cs="Times New Roman"/>
          <w:i/>
        </w:rPr>
        <w:t>µ</w:t>
      </w:r>
      <w:r w:rsidRPr="002B266A">
        <w:rPr>
          <w:rFonts w:cs="Times New Roman"/>
        </w:rPr>
        <w:t xml:space="preserve"> = 5.34, BCI 0.23 – 12.00; Table 1, Fig. 2). Occupancy of commercially valuable species increased faster over the distance to roads gradient than occupancy of commercially non-valuable species (Fig. 2). While all species were more likely to occupy sites with higher percent intact forest (</w:t>
      </w:r>
      <w:r w:rsidRPr="002B266A">
        <w:rPr>
          <w:rFonts w:cs="Times New Roman"/>
          <w:i/>
        </w:rPr>
        <w:t>µ</w:t>
      </w:r>
      <w:r w:rsidRPr="002B266A">
        <w:rPr>
          <w:rFonts w:cs="Times New Roman"/>
        </w:rPr>
        <w:t xml:space="preserve"> = 1.59, BCI 0.53 – 2.76), commercially valuable species were not more likely to occupy sites with higher percentages of intact forest than commercially non-valuable species (</w:t>
      </w:r>
      <w:r w:rsidRPr="002B266A">
        <w:rPr>
          <w:rFonts w:cs="Times New Roman"/>
          <w:i/>
        </w:rPr>
        <w:t>µ</w:t>
      </w:r>
      <w:r w:rsidRPr="002B266A">
        <w:rPr>
          <w:rFonts w:cs="Times New Roman"/>
        </w:rPr>
        <w:t xml:space="preserve"> = 3.06, BCI -1.64 – 10; Fig. 3).</w:t>
      </w:r>
    </w:p>
    <w:p w14:paraId="0541FE94" w14:textId="77777777" w:rsidR="00252B2F" w:rsidRPr="002B266A" w:rsidRDefault="00252B2F" w:rsidP="002B266A">
      <w:pPr>
        <w:pStyle w:val="ListParagraph"/>
        <w:numPr>
          <w:ilvl w:val="0"/>
          <w:numId w:val="6"/>
        </w:numPr>
        <w:spacing w:after="0"/>
        <w:rPr>
          <w:rFonts w:cs="Times New Roman"/>
          <w:b/>
          <w:bCs/>
          <w:iCs/>
        </w:rPr>
      </w:pPr>
      <w:r w:rsidRPr="002B266A">
        <w:rPr>
          <w:rFonts w:cs="Times New Roman"/>
          <w:b/>
          <w:bCs/>
          <w:iCs/>
        </w:rPr>
        <w:t>Biases and possible weaknesses of this study</w:t>
      </w:r>
    </w:p>
    <w:p w14:paraId="7C5DEA78" w14:textId="0CFA55EE" w:rsidR="00252B2F" w:rsidRPr="002B266A" w:rsidRDefault="00252B2F" w:rsidP="002B266A">
      <w:pPr>
        <w:spacing w:after="0"/>
        <w:rPr>
          <w:rFonts w:cs="Times New Roman"/>
        </w:rPr>
      </w:pPr>
      <w:r w:rsidRPr="002B266A">
        <w:rPr>
          <w:rFonts w:cs="Times New Roman"/>
        </w:rPr>
        <w:t>Team 1 frequently observed some species that were not expected to be common and were very rarely observed by Team 2 (e.g. spectacled spiderhunter (</w:t>
      </w:r>
      <w:r w:rsidRPr="002B266A">
        <w:rPr>
          <w:rFonts w:cs="Times New Roman"/>
          <w:i/>
        </w:rPr>
        <w:t>Arachnothera flavigaster</w:t>
      </w:r>
      <w:r w:rsidRPr="002B266A">
        <w:rPr>
          <w:rFonts w:cs="Times New Roman"/>
        </w:rPr>
        <w:t xml:space="preserve">) observed 26 times by Team 1 and 1 time by Team 2, and expected to be “uncommon” based on Birds of the Indonesian Archipelago). In addition, Team 2 observed many common species many more times than Team 1 (e.g. blue-crowned hanging-parrot observed 0 times by Team 1 and 83 times by Team 2, and expected to be “fairly common” based on Birds of the Indonesian Archipelago). </w:t>
      </w:r>
      <w:r w:rsidRPr="002B266A">
        <w:rPr>
          <w:rFonts w:cs="Times New Roman"/>
        </w:rPr>
        <w:lastRenderedPageBreak/>
        <w:t>Team 2 was led by a team member with 2+ years of experience identifying Bornean bird calls, and Team 1 had only been provided a month-long training before the start of the project, so this bias is expected to relate to misidentification and detection that is biased towards loud and complex song types. Indeed, species underreported by Team 1 tended to have quieter, simpler, and/or higher-pitched calls, or were extremely common (e.g. flowerpeckers (</w:t>
      </w:r>
      <w:r w:rsidRPr="002B266A">
        <w:rPr>
          <w:rFonts w:cs="Times New Roman"/>
          <w:i/>
        </w:rPr>
        <w:t>Prionochilus</w:t>
      </w:r>
      <w:r w:rsidRPr="002B266A">
        <w:rPr>
          <w:rFonts w:cs="Times New Roman"/>
        </w:rPr>
        <w:t>), blue-crowned hanging-parrot, orange-bellied flowerpecker (</w:t>
      </w:r>
      <w:r w:rsidRPr="002B266A">
        <w:rPr>
          <w:rFonts w:cs="Times New Roman"/>
          <w:i/>
        </w:rPr>
        <w:t>Dicaeum trigonostigma</w:t>
      </w:r>
      <w:r w:rsidRPr="002B266A">
        <w:rPr>
          <w:rFonts w:cs="Times New Roman"/>
        </w:rPr>
        <w:t>), rufous-fronted babbler (</w:t>
      </w:r>
      <w:r w:rsidRPr="002B266A">
        <w:rPr>
          <w:rFonts w:cs="Times New Roman"/>
          <w:i/>
        </w:rPr>
        <w:t>Cyanoderma rufifrons</w:t>
      </w:r>
      <w:r w:rsidRPr="002B266A">
        <w:rPr>
          <w:rFonts w:cs="Times New Roman"/>
        </w:rPr>
        <w:t>), little spiderhunter, green iora (</w:t>
      </w:r>
      <w:r w:rsidRPr="002B266A">
        <w:rPr>
          <w:rFonts w:cs="Times New Roman"/>
          <w:i/>
        </w:rPr>
        <w:t>Aegithina viridissima</w:t>
      </w:r>
      <w:r w:rsidRPr="002B266A">
        <w:rPr>
          <w:rFonts w:cs="Times New Roman"/>
        </w:rPr>
        <w:t>)).</w:t>
      </w:r>
    </w:p>
    <w:p w14:paraId="00000023" w14:textId="4E832F11" w:rsidR="00224D56" w:rsidRPr="002B266A" w:rsidRDefault="00000000" w:rsidP="002B266A">
      <w:pPr>
        <w:pStyle w:val="Heading1"/>
        <w:numPr>
          <w:ilvl w:val="0"/>
          <w:numId w:val="7"/>
        </w:numPr>
        <w:rPr>
          <w:rFonts w:cs="Times New Roman"/>
        </w:rPr>
      </w:pPr>
      <w:sdt>
        <w:sdtPr>
          <w:rPr>
            <w:rFonts w:cs="Times New Roman"/>
          </w:rPr>
          <w:tag w:val="goog_rdk_8"/>
          <w:id w:val="948126705"/>
        </w:sdtPr>
        <w:sdtContent/>
      </w:sdt>
      <w:r w:rsidRPr="002B266A">
        <w:rPr>
          <w:rFonts w:cs="Times New Roman"/>
        </w:rPr>
        <w:t>D</w:t>
      </w:r>
      <w:r w:rsidR="00A30CAC" w:rsidRPr="002B266A">
        <w:rPr>
          <w:rFonts w:cs="Times New Roman"/>
        </w:rPr>
        <w:t>ISCUSSION</w:t>
      </w:r>
    </w:p>
    <w:p w14:paraId="29AC1EA3" w14:textId="77777777" w:rsidR="00103802" w:rsidRPr="002B266A" w:rsidRDefault="00103802" w:rsidP="002B266A">
      <w:pPr>
        <w:rPr>
          <w:rFonts w:cs="Times New Roman"/>
        </w:rPr>
      </w:pPr>
    </w:p>
    <w:p w14:paraId="75332C7A" w14:textId="4C0688F3" w:rsidR="00252B2F" w:rsidRPr="002B266A" w:rsidRDefault="00000000" w:rsidP="002B266A">
      <w:pPr>
        <w:spacing w:after="0"/>
        <w:ind w:firstLine="720"/>
        <w:rPr>
          <w:rFonts w:cs="Times New Roman"/>
        </w:rPr>
      </w:pPr>
      <w:r w:rsidRPr="002B266A">
        <w:rPr>
          <w:rFonts w:cs="Times New Roman"/>
        </w:rPr>
        <w:t xml:space="preserve">To our knowledge, this is the first study demonstrating the community-level impact of distance to road as a proxy for forest access, which we argue indicates trapping intensity, on commercially valuable songbird species in Indonesian Borneo. Our results highlight the sensitivity of primary rainforest species to habitat disturbance, with </w:t>
      </w:r>
      <w:del w:id="41" w:author="Kit Lauck" w:date="2025-01-27T17:48:00Z" w16du:dateUtc="2025-01-28T01:48:00Z">
        <w:r w:rsidRPr="002B266A" w:rsidDel="00F45C6C">
          <w:rPr>
            <w:rFonts w:cs="Times New Roman"/>
          </w:rPr>
          <w:delText xml:space="preserve">the average </w:delText>
        </w:r>
      </w:del>
      <w:r w:rsidRPr="002B266A">
        <w:rPr>
          <w:rFonts w:cs="Times New Roman"/>
        </w:rPr>
        <w:t>species</w:t>
      </w:r>
      <w:ins w:id="42" w:author="Kit Lauck" w:date="2025-01-27T17:48:00Z" w16du:dateUtc="2025-01-28T01:48:00Z">
        <w:r w:rsidR="00F45C6C">
          <w:rPr>
            <w:rFonts w:cs="Times New Roman"/>
          </w:rPr>
          <w:t xml:space="preserve"> more</w:t>
        </w:r>
      </w:ins>
      <w:r w:rsidRPr="002B266A">
        <w:rPr>
          <w:rFonts w:cs="Times New Roman"/>
        </w:rPr>
        <w:t xml:space="preserve"> likely to occupy sites further from roads and with more intact forest. Encouragingly, our results do not suggest that commercially valuable birds in this protected area are especially sensitive to forest degradation. In addition, the average commercially valuable species occupies sites further from roads than commercially non-valuable species. This trend suggests that extreme trapping pressure near roads could be preventing commercially valuable species from inhabiting otherwise suitable forest. </w:t>
      </w:r>
      <w:r w:rsidR="00026085" w:rsidRPr="002B266A">
        <w:rPr>
          <w:rFonts w:cs="Times New Roman"/>
        </w:rPr>
        <w:t xml:space="preserve">The IUCN Asian Songbird Trade Specialist Group identified five of the commercially valuable species detected in this study (greater green leafbird, white-rumped shama, grey-cheeked bulbul, Asian fairy-bluebird, and crested jay) as threatened by trade based on their ubiquitous presence at markets and severe population declines on Java and Sumatra (Lee </w:t>
      </w:r>
      <w:r w:rsidR="001548DC" w:rsidRPr="002B266A">
        <w:rPr>
          <w:rFonts w:cs="Times New Roman"/>
          <w:i/>
          <w:iCs/>
        </w:rPr>
        <w:t>et al</w:t>
      </w:r>
      <w:r w:rsidR="00026085" w:rsidRPr="002B266A">
        <w:rPr>
          <w:rFonts w:cs="Times New Roman"/>
        </w:rPr>
        <w:t xml:space="preserve">. 2016). </w:t>
      </w:r>
      <w:r w:rsidR="002D59DE" w:rsidRPr="002B266A">
        <w:rPr>
          <w:rFonts w:cs="Times New Roman"/>
        </w:rPr>
        <w:t xml:space="preserve">If commercially valuable species are disappearing from primary forest in Borneo as </w:t>
      </w:r>
      <w:r w:rsidR="002D59DE" w:rsidRPr="002B266A">
        <w:rPr>
          <w:rFonts w:cs="Times New Roman"/>
        </w:rPr>
        <w:lastRenderedPageBreak/>
        <w:t>suggested by our results, domestic demand for these species has motivated efforts to reach even very remote and rural areas.</w:t>
      </w:r>
    </w:p>
    <w:p w14:paraId="00000026" w14:textId="5BF8FBE6" w:rsidR="00224D56" w:rsidRPr="002B266A" w:rsidRDefault="00026085" w:rsidP="002B266A">
      <w:pPr>
        <w:spacing w:after="0"/>
        <w:ind w:firstLine="720"/>
        <w:rPr>
          <w:rFonts w:cs="Times New Roman"/>
        </w:rPr>
      </w:pPr>
      <w:r w:rsidRPr="002B266A">
        <w:rPr>
          <w:rFonts w:cs="Times New Roman"/>
        </w:rPr>
        <w:t>Because this study was correlative, we are unable to directly exclude the chance that other factors beyond population decline could have contributed to commercially valuable bird species being found further from roads than other primary forest species. Firstly, commercially valuable birds could have learned to avoid areas of increased human activity. However,</w:t>
      </w:r>
      <w:r w:rsidR="002D59DE" w:rsidRPr="002B266A">
        <w:rPr>
          <w:rFonts w:cs="Times New Roman"/>
        </w:rPr>
        <w:t xml:space="preserve"> this learned avoidance is unlikely to create a difference between commercially valuable and not valuable bird species because</w:t>
      </w:r>
      <w:r w:rsidRPr="002B266A">
        <w:rPr>
          <w:rFonts w:cs="Times New Roman"/>
        </w:rPr>
        <w:t xml:space="preserve"> the presence of humans increases perceived predation risk for most birds (Bötsch </w:t>
      </w:r>
      <w:r w:rsidR="001548DC" w:rsidRPr="002B266A">
        <w:rPr>
          <w:rFonts w:cs="Times New Roman"/>
          <w:i/>
          <w:iCs/>
        </w:rPr>
        <w:t>et al</w:t>
      </w:r>
      <w:r w:rsidRPr="002B266A">
        <w:rPr>
          <w:rFonts w:cs="Times New Roman"/>
        </w:rPr>
        <w:t xml:space="preserve">. 2018). </w:t>
      </w:r>
      <w:r w:rsidR="008E405F" w:rsidRPr="002B266A">
        <w:rPr>
          <w:rFonts w:cs="Times New Roman"/>
        </w:rPr>
        <w:t xml:space="preserve">Secondly, commercially valuable species may be simply naturally rare. </w:t>
      </w:r>
      <w:r w:rsidRPr="002B266A">
        <w:rPr>
          <w:rFonts w:cs="Times New Roman"/>
        </w:rPr>
        <w:t>Data regarding wild populations of these birds, especially on the island of Borneo, is scarce</w:t>
      </w:r>
      <w:r w:rsidR="008E405F" w:rsidRPr="002B266A">
        <w:rPr>
          <w:rFonts w:cs="Times New Roman"/>
        </w:rPr>
        <w:t>, impeding our ability to exclude this possibility</w:t>
      </w:r>
      <w:r w:rsidRPr="002B266A">
        <w:rPr>
          <w:rFonts w:cs="Times New Roman"/>
        </w:rPr>
        <w:t>. While greater green leafbird is classified as endangered and grey-cheeked bulbul is classified as vulnerable, white-rumped shama, Asian fairy-bluebird, crested jay, and blue-crowned hanging-parrot are classified as least concern (IUCN 2021).</w:t>
      </w:r>
      <w:r w:rsidR="008E405F" w:rsidRPr="002B266A">
        <w:rPr>
          <w:rFonts w:cs="Times New Roman"/>
        </w:rPr>
        <w:t xml:space="preserve"> But even f</w:t>
      </w:r>
      <w:r w:rsidRPr="002B266A">
        <w:rPr>
          <w:rFonts w:cs="Times New Roman"/>
        </w:rPr>
        <w:t>or the species</w:t>
      </w:r>
      <w:r w:rsidR="008E405F" w:rsidRPr="002B266A">
        <w:rPr>
          <w:rFonts w:cs="Times New Roman"/>
        </w:rPr>
        <w:t xml:space="preserve"> of least concern</w:t>
      </w:r>
      <w:r w:rsidRPr="002B266A">
        <w:rPr>
          <w:rFonts w:cs="Times New Roman"/>
        </w:rPr>
        <w:t xml:space="preserve">, the IUCN also reports that the total number of mature individuals is unknown. </w:t>
      </w:r>
      <w:r w:rsidR="008E405F" w:rsidRPr="002B266A">
        <w:rPr>
          <w:rFonts w:cs="Times New Roman"/>
        </w:rPr>
        <w:t xml:space="preserve">In addition, our </w:t>
      </w:r>
      <w:r w:rsidRPr="002B266A">
        <w:rPr>
          <w:rFonts w:cs="Times New Roman"/>
        </w:rPr>
        <w:t>personal experiences in the region have led us to suspect that</w:t>
      </w:r>
      <w:r w:rsidR="008E405F" w:rsidRPr="002B266A">
        <w:rPr>
          <w:rFonts w:cs="Times New Roman"/>
        </w:rPr>
        <w:t xml:space="preserve"> other currently rare, commercially valuable bird species are not naturally rare</w:t>
      </w:r>
      <w:r w:rsidRPr="002B266A">
        <w:rPr>
          <w:rFonts w:cs="Times New Roman"/>
        </w:rPr>
        <w:t>. During 2013-2014 Ivy Expeditions to Malaysian Borneo in which author XXX participated, both grey-cheeked bulbul and white-rumped shama (white-crowned) were detected regularly. Furthermore, two of Indonesia’s most persecuted species, straw-headed bulbul and Sunda laughingthrush (</w:t>
      </w:r>
      <w:r w:rsidRPr="002B266A">
        <w:rPr>
          <w:rFonts w:cs="Times New Roman"/>
          <w:i/>
        </w:rPr>
        <w:t>Garrulax palliatus</w:t>
      </w:r>
      <w:r w:rsidRPr="002B266A">
        <w:rPr>
          <w:rFonts w:cs="Times New Roman"/>
        </w:rPr>
        <w:t xml:space="preserve">), were common up until the 1990s (Chiok </w:t>
      </w:r>
      <w:r w:rsidR="001548DC" w:rsidRPr="002B266A">
        <w:rPr>
          <w:rFonts w:cs="Times New Roman"/>
          <w:i/>
          <w:iCs/>
        </w:rPr>
        <w:t>et al</w:t>
      </w:r>
      <w:r w:rsidRPr="002B266A">
        <w:rPr>
          <w:rFonts w:cs="Times New Roman"/>
        </w:rPr>
        <w:t xml:space="preserve">. 2019, Leupen </w:t>
      </w:r>
      <w:r w:rsidR="001548DC" w:rsidRPr="002B266A">
        <w:rPr>
          <w:rFonts w:cs="Times New Roman"/>
          <w:i/>
          <w:iCs/>
        </w:rPr>
        <w:t>et al</w:t>
      </w:r>
      <w:r w:rsidRPr="002B266A">
        <w:rPr>
          <w:rFonts w:cs="Times New Roman"/>
        </w:rPr>
        <w:t>. 2020).</w:t>
      </w:r>
    </w:p>
    <w:p w14:paraId="00000029" w14:textId="674C7620" w:rsidR="00224D56" w:rsidRPr="002B266A" w:rsidRDefault="00000000" w:rsidP="002B266A">
      <w:pPr>
        <w:spacing w:after="0"/>
        <w:ind w:firstLine="720"/>
        <w:rPr>
          <w:rFonts w:cs="Times New Roman"/>
        </w:rPr>
      </w:pPr>
      <w:r w:rsidRPr="002B266A">
        <w:rPr>
          <w:rFonts w:cs="Times New Roman"/>
        </w:rPr>
        <w:t xml:space="preserve">Our study was not designed to measure the reach of trappers into the forest, but estimated occupancy of commercially valuable species did increase over the studied gradient of distance to </w:t>
      </w:r>
      <w:r w:rsidRPr="002B266A">
        <w:rPr>
          <w:rFonts w:cs="Times New Roman"/>
        </w:rPr>
        <w:lastRenderedPageBreak/>
        <w:t xml:space="preserve">roads (~2-10 km). In Sumatra, bird trappers stated that their usual maximum distance traveled from a road was about 5 km (Harris </w:t>
      </w:r>
      <w:r w:rsidR="001548DC" w:rsidRPr="002B266A">
        <w:rPr>
          <w:rFonts w:cs="Times New Roman"/>
          <w:i/>
          <w:iCs/>
        </w:rPr>
        <w:t>et al</w:t>
      </w:r>
      <w:r w:rsidRPr="002B266A">
        <w:rPr>
          <w:rFonts w:cs="Times New Roman"/>
        </w:rPr>
        <w:t xml:space="preserve">. 2017). If the reach of trappers in our study area was similar, we successfully studied a large portion of the trapping pressure gradient. A survey of trappers’ habits, whether conducted via interviews or field cameras, would clarify the details of their reach into the forest. In addition, understanding the role of social and economic factors in the cost-benefit analysis that governs how far trappers choose to search for birds would provide guidance for conservationists working to decrease take. Only 44% of Kalimantan primary forest is located more than 5 km from a road. However, if this hypothetical reach of trappers is reduced by 500m by changing the cost-benefit balance of searching farther into the forest, 3% additional forest would potentially be habitable for commercially valuable species (Gaveau 2017). On the other hand, road construction (e.g. planned roads; Alamgir </w:t>
      </w:r>
      <w:r w:rsidR="001548DC" w:rsidRPr="002B266A">
        <w:rPr>
          <w:rFonts w:cs="Times New Roman"/>
          <w:i/>
          <w:iCs/>
        </w:rPr>
        <w:t>et al</w:t>
      </w:r>
      <w:r w:rsidRPr="002B266A">
        <w:rPr>
          <w:rFonts w:cs="Times New Roman"/>
        </w:rPr>
        <w:t>. 2019) would allow trappers to penetrate deeper into the last refuges available for commercially valuable birds.</w:t>
      </w:r>
    </w:p>
    <w:p w14:paraId="7B21E540" w14:textId="2C9016FA" w:rsidR="00F45E12" w:rsidRPr="002B266A" w:rsidRDefault="00262073" w:rsidP="002B266A">
      <w:pPr>
        <w:spacing w:after="0"/>
        <w:ind w:firstLine="720"/>
        <w:rPr>
          <w:rFonts w:cs="Times New Roman"/>
        </w:rPr>
      </w:pPr>
      <w:r w:rsidRPr="002B266A">
        <w:rPr>
          <w:rFonts w:cs="Times New Roman"/>
        </w:rPr>
        <w:t xml:space="preserve">Despite the increasing costs of finding and trapping ever more rare species, </w:t>
      </w:r>
      <w:r w:rsidR="00F45E12" w:rsidRPr="002B266A">
        <w:rPr>
          <w:rFonts w:cs="Times New Roman"/>
        </w:rPr>
        <w:t xml:space="preserve">valuable species may be subject to an anthropogenic Allee effect in which their increasing rareness increases their </w:t>
      </w:r>
      <w:r w:rsidRPr="002B266A">
        <w:rPr>
          <w:rFonts w:cs="Times New Roman"/>
        </w:rPr>
        <w:t xml:space="preserve">desirability </w:t>
      </w:r>
      <w:r w:rsidR="00F45E12" w:rsidRPr="002B266A">
        <w:rPr>
          <w:rFonts w:cs="Times New Roman"/>
        </w:rPr>
        <w:t xml:space="preserve">(Courchamp </w:t>
      </w:r>
      <w:r w:rsidR="001548DC" w:rsidRPr="002B266A">
        <w:rPr>
          <w:rFonts w:cs="Times New Roman"/>
          <w:i/>
          <w:iCs/>
        </w:rPr>
        <w:t>et al</w:t>
      </w:r>
      <w:r w:rsidR="00F45E12" w:rsidRPr="002B266A">
        <w:rPr>
          <w:rFonts w:cs="Times New Roman"/>
        </w:rPr>
        <w:t xml:space="preserve">. 2006). Indeed, supply of frequently traded species in Sumatran markets does not increase with price increases, suggesting that those species’ wild source populations are being depleted (Krishna </w:t>
      </w:r>
      <w:r w:rsidR="001548DC" w:rsidRPr="002B266A">
        <w:rPr>
          <w:rFonts w:cs="Times New Roman"/>
          <w:i/>
          <w:iCs/>
        </w:rPr>
        <w:t>et al</w:t>
      </w:r>
      <w:r w:rsidR="00F45E12" w:rsidRPr="002B266A">
        <w:rPr>
          <w:rFonts w:cs="Times New Roman"/>
        </w:rPr>
        <w:t xml:space="preserve">. 2019). In addition, Harris </w:t>
      </w:r>
      <w:r w:rsidR="001548DC" w:rsidRPr="002B266A">
        <w:rPr>
          <w:rFonts w:cs="Times New Roman"/>
          <w:i/>
          <w:iCs/>
        </w:rPr>
        <w:t>et al</w:t>
      </w:r>
      <w:r w:rsidR="00F45E12" w:rsidRPr="002B266A">
        <w:rPr>
          <w:rFonts w:cs="Times New Roman"/>
        </w:rPr>
        <w:t>. (2015) identified several Sumatran species whose supply was decreasing or holding steady as their market price increased, suggesting that trappers are currently engaged in trapping the few remaining individuals of these highly prized species. Long-term studies of Kalimantan markets may reveal this same signature of decline for the commercially valuable species we detected.</w:t>
      </w:r>
    </w:p>
    <w:p w14:paraId="10C9EBFF" w14:textId="7659B230" w:rsidR="00262073" w:rsidRPr="002B266A" w:rsidRDefault="00262073" w:rsidP="002B266A">
      <w:pPr>
        <w:spacing w:after="0"/>
        <w:ind w:firstLine="720"/>
        <w:rPr>
          <w:rFonts w:cs="Times New Roman"/>
        </w:rPr>
      </w:pPr>
      <w:r w:rsidRPr="002B266A">
        <w:rPr>
          <w:rFonts w:cs="Times New Roman"/>
        </w:rPr>
        <w:t xml:space="preserve">We hope that this first attempt at clarifying the status of songbirds in Kalimantan will help urge governments into action. Neither the regional West Kalimantan government nor the </w:t>
      </w:r>
      <w:r w:rsidRPr="002B266A">
        <w:rPr>
          <w:rFonts w:cs="Times New Roman"/>
        </w:rPr>
        <w:lastRenderedPageBreak/>
        <w:t xml:space="preserve">national Indonesian government has a plan to reduce trapping or promote in-situ conservation of its threatened songbirds. Globally, efforts to reduce poaching have primarily focused on increased enforcement, but this approach may instead disincentivize biodiversity conservation (Cooney </w:t>
      </w:r>
      <w:r w:rsidR="001548DC" w:rsidRPr="002B266A">
        <w:rPr>
          <w:rFonts w:cs="Times New Roman"/>
          <w:i/>
          <w:iCs/>
        </w:rPr>
        <w:t>et al</w:t>
      </w:r>
      <w:r w:rsidRPr="002B266A">
        <w:rPr>
          <w:rFonts w:cs="Times New Roman"/>
        </w:rPr>
        <w:t>. 2017).</w:t>
      </w:r>
      <w:sdt>
        <w:sdtPr>
          <w:rPr>
            <w:rFonts w:cs="Times New Roman"/>
          </w:rPr>
          <w:tag w:val="goog_rdk_12"/>
          <w:id w:val="-626778082"/>
        </w:sdtPr>
        <w:sdtContent/>
      </w:sdt>
      <w:r w:rsidRPr="002B266A">
        <w:rPr>
          <w:rFonts w:cs="Times New Roman"/>
        </w:rPr>
        <w:t xml:space="preserve"> Community-based conservation (CBC) offers a complement to increased enforcement that engages rural residents living near wildlife in designing and implementing conservation actions. A meta-analysis of CBC initiatives found that 76% were effective in reducing poaching and illegal wildlife trade activities (Wilson-Holt 2021). If CBC efforts invest in local governance (Berkes 2007), embrace a multi-dimensional view of human well-bring (Woodhouse </w:t>
      </w:r>
      <w:r w:rsidR="001548DC" w:rsidRPr="002B266A">
        <w:rPr>
          <w:rFonts w:cs="Times New Roman"/>
          <w:i/>
          <w:iCs/>
        </w:rPr>
        <w:t>et al</w:t>
      </w:r>
      <w:r w:rsidRPr="002B266A">
        <w:rPr>
          <w:rFonts w:cs="Times New Roman"/>
        </w:rPr>
        <w:t xml:space="preserve">. 2015), and are based on local context and values (Waylen </w:t>
      </w:r>
      <w:r w:rsidR="001548DC" w:rsidRPr="002B266A">
        <w:rPr>
          <w:rFonts w:cs="Times New Roman"/>
          <w:i/>
          <w:iCs/>
        </w:rPr>
        <w:t>et al</w:t>
      </w:r>
      <w:r w:rsidRPr="002B266A">
        <w:rPr>
          <w:rFonts w:cs="Times New Roman"/>
        </w:rPr>
        <w:t>. 2010), they are more likely to successfully reduce the negative impacts of overexploitation on wildlife and society.</w:t>
      </w:r>
    </w:p>
    <w:p w14:paraId="0000002A" w14:textId="62E2DC65" w:rsidR="00224D56" w:rsidRPr="002B266A" w:rsidRDefault="00000000" w:rsidP="002B266A">
      <w:pPr>
        <w:spacing w:after="0"/>
        <w:ind w:firstLine="720"/>
        <w:rPr>
          <w:rFonts w:cs="Times New Roman"/>
        </w:rPr>
      </w:pPr>
      <w:r w:rsidRPr="002B266A">
        <w:rPr>
          <w:rFonts w:cs="Times New Roman"/>
        </w:rPr>
        <w:t xml:space="preserve">If Indonesia fails to protect the species of concern recommended by the Asian Songbird Crisis Summit (Lee </w:t>
      </w:r>
      <w:r w:rsidR="001548DC" w:rsidRPr="002B266A">
        <w:rPr>
          <w:rFonts w:cs="Times New Roman"/>
          <w:i/>
          <w:iCs/>
        </w:rPr>
        <w:t>et al</w:t>
      </w:r>
      <w:r w:rsidRPr="002B266A">
        <w:rPr>
          <w:rFonts w:cs="Times New Roman"/>
        </w:rPr>
        <w:t>. 2016) based upon the negative impacts of the trade on wild populations, these species are likely to quickly vanish from remaining forest across the archipelago. The Conservation Act No. 5 of 1990 prohibited the use, keeping, or destruction of protected animals and plants (UU Pemerintah Republik Indonesia No. 5 1990). In 1999 the list of protected animals and plants included a few songbirds such as Bali starling and rufous-fronted laughingthrush (</w:t>
      </w:r>
      <w:r w:rsidRPr="002B266A">
        <w:rPr>
          <w:rFonts w:cs="Times New Roman"/>
          <w:i/>
        </w:rPr>
        <w:t>Garrulax rufifrons</w:t>
      </w:r>
      <w:r w:rsidRPr="002B266A">
        <w:rPr>
          <w:rFonts w:cs="Times New Roman"/>
        </w:rPr>
        <w:t xml:space="preserve">; Peraturan Pemerintah Republik Indonesia No. 7 1999). Both songbirds have been traded to the very threshold of extinction: IUCN reports that fewer than 50 Bali starling remain, and fewer than 250 rufous-fronted laughingthrush remain (IUCN 2021). In 2018, the national government of Indonesia updated its protected species list to include 242 additional species, including those popular in the songbird trade such as white-rumped shama, greater green leafbird, and straw-headed bulbul (Peraturan Menteri Lingkungan Hidup dan </w:t>
      </w:r>
      <w:r w:rsidRPr="002B266A">
        <w:rPr>
          <w:rFonts w:cs="Times New Roman"/>
        </w:rPr>
        <w:lastRenderedPageBreak/>
        <w:t>Kehutanan 2018a). Indonesians whose cultural identities are strongly linked to keeping songbirds (a group that includes Indonesian President Joko Widodo) pressured the national government into removing of some of the most valuable and overexploited species from the list of protected species (e.g. straw-headed bulbul, which is classified by the IUCN as Critically Endangered; Peraturan Menteri Lingkungan Hidup dan Kehutanan 2018b). This unfortunate about-face highlights the massive domestic demand for them.</w:t>
      </w:r>
    </w:p>
    <w:p w14:paraId="0000002B" w14:textId="5128A1CD" w:rsidR="00224D56" w:rsidRPr="002B266A" w:rsidRDefault="00000000" w:rsidP="002B266A">
      <w:pPr>
        <w:spacing w:after="0"/>
        <w:ind w:firstLine="720"/>
        <w:rPr>
          <w:rFonts w:cs="Times New Roman"/>
        </w:rPr>
      </w:pPr>
      <w:r w:rsidRPr="002B266A">
        <w:rPr>
          <w:rFonts w:cs="Times New Roman"/>
        </w:rPr>
        <w:t xml:space="preserve">This demand in turn highlights that songbird species provide valuable cultural services. In Indonesia, the domestic bird trade developed from Javanese cultural practices of keeping birds in homes. Jepson (2010) and Marshall </w:t>
      </w:r>
      <w:r w:rsidR="001548DC" w:rsidRPr="002B266A">
        <w:rPr>
          <w:rFonts w:cs="Times New Roman"/>
          <w:i/>
          <w:iCs/>
        </w:rPr>
        <w:t>et al</w:t>
      </w:r>
      <w:r w:rsidRPr="002B266A">
        <w:rPr>
          <w:rFonts w:cs="Times New Roman"/>
        </w:rPr>
        <w:t xml:space="preserve">. (2020) describe how bird keepers practice intensive husbandry of kept birds, enter them in song contests, teach them new song variants, and pay enormous prices for the most prized individuals. Furthermore, many forest bird species, especially colorful, large, and charismatic ones, play roles in mythology, forest stewardship, and forest understanding for the Dayak and Ibon ethnic groups of Borneo (author </w:t>
      </w:r>
      <w:r w:rsidR="000E226C" w:rsidRPr="002B266A">
        <w:rPr>
          <w:rFonts w:cs="Times New Roman"/>
        </w:rPr>
        <w:t>XXX</w:t>
      </w:r>
      <w:r w:rsidRPr="002B266A">
        <w:rPr>
          <w:rFonts w:cs="Times New Roman"/>
        </w:rPr>
        <w:t xml:space="preserve"> personal experience living with Dayak </w:t>
      </w:r>
      <w:r w:rsidR="007D3266" w:rsidRPr="002B266A">
        <w:rPr>
          <w:rFonts w:cs="Times New Roman"/>
        </w:rPr>
        <w:t>communities</w:t>
      </w:r>
      <w:r w:rsidRPr="002B266A">
        <w:rPr>
          <w:rFonts w:cs="Times New Roman"/>
        </w:rPr>
        <w:t xml:space="preserve">). This anecdote echoes findings from Costa Rica, where forest birds have been found to provide more cultural services than their agriculture-associated counterparts (Echeverri </w:t>
      </w:r>
      <w:r w:rsidR="001548DC" w:rsidRPr="002B266A">
        <w:rPr>
          <w:rFonts w:cs="Times New Roman"/>
          <w:i/>
          <w:iCs/>
        </w:rPr>
        <w:t>et al</w:t>
      </w:r>
      <w:r w:rsidRPr="002B266A">
        <w:rPr>
          <w:rFonts w:cs="Times New Roman"/>
        </w:rPr>
        <w:t xml:space="preserve">. 2020). Lastly, ecotourism could potentially provide an alternative to extractive uses of forest and increase the well-being of local people under the right conditions (Chung </w:t>
      </w:r>
      <w:r w:rsidR="001548DC" w:rsidRPr="002B266A">
        <w:rPr>
          <w:rFonts w:cs="Times New Roman"/>
          <w:i/>
          <w:iCs/>
        </w:rPr>
        <w:t>et al</w:t>
      </w:r>
      <w:r w:rsidRPr="002B266A">
        <w:rPr>
          <w:rFonts w:cs="Times New Roman"/>
        </w:rPr>
        <w:t xml:space="preserve">. 2018), but the loss of charismatic and rare bird species reduces the value of forests for bird-watchers, an increasingly important group of ecotourists (Puhakka </w:t>
      </w:r>
      <w:r w:rsidR="001548DC" w:rsidRPr="002B266A">
        <w:rPr>
          <w:rFonts w:cs="Times New Roman"/>
          <w:i/>
          <w:iCs/>
        </w:rPr>
        <w:t>et al</w:t>
      </w:r>
      <w:r w:rsidRPr="002B266A">
        <w:rPr>
          <w:rFonts w:cs="Times New Roman"/>
        </w:rPr>
        <w:t>. 2011). If charismatic singers disappear from forests, the domestic caged bird industry will suffer, the cultural identity of Indonesians may be diminished, and the tourism value of forests will decline.</w:t>
      </w:r>
    </w:p>
    <w:p w14:paraId="0000002C" w14:textId="14B6EA8F" w:rsidR="00511CE8" w:rsidRPr="002B266A" w:rsidRDefault="00E56EF2" w:rsidP="002B266A">
      <w:pPr>
        <w:spacing w:after="0"/>
        <w:ind w:firstLine="720"/>
        <w:rPr>
          <w:rFonts w:cs="Times New Roman"/>
        </w:rPr>
      </w:pPr>
      <w:r w:rsidRPr="002B266A">
        <w:rPr>
          <w:rFonts w:cs="Times New Roman"/>
        </w:rPr>
        <w:t>In this study, we documented that commercially valuable bird species occupy habitat further from roads than non valuable species. Despite residing within a Nature Preserve (</w:t>
      </w:r>
      <w:r w:rsidRPr="002B266A">
        <w:rPr>
          <w:rFonts w:cs="Times New Roman"/>
          <w:i/>
        </w:rPr>
        <w:t xml:space="preserve">Cagar </w:t>
      </w:r>
      <w:r w:rsidRPr="002B266A">
        <w:rPr>
          <w:rFonts w:cs="Times New Roman"/>
          <w:i/>
        </w:rPr>
        <w:lastRenderedPageBreak/>
        <w:t>Alam</w:t>
      </w:r>
      <w:r w:rsidRPr="002B266A">
        <w:rPr>
          <w:rFonts w:cs="Times New Roman"/>
        </w:rPr>
        <w:t>) whose regulations prohibit harvesting of any kind, valuable songbird populations are showing signs of trapping pressure in this isolated park. Our results also highlight that most species that we detected depend on primary forest for their survival, and therefore, ongoing deforestation of Gunung Niyut Nature Preserve will further decrease suitable habitat for all but a few birds in our study community. CAGN is an island of forest in an area that was mainly deforested in the 1980s and 1990s (Global Forest Watch 2018) and is one of West Kalimantan’s last large plots of intact forest. This remnant habitat is vital to the continued persistence of these primary forest species. Furthermore, we detected no individuals of straw-headed bulbul during this study, which indicates that past trapping pressure reached deep into the park. If indeed straw-headed bulbul was trapped out of CAGN in the past, currently valuable species could be trapped out in the future. However, the presence of threatened songbirds documented here underscores how vital it is to protect Gunung Niyut Nature Preserve. Road construction near or in primary forest will likely further reduce the viable habitat available for commercially valuable birds.</w:t>
      </w:r>
    </w:p>
    <w:p w14:paraId="48513183" w14:textId="77777777" w:rsidR="00511CE8" w:rsidRPr="002B266A" w:rsidRDefault="00511CE8" w:rsidP="002B266A">
      <w:pPr>
        <w:contextualSpacing w:val="0"/>
        <w:rPr>
          <w:rFonts w:cs="Times New Roman"/>
        </w:rPr>
      </w:pPr>
      <w:r w:rsidRPr="002B266A">
        <w:rPr>
          <w:rFonts w:cs="Times New Roman"/>
        </w:rPr>
        <w:br w:type="page"/>
      </w:r>
    </w:p>
    <w:p w14:paraId="00000080" w14:textId="77777777" w:rsidR="00224D56" w:rsidRPr="002B266A" w:rsidRDefault="00000000" w:rsidP="002B266A">
      <w:pPr>
        <w:pStyle w:val="Heading1"/>
        <w:rPr>
          <w:rFonts w:cs="Times New Roman"/>
        </w:rPr>
      </w:pPr>
      <w:r w:rsidRPr="002B266A">
        <w:rPr>
          <w:rFonts w:cs="Times New Roman"/>
        </w:rPr>
        <w:lastRenderedPageBreak/>
        <w:t>Tables</w:t>
      </w:r>
    </w:p>
    <w:p w14:paraId="00000081" w14:textId="77777777" w:rsidR="00224D56" w:rsidRPr="002B266A" w:rsidRDefault="00000000" w:rsidP="002B266A">
      <w:pPr>
        <w:rPr>
          <w:rFonts w:cs="Times New Roman"/>
        </w:rPr>
      </w:pPr>
      <w:r w:rsidRPr="002B266A">
        <w:rPr>
          <w:rFonts w:cs="Times New Roman"/>
        </w:rPr>
        <w:t xml:space="preserve">Table 1. Habitat covariates developed for occupancy models. </w:t>
      </w:r>
    </w:p>
    <w:tbl>
      <w:tblPr>
        <w:tblStyle w:val="a6"/>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4"/>
        <w:gridCol w:w="1546"/>
        <w:gridCol w:w="2340"/>
        <w:gridCol w:w="1260"/>
        <w:gridCol w:w="2160"/>
      </w:tblGrid>
      <w:tr w:rsidR="00224D56" w:rsidRPr="002B266A" w14:paraId="495F8352" w14:textId="77777777" w:rsidTr="00224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82" w14:textId="77777777" w:rsidR="00224D56" w:rsidRPr="002B266A" w:rsidRDefault="00000000" w:rsidP="002B266A">
            <w:pPr>
              <w:spacing w:line="480" w:lineRule="auto"/>
              <w:rPr>
                <w:rFonts w:cs="Times New Roman"/>
              </w:rPr>
            </w:pPr>
            <w:r w:rsidRPr="002B266A">
              <w:rPr>
                <w:rFonts w:cs="Times New Roman"/>
              </w:rPr>
              <w:t xml:space="preserve">Habitat </w:t>
            </w:r>
          </w:p>
          <w:p w14:paraId="00000083" w14:textId="77777777" w:rsidR="00224D56" w:rsidRPr="002B266A" w:rsidRDefault="00000000" w:rsidP="002B266A">
            <w:pPr>
              <w:spacing w:line="480" w:lineRule="auto"/>
              <w:rPr>
                <w:rFonts w:cs="Times New Roman"/>
              </w:rPr>
            </w:pPr>
            <w:r w:rsidRPr="002B266A">
              <w:rPr>
                <w:rFonts w:cs="Times New Roman"/>
              </w:rPr>
              <w:t>Covariate</w:t>
            </w:r>
          </w:p>
        </w:tc>
        <w:tc>
          <w:tcPr>
            <w:tcW w:w="1546" w:type="dxa"/>
            <w:vAlign w:val="center"/>
          </w:tcPr>
          <w:p w14:paraId="00000084"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rPr>
              <w:t>Hypothesized</w:t>
            </w:r>
          </w:p>
          <w:p w14:paraId="00000085"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rPr>
              <w:t>Effect</w:t>
            </w:r>
          </w:p>
        </w:tc>
        <w:tc>
          <w:tcPr>
            <w:tcW w:w="2340" w:type="dxa"/>
            <w:vAlign w:val="center"/>
          </w:tcPr>
          <w:p w14:paraId="00000086"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rPr>
              <w:t xml:space="preserve">Data Product </w:t>
            </w:r>
          </w:p>
          <w:p w14:paraId="00000087"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rPr>
              <w:t>Satellite</w:t>
            </w:r>
            <w:r w:rsidRPr="002B266A">
              <w:rPr>
                <w:rFonts w:cs="Times New Roman"/>
                <w:b w:val="0"/>
              </w:rPr>
              <w:t xml:space="preserve"> </w:t>
            </w:r>
            <w:r w:rsidRPr="002B266A">
              <w:rPr>
                <w:rFonts w:cs="Times New Roman"/>
              </w:rPr>
              <w:t>and Sensor</w:t>
            </w:r>
          </w:p>
          <w:p w14:paraId="00000088" w14:textId="77777777" w:rsidR="00224D56" w:rsidRPr="002B266A" w:rsidRDefault="00224D56"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p>
        </w:tc>
        <w:tc>
          <w:tcPr>
            <w:tcW w:w="1260" w:type="dxa"/>
            <w:vAlign w:val="center"/>
          </w:tcPr>
          <w:p w14:paraId="00000089"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rPr>
              <w:t>Spatial     Resolution</w:t>
            </w:r>
          </w:p>
        </w:tc>
        <w:tc>
          <w:tcPr>
            <w:tcW w:w="2160" w:type="dxa"/>
            <w:vAlign w:val="center"/>
          </w:tcPr>
          <w:p w14:paraId="0000008A"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b w:val="0"/>
              </w:rPr>
              <w:t xml:space="preserve">Data </w:t>
            </w:r>
            <w:r w:rsidRPr="002B266A">
              <w:rPr>
                <w:rFonts w:cs="Times New Roman"/>
              </w:rPr>
              <w:t>Sources</w:t>
            </w:r>
          </w:p>
        </w:tc>
      </w:tr>
      <w:tr w:rsidR="00224D56" w:rsidRPr="002B266A" w14:paraId="21231890" w14:textId="77777777" w:rsidTr="00224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8B" w14:textId="77777777" w:rsidR="00224D56" w:rsidRPr="002B266A" w:rsidRDefault="00000000" w:rsidP="002B266A">
            <w:pPr>
              <w:spacing w:line="480" w:lineRule="auto"/>
              <w:rPr>
                <w:rFonts w:cs="Times New Roman"/>
              </w:rPr>
            </w:pPr>
            <w:r w:rsidRPr="002B266A">
              <w:rPr>
                <w:rFonts w:cs="Times New Roman"/>
                <w:b w:val="0"/>
              </w:rPr>
              <w:t>Normalized Difference Vegetation Index (NDVI)</w:t>
            </w:r>
          </w:p>
        </w:tc>
        <w:tc>
          <w:tcPr>
            <w:tcW w:w="1546" w:type="dxa"/>
          </w:tcPr>
          <w:p w14:paraId="0000008C" w14:textId="4BE49BDF"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sdt>
              <w:sdtPr>
                <w:rPr>
                  <w:rFonts w:cs="Times New Roman"/>
                </w:rPr>
                <w:tag w:val="goog_rdk_13"/>
                <w:id w:val="-528869349"/>
              </w:sdtPr>
              <w:sdtContent/>
            </w:sdt>
            <w:r w:rsidR="003A4595" w:rsidRPr="002B266A">
              <w:rPr>
                <w:rFonts w:cs="Times New Roman"/>
              </w:rPr>
              <w:t>Species-specific response to vegetation density</w:t>
            </w:r>
          </w:p>
        </w:tc>
        <w:tc>
          <w:tcPr>
            <w:tcW w:w="2340" w:type="dxa"/>
          </w:tcPr>
          <w:p w14:paraId="0000008D" w14:textId="77777777"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Landsat 8 Surface Reflectance OLI/TIRS</w:t>
            </w:r>
          </w:p>
          <w:p w14:paraId="0000008E" w14:textId="77777777" w:rsidR="00224D56" w:rsidRPr="002B266A" w:rsidRDefault="00224D56"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260" w:type="dxa"/>
            <w:vAlign w:val="center"/>
          </w:tcPr>
          <w:p w14:paraId="0000008F" w14:textId="77777777" w:rsidR="00224D56" w:rsidRPr="002B266A" w:rsidRDefault="00000000" w:rsidP="002B266A">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b/>
              </w:rPr>
            </w:pPr>
            <w:r w:rsidRPr="002B266A">
              <w:rPr>
                <w:rFonts w:cs="Times New Roman"/>
              </w:rPr>
              <w:t>30m</w:t>
            </w:r>
          </w:p>
        </w:tc>
        <w:tc>
          <w:tcPr>
            <w:tcW w:w="2160" w:type="dxa"/>
            <w:vAlign w:val="center"/>
          </w:tcPr>
          <w:p w14:paraId="00000090" w14:textId="6ABD0717"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 xml:space="preserve">Vermote </w:t>
            </w:r>
            <w:r w:rsidR="001548DC" w:rsidRPr="002B266A">
              <w:rPr>
                <w:rFonts w:cs="Times New Roman"/>
                <w:i/>
                <w:iCs/>
              </w:rPr>
              <w:t>et al</w:t>
            </w:r>
            <w:r w:rsidRPr="002B266A">
              <w:rPr>
                <w:rFonts w:cs="Times New Roman"/>
              </w:rPr>
              <w:t xml:space="preserve">. 2016, Gorelick </w:t>
            </w:r>
            <w:r w:rsidR="001548DC" w:rsidRPr="002B266A">
              <w:rPr>
                <w:rFonts w:cs="Times New Roman"/>
                <w:i/>
                <w:iCs/>
              </w:rPr>
              <w:t>et al</w:t>
            </w:r>
            <w:r w:rsidRPr="002B266A">
              <w:rPr>
                <w:rFonts w:cs="Times New Roman"/>
              </w:rPr>
              <w:t>. 2017</w:t>
            </w:r>
          </w:p>
        </w:tc>
      </w:tr>
      <w:tr w:rsidR="00224D56" w:rsidRPr="002B266A" w14:paraId="13DEDB9E" w14:textId="77777777" w:rsidTr="00224D56">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91" w14:textId="77777777" w:rsidR="00224D56" w:rsidRPr="002B266A" w:rsidRDefault="00000000" w:rsidP="002B266A">
            <w:pPr>
              <w:spacing w:line="480" w:lineRule="auto"/>
              <w:rPr>
                <w:rFonts w:cs="Times New Roman"/>
              </w:rPr>
            </w:pPr>
            <w:r w:rsidRPr="002B266A">
              <w:rPr>
                <w:rFonts w:cs="Times New Roman"/>
                <w:b w:val="0"/>
              </w:rPr>
              <w:t>Elevation, slope,</w:t>
            </w:r>
          </w:p>
          <w:p w14:paraId="00000092" w14:textId="77777777" w:rsidR="00224D56" w:rsidRPr="002B266A" w:rsidRDefault="00000000" w:rsidP="002B266A">
            <w:pPr>
              <w:spacing w:line="480" w:lineRule="auto"/>
              <w:rPr>
                <w:rFonts w:cs="Times New Roman"/>
              </w:rPr>
            </w:pPr>
            <w:r w:rsidRPr="002B266A">
              <w:rPr>
                <w:rFonts w:cs="Times New Roman"/>
                <w:b w:val="0"/>
              </w:rPr>
              <w:t xml:space="preserve"> and aspect</w:t>
            </w:r>
          </w:p>
        </w:tc>
        <w:tc>
          <w:tcPr>
            <w:tcW w:w="1546" w:type="dxa"/>
          </w:tcPr>
          <w:p w14:paraId="00000093" w14:textId="4D18484D" w:rsidR="00224D56" w:rsidRPr="002B266A" w:rsidRDefault="003A4595"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Species-specific response</w:t>
            </w:r>
          </w:p>
        </w:tc>
        <w:tc>
          <w:tcPr>
            <w:tcW w:w="2340" w:type="dxa"/>
          </w:tcPr>
          <w:p w14:paraId="00000094"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ASTER Global Digital Elevation Model V002</w:t>
            </w:r>
          </w:p>
        </w:tc>
        <w:tc>
          <w:tcPr>
            <w:tcW w:w="1260" w:type="dxa"/>
            <w:vAlign w:val="center"/>
          </w:tcPr>
          <w:p w14:paraId="00000095" w14:textId="77777777" w:rsidR="00224D56" w:rsidRPr="002B266A" w:rsidRDefault="00000000" w:rsidP="002B266A">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30m</w:t>
            </w:r>
          </w:p>
        </w:tc>
        <w:tc>
          <w:tcPr>
            <w:tcW w:w="2160" w:type="dxa"/>
            <w:vAlign w:val="center"/>
          </w:tcPr>
          <w:p w14:paraId="00000096"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 xml:space="preserve">NASA LP DAAC 2011 </w:t>
            </w:r>
          </w:p>
        </w:tc>
      </w:tr>
      <w:tr w:rsidR="00224D56" w:rsidRPr="002B266A" w14:paraId="270AF65E" w14:textId="77777777" w:rsidTr="00224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97" w14:textId="77777777" w:rsidR="00224D56" w:rsidRPr="002B266A" w:rsidRDefault="00000000" w:rsidP="002B266A">
            <w:pPr>
              <w:spacing w:line="480" w:lineRule="auto"/>
              <w:rPr>
                <w:rFonts w:cs="Times New Roman"/>
              </w:rPr>
            </w:pPr>
            <w:r w:rsidRPr="002B266A">
              <w:rPr>
                <w:rFonts w:cs="Times New Roman"/>
                <w:b w:val="0"/>
              </w:rPr>
              <w:t xml:space="preserve">Forest canopy height </w:t>
            </w:r>
          </w:p>
          <w:p w14:paraId="00000098" w14:textId="77777777" w:rsidR="00224D56" w:rsidRPr="002B266A" w:rsidRDefault="00000000" w:rsidP="002B266A">
            <w:pPr>
              <w:spacing w:line="480" w:lineRule="auto"/>
              <w:rPr>
                <w:rFonts w:cs="Times New Roman"/>
              </w:rPr>
            </w:pPr>
            <w:r w:rsidRPr="002B266A">
              <w:rPr>
                <w:rFonts w:cs="Times New Roman"/>
                <w:b w:val="0"/>
              </w:rPr>
              <w:t>( canopy cover &gt; 5m)</w:t>
            </w:r>
          </w:p>
        </w:tc>
        <w:tc>
          <w:tcPr>
            <w:tcW w:w="1546" w:type="dxa"/>
          </w:tcPr>
          <w:p w14:paraId="00000099" w14:textId="79E33440" w:rsidR="00224D56" w:rsidRPr="002B266A" w:rsidRDefault="003A4595"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Species-specific response to forest characteristics</w:t>
            </w:r>
          </w:p>
        </w:tc>
        <w:tc>
          <w:tcPr>
            <w:tcW w:w="2340" w:type="dxa"/>
          </w:tcPr>
          <w:p w14:paraId="0000009A" w14:textId="77777777"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Forest Canopy Height Map; derived from Geoscience Laser Altimeter System (GLAS) LiDAR</w:t>
            </w:r>
          </w:p>
        </w:tc>
        <w:tc>
          <w:tcPr>
            <w:tcW w:w="1260" w:type="dxa"/>
            <w:vAlign w:val="center"/>
          </w:tcPr>
          <w:p w14:paraId="0000009B" w14:textId="77777777" w:rsidR="00224D56" w:rsidRPr="002B266A" w:rsidRDefault="00000000" w:rsidP="002B266A">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1000m</w:t>
            </w:r>
          </w:p>
        </w:tc>
        <w:tc>
          <w:tcPr>
            <w:tcW w:w="2160" w:type="dxa"/>
            <w:vAlign w:val="center"/>
          </w:tcPr>
          <w:p w14:paraId="0000009C" w14:textId="7560F6D8"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 xml:space="preserve">Simard </w:t>
            </w:r>
            <w:r w:rsidR="001548DC" w:rsidRPr="002B266A">
              <w:rPr>
                <w:rFonts w:cs="Times New Roman"/>
                <w:i/>
                <w:iCs/>
              </w:rPr>
              <w:t>et al</w:t>
            </w:r>
            <w:r w:rsidRPr="002B266A">
              <w:rPr>
                <w:rFonts w:cs="Times New Roman"/>
              </w:rPr>
              <w:t>. 2011</w:t>
            </w:r>
          </w:p>
        </w:tc>
      </w:tr>
      <w:tr w:rsidR="00224D56" w:rsidRPr="002B266A" w14:paraId="07DB8854" w14:textId="77777777" w:rsidTr="00224D56">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9D" w14:textId="77777777" w:rsidR="00224D56" w:rsidRPr="002B266A" w:rsidRDefault="00000000" w:rsidP="002B266A">
            <w:pPr>
              <w:spacing w:line="480" w:lineRule="auto"/>
              <w:rPr>
                <w:rFonts w:cs="Times New Roman"/>
              </w:rPr>
            </w:pPr>
            <w:r w:rsidRPr="002B266A">
              <w:rPr>
                <w:rFonts w:cs="Times New Roman"/>
                <w:b w:val="0"/>
              </w:rPr>
              <w:t>Proportion of canopy recently disturbed (2007-2017)</w:t>
            </w:r>
          </w:p>
        </w:tc>
        <w:tc>
          <w:tcPr>
            <w:tcW w:w="1546" w:type="dxa"/>
          </w:tcPr>
          <w:p w14:paraId="0000009E"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sdt>
              <w:sdtPr>
                <w:rPr>
                  <w:rFonts w:cs="Times New Roman"/>
                </w:rPr>
                <w:tag w:val="goog_rdk_16"/>
                <w:id w:val="-718046918"/>
              </w:sdtPr>
              <w:sdtContent/>
            </w:sdt>
            <w:r w:rsidRPr="002B266A">
              <w:rPr>
                <w:rFonts w:cs="Times New Roman"/>
              </w:rPr>
              <w:t xml:space="preserve">Species specific response to </w:t>
            </w:r>
            <w:r w:rsidRPr="002B266A">
              <w:rPr>
                <w:rFonts w:cs="Times New Roman"/>
              </w:rPr>
              <w:lastRenderedPageBreak/>
              <w:t xml:space="preserve">disturbance levels </w:t>
            </w:r>
          </w:p>
        </w:tc>
        <w:tc>
          <w:tcPr>
            <w:tcW w:w="2340" w:type="dxa"/>
          </w:tcPr>
          <w:p w14:paraId="0000009F"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lastRenderedPageBreak/>
              <w:t xml:space="preserve"> LandTrendr disturbance metrics: Landsat 7 TM &amp; </w:t>
            </w:r>
            <w:r w:rsidRPr="002B266A">
              <w:rPr>
                <w:rFonts w:cs="Times New Roman"/>
              </w:rPr>
              <w:lastRenderedPageBreak/>
              <w:t xml:space="preserve">Landsat 8 OLI/TIRS TOA b  </w:t>
            </w:r>
          </w:p>
        </w:tc>
        <w:tc>
          <w:tcPr>
            <w:tcW w:w="1260" w:type="dxa"/>
            <w:vAlign w:val="center"/>
          </w:tcPr>
          <w:p w14:paraId="000000A0" w14:textId="77777777" w:rsidR="00224D56" w:rsidRPr="002B266A" w:rsidRDefault="00000000" w:rsidP="002B266A">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lastRenderedPageBreak/>
              <w:t>30m</w:t>
            </w:r>
          </w:p>
        </w:tc>
        <w:tc>
          <w:tcPr>
            <w:tcW w:w="2160" w:type="dxa"/>
            <w:vAlign w:val="center"/>
          </w:tcPr>
          <w:p w14:paraId="000000A1" w14:textId="7E357129"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 xml:space="preserve">Kennedy </w:t>
            </w:r>
            <w:r w:rsidR="001548DC" w:rsidRPr="002B266A">
              <w:rPr>
                <w:rFonts w:cs="Times New Roman"/>
                <w:i/>
                <w:iCs/>
              </w:rPr>
              <w:t>et al</w:t>
            </w:r>
            <w:r w:rsidRPr="002B266A">
              <w:rPr>
                <w:rFonts w:cs="Times New Roman"/>
              </w:rPr>
              <w:t xml:space="preserve">. 2018 </w:t>
            </w:r>
          </w:p>
        </w:tc>
      </w:tr>
      <w:tr w:rsidR="00224D56" w:rsidRPr="002B266A" w14:paraId="0C09B930" w14:textId="77777777" w:rsidTr="00224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A2" w14:textId="77777777" w:rsidR="00224D56" w:rsidRPr="002B266A" w:rsidRDefault="00000000" w:rsidP="002B266A">
            <w:pPr>
              <w:spacing w:line="480" w:lineRule="auto"/>
              <w:rPr>
                <w:rFonts w:cs="Times New Roman"/>
              </w:rPr>
            </w:pPr>
            <w:r w:rsidRPr="002B266A">
              <w:rPr>
                <w:rFonts w:cs="Times New Roman"/>
                <w:b w:val="0"/>
              </w:rPr>
              <w:t>Proportion of intact forest in 2016</w:t>
            </w:r>
          </w:p>
        </w:tc>
        <w:tc>
          <w:tcPr>
            <w:tcW w:w="1546" w:type="dxa"/>
          </w:tcPr>
          <w:p w14:paraId="000000A3" w14:textId="7EF530DE" w:rsidR="00224D56" w:rsidRPr="002B266A" w:rsidRDefault="003A4595"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Species-specific response</w:t>
            </w:r>
          </w:p>
        </w:tc>
        <w:tc>
          <w:tcPr>
            <w:tcW w:w="2340" w:type="dxa"/>
          </w:tcPr>
          <w:p w14:paraId="000000A4" w14:textId="77777777"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REG Borneo Forest Cover 2016; derived from Landsat 5,7, &amp; 8</w:t>
            </w:r>
          </w:p>
        </w:tc>
        <w:tc>
          <w:tcPr>
            <w:tcW w:w="1260" w:type="dxa"/>
            <w:vAlign w:val="center"/>
          </w:tcPr>
          <w:p w14:paraId="000000A5" w14:textId="77777777" w:rsidR="00224D56" w:rsidRPr="002B266A" w:rsidRDefault="00000000" w:rsidP="002B266A">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30m</w:t>
            </w:r>
          </w:p>
        </w:tc>
        <w:tc>
          <w:tcPr>
            <w:tcW w:w="2160" w:type="dxa"/>
            <w:vAlign w:val="center"/>
          </w:tcPr>
          <w:p w14:paraId="000000A6" w14:textId="77777777"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Gaveau 2017</w:t>
            </w:r>
          </w:p>
        </w:tc>
      </w:tr>
      <w:tr w:rsidR="00224D56" w:rsidRPr="002B266A" w14:paraId="6C122287" w14:textId="77777777" w:rsidTr="00224D56">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A7" w14:textId="77777777" w:rsidR="00224D56" w:rsidRPr="002B266A" w:rsidRDefault="00000000" w:rsidP="002B266A">
            <w:pPr>
              <w:spacing w:line="480" w:lineRule="auto"/>
              <w:rPr>
                <w:rFonts w:cs="Times New Roman"/>
              </w:rPr>
            </w:pPr>
            <w:r w:rsidRPr="002B266A">
              <w:rPr>
                <w:rFonts w:cs="Times New Roman"/>
                <w:b w:val="0"/>
              </w:rPr>
              <w:t>Distance to roads</w:t>
            </w:r>
          </w:p>
        </w:tc>
        <w:tc>
          <w:tcPr>
            <w:tcW w:w="1546" w:type="dxa"/>
          </w:tcPr>
          <w:p w14:paraId="000000A8" w14:textId="407BC9E9" w:rsidR="00224D56" w:rsidRPr="002B266A" w:rsidRDefault="003A4595"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Commercially valuable species will be found further from roads than non-valuable species</w:t>
            </w:r>
          </w:p>
        </w:tc>
        <w:tc>
          <w:tcPr>
            <w:tcW w:w="2340" w:type="dxa"/>
          </w:tcPr>
          <w:p w14:paraId="000000A9"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Open Street Map Kalimantan roads layer</w:t>
            </w:r>
          </w:p>
        </w:tc>
        <w:tc>
          <w:tcPr>
            <w:tcW w:w="1260" w:type="dxa"/>
            <w:vAlign w:val="center"/>
          </w:tcPr>
          <w:p w14:paraId="000000AA" w14:textId="77777777" w:rsidR="00224D56" w:rsidRPr="002B266A" w:rsidRDefault="00000000" w:rsidP="002B266A">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30m</w:t>
            </w:r>
          </w:p>
        </w:tc>
        <w:tc>
          <w:tcPr>
            <w:tcW w:w="2160" w:type="dxa"/>
            <w:vAlign w:val="center"/>
          </w:tcPr>
          <w:p w14:paraId="000000AB"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highlight w:val="yellow"/>
              </w:rPr>
            </w:pPr>
            <w:r w:rsidRPr="002B266A">
              <w:rPr>
                <w:rFonts w:cs="Times New Roman"/>
                <w:color w:val="222222"/>
              </w:rPr>
              <w:t>OpenStreetMap contributors (2015)</w:t>
            </w:r>
          </w:p>
        </w:tc>
      </w:tr>
    </w:tbl>
    <w:p w14:paraId="000000AC" w14:textId="77777777" w:rsidR="00224D56" w:rsidRPr="002B266A" w:rsidRDefault="00224D56" w:rsidP="002B266A">
      <w:pPr>
        <w:spacing w:after="0"/>
        <w:rPr>
          <w:rFonts w:cs="Times New Roman"/>
        </w:rPr>
      </w:pPr>
    </w:p>
    <w:p w14:paraId="000000AD" w14:textId="77777777" w:rsidR="00224D56" w:rsidRPr="002B266A" w:rsidRDefault="00000000" w:rsidP="002B266A">
      <w:pPr>
        <w:spacing w:after="0"/>
        <w:rPr>
          <w:rFonts w:cs="Times New Roman"/>
        </w:rPr>
      </w:pPr>
      <w:r w:rsidRPr="002B266A">
        <w:rPr>
          <w:rFonts w:cs="Times New Roman"/>
        </w:rPr>
        <w:t>Table 2. Posterior distributions, Rhat, and effective sample size of model parameters. For occupancy parameters, only hyperparameters (mean and standard deviation of per-species random effects) are included here. A table of all parameters may be found in the Appendix.</w:t>
      </w:r>
    </w:p>
    <w:p w14:paraId="000000AE" w14:textId="77777777" w:rsidR="00224D56" w:rsidRPr="002B266A" w:rsidRDefault="00000000" w:rsidP="002B266A">
      <w:pPr>
        <w:spacing w:after="0"/>
        <w:rPr>
          <w:rFonts w:cs="Times New Roman"/>
        </w:rPr>
      </w:pPr>
      <w:sdt>
        <w:sdtPr>
          <w:rPr>
            <w:rFonts w:cs="Times New Roman"/>
          </w:rPr>
          <w:tag w:val="goog_rdk_17"/>
          <w:id w:val="495385799"/>
        </w:sdtPr>
        <w:sdtContent/>
      </w:sdt>
      <w:r w:rsidRPr="002B266A">
        <w:rPr>
          <w:rFonts w:cs="Times New Roman"/>
          <w:noProof/>
        </w:rPr>
        <w:drawing>
          <wp:inline distT="114300" distB="114300" distL="114300" distR="114300" wp14:anchorId="1CBBFBB9" wp14:editId="72B4B06F">
            <wp:extent cx="5943600" cy="6591300"/>
            <wp:effectExtent l="0" t="0" r="0" b="0"/>
            <wp:docPr id="23"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pic:cNvPicPr preferRelativeResize="0"/>
                  </pic:nvPicPr>
                  <pic:blipFill>
                    <a:blip r:embed="rId11"/>
                    <a:srcRect/>
                    <a:stretch>
                      <a:fillRect/>
                    </a:stretch>
                  </pic:blipFill>
                  <pic:spPr>
                    <a:xfrm>
                      <a:off x="0" y="0"/>
                      <a:ext cx="5943600" cy="6591300"/>
                    </a:xfrm>
                    <a:prstGeom prst="rect">
                      <a:avLst/>
                    </a:prstGeom>
                    <a:ln/>
                  </pic:spPr>
                </pic:pic>
              </a:graphicData>
            </a:graphic>
          </wp:inline>
        </w:drawing>
      </w:r>
    </w:p>
    <w:p w14:paraId="466EA184" w14:textId="78906CD2" w:rsidR="00DC4A09" w:rsidRPr="002B266A" w:rsidRDefault="00DC4A09" w:rsidP="002B266A">
      <w:pPr>
        <w:contextualSpacing w:val="0"/>
        <w:rPr>
          <w:rFonts w:cs="Times New Roman"/>
          <w:b/>
          <w:bCs/>
        </w:rPr>
      </w:pPr>
      <w:r w:rsidRPr="002B266A">
        <w:rPr>
          <w:rFonts w:cs="Times New Roman"/>
        </w:rPr>
        <w:br w:type="page"/>
      </w:r>
    </w:p>
    <w:p w14:paraId="57ABA4FC" w14:textId="77777777" w:rsidR="00DC4A09" w:rsidRPr="002B266A" w:rsidRDefault="00DC4A09" w:rsidP="002B266A">
      <w:pPr>
        <w:pStyle w:val="Heading1"/>
        <w:rPr>
          <w:rFonts w:cs="Times New Roman"/>
        </w:rPr>
      </w:pPr>
    </w:p>
    <w:p w14:paraId="000000AF" w14:textId="6D393336" w:rsidR="00224D56" w:rsidRPr="002B266A" w:rsidRDefault="00000000" w:rsidP="002B266A">
      <w:pPr>
        <w:pStyle w:val="Heading1"/>
        <w:rPr>
          <w:rFonts w:cs="Times New Roman"/>
        </w:rPr>
      </w:pPr>
      <w:r w:rsidRPr="002B266A">
        <w:rPr>
          <w:rFonts w:cs="Times New Roman"/>
        </w:rPr>
        <w:t>Figure legends</w:t>
      </w:r>
    </w:p>
    <w:p w14:paraId="000000B0" w14:textId="236460BA" w:rsidR="00224D56" w:rsidRPr="002B266A" w:rsidRDefault="00000000" w:rsidP="002B266A">
      <w:pPr>
        <w:spacing w:after="0"/>
        <w:rPr>
          <w:rFonts w:cs="Times New Roman"/>
        </w:rPr>
      </w:pPr>
      <w:r w:rsidRPr="002B266A">
        <w:rPr>
          <w:rFonts w:cs="Times New Roman"/>
        </w:rPr>
        <w:t xml:space="preserve">Figure 1. Study sites in Cagar Alam Gunung Niyut, Kabupaten Landak. Blue circles correspond to point count locations, pink triangles correspond to our base camps, and red circles correspond to illegal activity detected (hunting, logging, or clear-cutting for agriculture). The pink line delineates the border of Gunung Niyut Nature Preserve, red fill indicates forest loss 2011-2015 (Hansen </w:t>
      </w:r>
      <w:r w:rsidR="001548DC" w:rsidRPr="002B266A">
        <w:rPr>
          <w:rFonts w:cs="Times New Roman"/>
          <w:i/>
          <w:iCs/>
        </w:rPr>
        <w:t>et al</w:t>
      </w:r>
      <w:r w:rsidRPr="002B266A">
        <w:rPr>
          <w:rFonts w:cs="Times New Roman"/>
        </w:rPr>
        <w:t>. 2013), green indicates primary forest, and white indicates non-forest.</w:t>
      </w:r>
    </w:p>
    <w:p w14:paraId="000000B1" w14:textId="77777777" w:rsidR="00224D56" w:rsidRPr="002B266A" w:rsidRDefault="00224D56" w:rsidP="002B266A">
      <w:pPr>
        <w:spacing w:after="0"/>
        <w:rPr>
          <w:rFonts w:cs="Times New Roman"/>
        </w:rPr>
      </w:pPr>
    </w:p>
    <w:p w14:paraId="000000B2" w14:textId="77777777" w:rsidR="00224D56" w:rsidRPr="002B266A" w:rsidRDefault="00000000" w:rsidP="002B266A">
      <w:pPr>
        <w:spacing w:after="0"/>
        <w:rPr>
          <w:rFonts w:cs="Times New Roman"/>
        </w:rPr>
      </w:pPr>
      <w:r w:rsidRPr="002B266A">
        <w:rPr>
          <w:rFonts w:cs="Times New Roman"/>
        </w:rPr>
        <w:t>Figure 2. Most species are more likely to occupy areas further from roads, but this effect is significantly stronger for commercially valuable species. a) Each thin line traces the relationship between distance to nearest road and a species’ occupancy. The green lines indicate commercially valuable species, and purple lines indicate non-valuable species. Thick lines trace the means for each group. b) Posterior distribution of the effect of distance to road, split between commercially valuable (green) and non-valuable (purple) species. The dot indicates the mean for each group, and the horizontal error bars represent the 95% confidence interval for the mean of each group.</w:t>
      </w:r>
    </w:p>
    <w:p w14:paraId="000000B3" w14:textId="77777777" w:rsidR="00224D56" w:rsidRPr="002B266A" w:rsidRDefault="00224D56" w:rsidP="002B266A">
      <w:pPr>
        <w:spacing w:after="0"/>
        <w:rPr>
          <w:rFonts w:cs="Times New Roman"/>
        </w:rPr>
      </w:pPr>
    </w:p>
    <w:p w14:paraId="000000B4" w14:textId="5A9A4FC7" w:rsidR="00DC4A09" w:rsidRPr="002B266A" w:rsidRDefault="00000000" w:rsidP="002B266A">
      <w:pPr>
        <w:rPr>
          <w:rFonts w:cs="Times New Roman"/>
        </w:rPr>
      </w:pPr>
      <w:r w:rsidRPr="002B266A">
        <w:rPr>
          <w:rFonts w:cs="Times New Roman"/>
        </w:rPr>
        <w:t xml:space="preserve">Figure 3. Most species are more likely to occupy areas with more intact forest, and we found similar rates of occupancy for commercially valuable and non-valuable species. a) Each thin line traces the relationship between percent intact forest within 500m and a species’ occupancy. The green lines indicate commercially valuable species, and purple lines indicate non-valuable species. Thick lines trace the means for each group. b) Posterior distribution of the effect of percent intact forest within 500m, split between commercially valuable (green) and non-valuable </w:t>
      </w:r>
      <w:r w:rsidRPr="002B266A">
        <w:rPr>
          <w:rFonts w:cs="Times New Roman"/>
        </w:rPr>
        <w:lastRenderedPageBreak/>
        <w:t>(purple) species. The dashed line indicates the mean for each group, and the horizontal error bars represent the 95% confidence interval for the mean of each group.</w:t>
      </w:r>
    </w:p>
    <w:p w14:paraId="6CF359A9" w14:textId="77777777" w:rsidR="00DC4A09" w:rsidRPr="002B266A" w:rsidRDefault="00DC4A09" w:rsidP="002B266A">
      <w:pPr>
        <w:contextualSpacing w:val="0"/>
        <w:rPr>
          <w:rFonts w:cs="Times New Roman"/>
        </w:rPr>
      </w:pPr>
      <w:r w:rsidRPr="002B266A">
        <w:rPr>
          <w:rFonts w:cs="Times New Roman"/>
        </w:rPr>
        <w:br w:type="page"/>
      </w:r>
    </w:p>
    <w:p w14:paraId="5B07F04B" w14:textId="77777777" w:rsidR="00224D56" w:rsidRPr="002B266A" w:rsidRDefault="00224D56" w:rsidP="002B266A">
      <w:pPr>
        <w:rPr>
          <w:rFonts w:cs="Times New Roman"/>
        </w:rPr>
      </w:pPr>
    </w:p>
    <w:p w14:paraId="000000B5" w14:textId="77777777" w:rsidR="00224D56" w:rsidRPr="002B266A" w:rsidRDefault="00000000" w:rsidP="002B266A">
      <w:pPr>
        <w:pStyle w:val="Heading1"/>
        <w:rPr>
          <w:rFonts w:cs="Times New Roman"/>
        </w:rPr>
      </w:pPr>
      <w:r w:rsidRPr="002B266A">
        <w:rPr>
          <w:rFonts w:cs="Times New Roman"/>
        </w:rPr>
        <w:t>Figures</w:t>
      </w:r>
    </w:p>
    <w:p w14:paraId="000000B6" w14:textId="294E7400" w:rsidR="00224D56" w:rsidRPr="002B266A" w:rsidRDefault="00000000" w:rsidP="002B266A">
      <w:pPr>
        <w:spacing w:after="0"/>
        <w:rPr>
          <w:rFonts w:cs="Times New Roman"/>
        </w:rPr>
      </w:pPr>
      <w:r w:rsidRPr="002B266A">
        <w:rPr>
          <w:rFonts w:cs="Times New Roman"/>
          <w:noProof/>
        </w:rPr>
        <w:drawing>
          <wp:inline distT="0" distB="0" distL="0" distR="0" wp14:anchorId="18E1966D" wp14:editId="21549011">
            <wp:extent cx="6056208" cy="4286186"/>
            <wp:effectExtent l="0" t="0" r="0" b="0"/>
            <wp:docPr id="25"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2"/>
                    <a:srcRect/>
                    <a:stretch>
                      <a:fillRect/>
                    </a:stretch>
                  </pic:blipFill>
                  <pic:spPr>
                    <a:xfrm>
                      <a:off x="0" y="0"/>
                      <a:ext cx="6056208" cy="4286186"/>
                    </a:xfrm>
                    <a:prstGeom prst="rect">
                      <a:avLst/>
                    </a:prstGeom>
                    <a:ln/>
                  </pic:spPr>
                </pic:pic>
              </a:graphicData>
            </a:graphic>
          </wp:inline>
        </w:drawing>
      </w:r>
    </w:p>
    <w:p w14:paraId="000000B7" w14:textId="045E78C0" w:rsidR="00224D56" w:rsidRPr="002B266A" w:rsidRDefault="00000000" w:rsidP="002B266A">
      <w:pPr>
        <w:spacing w:after="0"/>
        <w:rPr>
          <w:rFonts w:cs="Times New Roman"/>
        </w:rPr>
      </w:pPr>
      <w:r w:rsidRPr="002B266A">
        <w:rPr>
          <w:rFonts w:cs="Times New Roman"/>
        </w:rPr>
        <w:t xml:space="preserve">Figure 1. Study sites in Cagar Alam Gunung Niyut, Kabupaten Landak. Blue circles correspond to point count locations, pink triangles correspond to our base camps, and red circles correspond to illegal activity detected (hunting, logging, or clear-cutting for agriculture). The pink line delineates the border of Gunung Niyut Nature Preserve, red fill indicates forest loss 2011-2015 (Hansen </w:t>
      </w:r>
      <w:r w:rsidR="001548DC" w:rsidRPr="002B266A">
        <w:rPr>
          <w:rFonts w:cs="Times New Roman"/>
          <w:i/>
          <w:iCs/>
        </w:rPr>
        <w:t>et al</w:t>
      </w:r>
      <w:r w:rsidRPr="002B266A">
        <w:rPr>
          <w:rFonts w:cs="Times New Roman"/>
        </w:rPr>
        <w:t>. 2013), green indicates primary forest, and white indicates non-forest.</w:t>
      </w:r>
    </w:p>
    <w:p w14:paraId="000000B8" w14:textId="77777777" w:rsidR="00224D56" w:rsidRPr="002B266A" w:rsidRDefault="00000000" w:rsidP="002B266A">
      <w:pPr>
        <w:spacing w:after="0"/>
        <w:rPr>
          <w:rFonts w:cs="Times New Roman"/>
        </w:rPr>
      </w:pPr>
      <w:r w:rsidRPr="002B266A">
        <w:rPr>
          <w:rFonts w:cs="Times New Roman"/>
          <w:noProof/>
        </w:rPr>
        <w:lastRenderedPageBreak/>
        <w:drawing>
          <wp:inline distT="114300" distB="114300" distL="114300" distR="114300" wp14:anchorId="4427A60E" wp14:editId="401A44AC">
            <wp:extent cx="5943600" cy="2971800"/>
            <wp:effectExtent l="0" t="0" r="0" b="0"/>
            <wp:docPr id="24" name="image3.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10;&#10;Description automatically generated"/>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14:paraId="000000B9" w14:textId="77777777" w:rsidR="00224D56" w:rsidRPr="002B266A" w:rsidRDefault="00000000" w:rsidP="002B266A">
      <w:pPr>
        <w:spacing w:after="0"/>
        <w:rPr>
          <w:rFonts w:cs="Times New Roman"/>
        </w:rPr>
      </w:pPr>
      <w:r w:rsidRPr="002B266A">
        <w:rPr>
          <w:rFonts w:cs="Times New Roman"/>
        </w:rPr>
        <w:t>Figure 2. Most species are more likely to occupy areas further from roads, but this effect is significantly stronger for commercially valuable species. a) Each thin line traces the relationship between distance to nearest road and a species’ occupancy. The green lines indicate commercially valuable species, and purple lines indicate non-valuable species. Thick lines trace the means for each group. b) Posterior distribution of the effect of distance to road, split between commercially valuable (green) and non-valuable (purple) species. The dot indicates the mean for each group, and the horizontal error bars represent the 95% confidence interval for the mean of each group.</w:t>
      </w:r>
    </w:p>
    <w:p w14:paraId="000000BA" w14:textId="77777777" w:rsidR="00224D56" w:rsidRPr="002B266A" w:rsidRDefault="00000000" w:rsidP="002B266A">
      <w:pPr>
        <w:spacing w:after="0"/>
        <w:rPr>
          <w:rFonts w:cs="Times New Roman"/>
        </w:rPr>
      </w:pPr>
      <w:r w:rsidRPr="002B266A">
        <w:rPr>
          <w:rFonts w:cs="Times New Roman"/>
          <w:noProof/>
        </w:rPr>
        <w:lastRenderedPageBreak/>
        <w:drawing>
          <wp:inline distT="114300" distB="114300" distL="114300" distR="114300" wp14:anchorId="4AC94F4E" wp14:editId="27F42E7E">
            <wp:extent cx="5943600" cy="2971800"/>
            <wp:effectExtent l="0" t="0" r="0" b="0"/>
            <wp:docPr id="26"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10;&#10;Description automatically generated"/>
                    <pic:cNvPicPr preferRelativeResize="0"/>
                  </pic:nvPicPr>
                  <pic:blipFill>
                    <a:blip r:embed="rId14"/>
                    <a:srcRect/>
                    <a:stretch>
                      <a:fillRect/>
                    </a:stretch>
                  </pic:blipFill>
                  <pic:spPr>
                    <a:xfrm>
                      <a:off x="0" y="0"/>
                      <a:ext cx="5943600" cy="2971800"/>
                    </a:xfrm>
                    <a:prstGeom prst="rect">
                      <a:avLst/>
                    </a:prstGeom>
                    <a:ln/>
                  </pic:spPr>
                </pic:pic>
              </a:graphicData>
            </a:graphic>
          </wp:inline>
        </w:drawing>
      </w:r>
    </w:p>
    <w:p w14:paraId="000000BB" w14:textId="1A106D78" w:rsidR="00DC4A09" w:rsidRPr="002B266A" w:rsidRDefault="00000000" w:rsidP="002B266A">
      <w:pPr>
        <w:rPr>
          <w:rFonts w:cs="Times New Roman"/>
        </w:rPr>
      </w:pPr>
      <w:r w:rsidRPr="002B266A">
        <w:rPr>
          <w:rFonts w:cs="Times New Roman"/>
        </w:rPr>
        <w:t>Figure 3. Most species are more likely to occupy areas with more intact forest, and we found similar rates of occupancy for commercially valuable and non-valuable species. a) Each thin line traces the relationship between percent intact forest within 500m and a species’ occupancy. The green lines indicate commercially valuable species, and purple lines indicate non-valuable species. Thick lines trace the means for each group. b) Posterior distribution of the effect of percent intact forest within 500m, split between commercially valuable (green) and non-valuable (purple) species. The dashed line indicates the mean for each group, and the horizontal error bars represent the 95% confidence interval for the mean of each group.</w:t>
      </w:r>
    </w:p>
    <w:p w14:paraId="034466A5" w14:textId="77777777" w:rsidR="00DC4A09" w:rsidRPr="002B266A" w:rsidRDefault="00DC4A09" w:rsidP="002B266A">
      <w:pPr>
        <w:contextualSpacing w:val="0"/>
        <w:rPr>
          <w:rFonts w:cs="Times New Roman"/>
        </w:rPr>
      </w:pPr>
      <w:r w:rsidRPr="002B266A">
        <w:rPr>
          <w:rFonts w:cs="Times New Roman"/>
        </w:rPr>
        <w:br w:type="page"/>
      </w:r>
    </w:p>
    <w:p w14:paraId="675534A9" w14:textId="531EC94F" w:rsidR="00DC4A09" w:rsidRPr="002B266A" w:rsidRDefault="00DC4A09" w:rsidP="002B266A">
      <w:pPr>
        <w:rPr>
          <w:rFonts w:cs="Times New Roman"/>
          <w:b/>
          <w:bCs/>
        </w:rPr>
      </w:pPr>
      <w:r w:rsidRPr="002B266A">
        <w:rPr>
          <w:rFonts w:cs="Times New Roman"/>
          <w:b/>
          <w:bCs/>
        </w:rPr>
        <w:lastRenderedPageBreak/>
        <w:t>Acknowledgements</w:t>
      </w:r>
    </w:p>
    <w:p w14:paraId="76CFBB31" w14:textId="77777777" w:rsidR="00B1260F" w:rsidRPr="002B266A" w:rsidRDefault="00DC4A09" w:rsidP="002B266A">
      <w:pPr>
        <w:rPr>
          <w:rFonts w:cs="Times New Roman"/>
        </w:rPr>
      </w:pPr>
      <w:r w:rsidRPr="002B266A">
        <w:rPr>
          <w:rFonts w:cs="Times New Roman"/>
        </w:rPr>
        <w:t>We thank the Fulbright Association, which sponsored K.S.L.’s work in Indonesia, and the staff of Yayasan Planet Indonesia who helped conduct point counts for the project: Indah Sartika Sari, Fransiska Oka, and Rikardus. We also thank Yayasan Planet Indonesia for generously hosting K.S.L. during and after the fieldwork for this project, and for their assistance in finding field sites and field technicians. Furthermore, this project would not have been possible without the residents of Tauk village, especially Pak Miles and Pak Vera, who allowed us to access their forest, guided our site selection, and assisted with the difficult logistics of living for two weeks at a time in remote tropical forest.</w:t>
      </w:r>
    </w:p>
    <w:p w14:paraId="5B5D6396" w14:textId="77777777" w:rsidR="00B1260F" w:rsidRPr="002B266A" w:rsidRDefault="00B1260F" w:rsidP="002B266A">
      <w:pPr>
        <w:rPr>
          <w:rFonts w:cs="Times New Roman"/>
          <w:b/>
          <w:bCs/>
        </w:rPr>
      </w:pPr>
      <w:r w:rsidRPr="002B266A">
        <w:rPr>
          <w:rFonts w:cs="Times New Roman"/>
          <w:b/>
          <w:bCs/>
        </w:rPr>
        <w:t>Author contribution statement</w:t>
      </w:r>
    </w:p>
    <w:p w14:paraId="00249F97" w14:textId="77777777" w:rsidR="00EB6635" w:rsidRDefault="00EB6635" w:rsidP="002B266A">
      <w:pPr>
        <w:rPr>
          <w:rFonts w:cs="Times New Roman"/>
        </w:rPr>
        <w:sectPr w:rsidR="00EB6635" w:rsidSect="008217B8">
          <w:type w:val="continuous"/>
          <w:pgSz w:w="12240" w:h="15840"/>
          <w:pgMar w:top="1440" w:right="1440" w:bottom="1440" w:left="1440" w:header="720" w:footer="720" w:gutter="0"/>
          <w:lnNumType w:countBy="1" w:restart="continuous"/>
          <w:pgNumType w:start="1"/>
          <w:cols w:space="720"/>
          <w:docGrid w:linePitch="326"/>
        </w:sectPr>
      </w:pPr>
    </w:p>
    <w:p w14:paraId="5BDA3B59" w14:textId="54032B9D" w:rsidR="00857326" w:rsidRPr="002B266A" w:rsidRDefault="00857326" w:rsidP="002B266A">
      <w:pPr>
        <w:rPr>
          <w:rFonts w:cs="Times New Roman"/>
        </w:rPr>
      </w:pPr>
      <w:r w:rsidRPr="002B266A">
        <w:rPr>
          <w:rFonts w:cs="Times New Roman"/>
        </w:rPr>
        <w:t>Conceptualization: K.S.L, A.M.</w:t>
      </w:r>
    </w:p>
    <w:p w14:paraId="5E23B340" w14:textId="33890162" w:rsidR="00857326" w:rsidRPr="002B266A" w:rsidRDefault="00857326" w:rsidP="002B266A">
      <w:pPr>
        <w:rPr>
          <w:rFonts w:cs="Times New Roman"/>
        </w:rPr>
      </w:pPr>
      <w:r w:rsidRPr="002B266A">
        <w:rPr>
          <w:rFonts w:cs="Times New Roman"/>
        </w:rPr>
        <w:t>Data curation: K.S.L</w:t>
      </w:r>
    </w:p>
    <w:p w14:paraId="1AA08A00" w14:textId="17B87A01" w:rsidR="00857326" w:rsidRPr="002B266A" w:rsidRDefault="00857326" w:rsidP="002B266A">
      <w:pPr>
        <w:rPr>
          <w:rFonts w:cs="Times New Roman"/>
        </w:rPr>
      </w:pPr>
      <w:r w:rsidRPr="002B266A">
        <w:rPr>
          <w:rFonts w:cs="Times New Roman"/>
        </w:rPr>
        <w:t>Formal analysis: K.S.L.</w:t>
      </w:r>
    </w:p>
    <w:p w14:paraId="1BDADD1F" w14:textId="30ACFC98" w:rsidR="00857326" w:rsidRPr="002B266A" w:rsidRDefault="00857326" w:rsidP="002B266A">
      <w:pPr>
        <w:rPr>
          <w:rFonts w:cs="Times New Roman"/>
        </w:rPr>
      </w:pPr>
      <w:r w:rsidRPr="002B266A">
        <w:rPr>
          <w:rFonts w:cs="Times New Roman"/>
        </w:rPr>
        <w:t>Funding acquisition: K.S.L., A.M.</w:t>
      </w:r>
    </w:p>
    <w:p w14:paraId="3661ADCD" w14:textId="0047FA7E" w:rsidR="00857326" w:rsidRPr="002B266A" w:rsidRDefault="00857326" w:rsidP="002B266A">
      <w:pPr>
        <w:rPr>
          <w:rFonts w:cs="Times New Roman"/>
        </w:rPr>
      </w:pPr>
      <w:r w:rsidRPr="002B266A">
        <w:rPr>
          <w:rFonts w:cs="Times New Roman"/>
        </w:rPr>
        <w:t>Investigation: K.S.L.,</w:t>
      </w:r>
      <w:r w:rsidR="00F7466E" w:rsidRPr="002B266A">
        <w:rPr>
          <w:rFonts w:cs="Times New Roman"/>
        </w:rPr>
        <w:t xml:space="preserve"> A.M.</w:t>
      </w:r>
    </w:p>
    <w:p w14:paraId="5C556C82" w14:textId="16108C80" w:rsidR="00857326" w:rsidRPr="002B266A" w:rsidRDefault="00857326" w:rsidP="002B266A">
      <w:pPr>
        <w:rPr>
          <w:rFonts w:cs="Times New Roman"/>
        </w:rPr>
      </w:pPr>
      <w:r w:rsidRPr="002B266A">
        <w:rPr>
          <w:rFonts w:cs="Times New Roman"/>
        </w:rPr>
        <w:t>Methodology: K.S.L., A.M., S.L.C.</w:t>
      </w:r>
    </w:p>
    <w:p w14:paraId="5430ABAA" w14:textId="0B8DB911" w:rsidR="00857326" w:rsidRPr="002B266A" w:rsidRDefault="00857326" w:rsidP="002B266A">
      <w:pPr>
        <w:rPr>
          <w:rFonts w:cs="Times New Roman"/>
        </w:rPr>
      </w:pPr>
      <w:r w:rsidRPr="002B266A">
        <w:rPr>
          <w:rFonts w:cs="Times New Roman"/>
        </w:rPr>
        <w:t>Project administration: K.S.L., A.M., N.S.</w:t>
      </w:r>
    </w:p>
    <w:p w14:paraId="6A367CEF" w14:textId="5A9CFCD4" w:rsidR="00857326" w:rsidRPr="002B266A" w:rsidRDefault="00857326" w:rsidP="002B266A">
      <w:pPr>
        <w:rPr>
          <w:rFonts w:cs="Times New Roman"/>
        </w:rPr>
      </w:pPr>
      <w:r w:rsidRPr="002B266A">
        <w:rPr>
          <w:rFonts w:cs="Times New Roman"/>
        </w:rPr>
        <w:t>Resources: K.S.L., A.M., N.S., E.M., S.K.</w:t>
      </w:r>
    </w:p>
    <w:p w14:paraId="4763D768" w14:textId="06326D7E" w:rsidR="00857326" w:rsidRPr="002B266A" w:rsidRDefault="00857326" w:rsidP="002B266A">
      <w:pPr>
        <w:rPr>
          <w:rFonts w:cs="Times New Roman"/>
        </w:rPr>
      </w:pPr>
      <w:r w:rsidRPr="002B266A">
        <w:rPr>
          <w:rFonts w:cs="Times New Roman"/>
        </w:rPr>
        <w:t>Software: K.S.L.</w:t>
      </w:r>
    </w:p>
    <w:p w14:paraId="5C4B90EA" w14:textId="58BFB0BF" w:rsidR="00857326" w:rsidRPr="002B266A" w:rsidRDefault="00857326" w:rsidP="002B266A">
      <w:pPr>
        <w:rPr>
          <w:rFonts w:cs="Times New Roman"/>
        </w:rPr>
      </w:pPr>
      <w:r w:rsidRPr="002B266A">
        <w:rPr>
          <w:rFonts w:cs="Times New Roman"/>
        </w:rPr>
        <w:t>Supervision: K.S.L., A.M., N.S.</w:t>
      </w:r>
    </w:p>
    <w:p w14:paraId="5A033C92" w14:textId="4B6D498E" w:rsidR="00857326" w:rsidRPr="002B266A" w:rsidRDefault="00857326" w:rsidP="002B266A">
      <w:pPr>
        <w:rPr>
          <w:rFonts w:cs="Times New Roman"/>
        </w:rPr>
      </w:pPr>
      <w:r w:rsidRPr="002B266A">
        <w:rPr>
          <w:rFonts w:cs="Times New Roman"/>
        </w:rPr>
        <w:t>Validation: K.S.L.</w:t>
      </w:r>
    </w:p>
    <w:p w14:paraId="49378587" w14:textId="6CBAEACC" w:rsidR="00857326" w:rsidRPr="002B266A" w:rsidRDefault="00857326" w:rsidP="002B266A">
      <w:pPr>
        <w:rPr>
          <w:rFonts w:cs="Times New Roman"/>
        </w:rPr>
      </w:pPr>
      <w:r w:rsidRPr="002B266A">
        <w:rPr>
          <w:rFonts w:cs="Times New Roman"/>
        </w:rPr>
        <w:t>Visualization: K.S.L.</w:t>
      </w:r>
    </w:p>
    <w:p w14:paraId="720A79BC" w14:textId="626177E6" w:rsidR="00857326" w:rsidRPr="002B266A" w:rsidRDefault="00857326" w:rsidP="002B266A">
      <w:pPr>
        <w:rPr>
          <w:rFonts w:cs="Times New Roman"/>
        </w:rPr>
      </w:pPr>
      <w:r w:rsidRPr="002B266A">
        <w:rPr>
          <w:rFonts w:cs="Times New Roman"/>
        </w:rPr>
        <w:t>Writing – original draft: K.S.L.</w:t>
      </w:r>
    </w:p>
    <w:p w14:paraId="180B11CA" w14:textId="77777777" w:rsidR="00EB6635" w:rsidRDefault="00857326" w:rsidP="002B266A">
      <w:pPr>
        <w:rPr>
          <w:rFonts w:cs="Times New Roman"/>
        </w:rPr>
        <w:sectPr w:rsidR="00EB6635" w:rsidSect="00EB6635">
          <w:type w:val="continuous"/>
          <w:pgSz w:w="12240" w:h="15840"/>
          <w:pgMar w:top="1440" w:right="1440" w:bottom="1440" w:left="1440" w:header="720" w:footer="720" w:gutter="0"/>
          <w:lnNumType w:countBy="1" w:restart="continuous"/>
          <w:pgNumType w:start="1"/>
          <w:cols w:num="2" w:space="720"/>
          <w:docGrid w:linePitch="326"/>
        </w:sectPr>
      </w:pPr>
      <w:r w:rsidRPr="002B266A">
        <w:rPr>
          <w:rFonts w:cs="Times New Roman"/>
        </w:rPr>
        <w:t>Writing – review &amp; editing: K.S.L.</w:t>
      </w:r>
    </w:p>
    <w:p w14:paraId="1BBC35E7" w14:textId="5C89DDF7" w:rsidR="00511CE8" w:rsidRPr="002B266A" w:rsidRDefault="00511CE8" w:rsidP="002B266A">
      <w:pPr>
        <w:rPr>
          <w:rFonts w:cs="Times New Roman"/>
        </w:rPr>
      </w:pPr>
      <w:r w:rsidRPr="002B266A">
        <w:rPr>
          <w:rFonts w:cs="Times New Roman"/>
        </w:rPr>
        <w:br w:type="page"/>
      </w:r>
    </w:p>
    <w:p w14:paraId="3B384DEC" w14:textId="77777777" w:rsidR="00511CE8" w:rsidRPr="002B266A" w:rsidRDefault="00511CE8" w:rsidP="002B266A">
      <w:pPr>
        <w:pStyle w:val="Heading2"/>
        <w:rPr>
          <w:rFonts w:cs="Times New Roman"/>
          <w:b/>
          <w:bCs/>
          <w:i w:val="0"/>
          <w:iCs w:val="0"/>
        </w:rPr>
      </w:pPr>
      <w:r w:rsidRPr="002B266A">
        <w:rPr>
          <w:rFonts w:cs="Times New Roman"/>
          <w:b/>
          <w:bCs/>
          <w:i w:val="0"/>
          <w:iCs w:val="0"/>
        </w:rPr>
        <w:lastRenderedPageBreak/>
        <w:t>Data and code availability</w:t>
      </w:r>
    </w:p>
    <w:p w14:paraId="7A122E9F" w14:textId="77777777" w:rsidR="00511CE8" w:rsidRPr="002B266A" w:rsidRDefault="00511CE8" w:rsidP="002B266A">
      <w:pPr>
        <w:spacing w:after="0"/>
        <w:rPr>
          <w:rFonts w:cs="Times New Roman"/>
        </w:rPr>
      </w:pPr>
      <w:r w:rsidRPr="002B266A">
        <w:rPr>
          <w:rFonts w:cs="Times New Roman"/>
        </w:rPr>
        <w:t>The data that support the findings of this study are openly available in Zenodo at http://doi.org/[doi], reference number [reference number]. (link available but would compromise blinded review)</w:t>
      </w:r>
    </w:p>
    <w:p w14:paraId="26938C70" w14:textId="3B03D09E" w:rsidR="00511CE8" w:rsidRPr="002B266A" w:rsidRDefault="00511CE8" w:rsidP="002B266A">
      <w:pPr>
        <w:pStyle w:val="Heading1"/>
        <w:rPr>
          <w:rFonts w:cs="Times New Roman"/>
        </w:rPr>
      </w:pPr>
      <w:r w:rsidRPr="002B266A">
        <w:rPr>
          <w:rFonts w:cs="Times New Roman"/>
        </w:rPr>
        <w:t>References</w:t>
      </w:r>
    </w:p>
    <w:p w14:paraId="057F762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Abood, S. A., J. S. H. Lee, Z. Burivalova, J. Garcia-Ulloa, and L. P. Koh. 2015. Relative Contributions of the Logging, Fiber, Oil Palm, and Mining Industries to Forest Loss in Indonesia: Deforestation among Indonesia’s industries. Conservation Letters 8:58–67.</w:t>
      </w:r>
    </w:p>
    <w:p w14:paraId="05E3E134"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Achard, F. 2002. Determination of Deforestation Rates of the World’s Humid Tropical Forests. Science 297:999–1002.</w:t>
      </w:r>
    </w:p>
    <w:p w14:paraId="12433C1E"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Alamgir, M., M. J. Campbell, S. Sloan, A. Suhardiman, J. Supriatna, and W. F. Laurance. 2019. High-risk infrastructure projects pose imminent threats to forests in Indonesian Borneo. Scientific Reports 9:140.</w:t>
      </w:r>
    </w:p>
    <w:p w14:paraId="38661587"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Alves, R. R., and H. N. Alves. 2011. The faunal drugstore: Animal-based remedies used in traditional medicines in Latin America. Journal of Ethnobiology and Ethnomedicine 7:9.</w:t>
      </w:r>
    </w:p>
    <w:p w14:paraId="3F54B29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Alves, R. R. N., W. M. S. Souto, and R. R. D. Barboza. 2010. Primates in traditional folk medicine: a world overview. Mammal Review 40:155–180.</w:t>
      </w:r>
    </w:p>
    <w:p w14:paraId="2F53F677"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ArcGIS. 2004. . Environmental Systems Research Institute (ESRI), Redlands, CA, USA.</w:t>
      </w:r>
    </w:p>
    <w:p w14:paraId="4323022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Bennett, E. L., E. J. Milner-Gulland, M. Bakarr, H. E. Eves, J. G. Robinson, and D. S. Wilkie. 2002. Hunting the world’s wildlife to extinction. Oryx 36.</w:t>
      </w:r>
    </w:p>
    <w:p w14:paraId="3115901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Bergin, D., S. C. Chng, J. A. Eaton, and C. R. Shepherd. 2017. The final straw? An overview of Straw-headed Bulbul Pycnonotus zeylanicus trade in Indonesia. Bird Conservation International:1–7.</w:t>
      </w:r>
    </w:p>
    <w:p w14:paraId="2345B5F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Berkes, F. 2007. Community-based conservation in a globalized world. Proceedings of the National Academy of Sciences 104:15188–15193.</w:t>
      </w:r>
    </w:p>
    <w:p w14:paraId="4462CF5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Bötsch, Y., Z. Tablado, D. Scherl, M. Kéry, R. F. Graf, and L. Jenni. 2018. Effect of Recreational Trails on Forest Birds: Human Presence Matters. Frontiers in Ecology and Evolution 6:175.</w:t>
      </w:r>
    </w:p>
    <w:p w14:paraId="1DB9648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Brooks, T. M., R. A. Mittermeier, C. G. Mittermeier, G. A. B. da Fonseca, A. B. Rylands, W. R. Konstant, P. Flick, J. Pilgrim, S. Oldfield, G. Magin, and C. Hilton-Taylor. 2002. Habitat Loss and Extinction in the Hotspots of Biodiversity. Conservation Biology 16:909–923.</w:t>
      </w:r>
    </w:p>
    <w:p w14:paraId="6C521E5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Burivalova, Z., T. M. Lee, F. Hua, J. S. H. Lee, D. M. Prawiradilaga, and D. S. Wilcove. 2017. Understanding consumer preferences and demography in order to reduce the domestic trade in wild-caught birds. Biological Conservation 209:423–431.</w:t>
      </w:r>
    </w:p>
    <w:p w14:paraId="25625874"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Bush, E. R., S. E. Baker, and D. W. Macdonald. 2014. Global Trade in Exotic Pets 2006-2012. Conservation Biology 28:663–676.</w:t>
      </w:r>
    </w:p>
    <w:p w14:paraId="48E82F2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Canterbury, G. E., T. E. Martin, D. R. Petit, L. J. Petit, and D. F. Bradford. 2000. Bird Communities and Habitat as Ecological Indicators of Forest Condition in Regional Monitoring. Conservation Biology 14:544–558.</w:t>
      </w:r>
    </w:p>
    <w:p w14:paraId="0E66FE2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Chiok, W. X., A. E. Miller, S. E. H. Pang, J. A. Eaton, M. Rao, and F. E. Rheindt. 2019. Regional and local extirpation of a formerly common Sundaic passerine, the Straw-headed Bulbul. Forktail 35:10.</w:t>
      </w:r>
    </w:p>
    <w:p w14:paraId="203032F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Chng, S. C., and J. A. Eaton. 2016. In the market for extinction: Eastern and Central Java. TRAFFIC, Petaling Jaya, Selangor, Malaysia.</w:t>
      </w:r>
    </w:p>
    <w:p w14:paraId="741F4A8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Chng, S. C. L., J. A. Eaton, K. Krishnasamy, C. R. Shepherd, and V. Nijman. 2015. In the market for extinction: An inventory of Jakarta’s bird markets. TRAFFIC Southeast Asia, Petaling Jaya, Selangor, Malaysia.</w:t>
      </w:r>
    </w:p>
    <w:p w14:paraId="6F7AE3F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Chng, S. C. L., M. Guciano, and J. A. Eaton. 2016. In the market for extinction: Sukahaji, Bandung, Java, Indonesia:8.</w:t>
      </w:r>
    </w:p>
    <w:p w14:paraId="5889AE7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Chng, S. C. L., C. R. Shepherd, and J. A. Eaton. 2018. In the market for extinction: birds for sale at selected outlets in Sumatra. TRAFFIC Bulletin 30:8.</w:t>
      </w:r>
    </w:p>
    <w:p w14:paraId="34F5E1D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Chung, M. G., T. Dietz, and J. Liu. 2018. Global relationships between biodiversity and nature-based tourism in protected areas. Ecosystem Services 34:11–23.</w:t>
      </w:r>
    </w:p>
    <w:p w14:paraId="57E4F4AD"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Cohen, W. B., Z. Yang, S. P. Healey, R. E. Kennedy, and N. Gorelick. 2018. A LandTrendr multispectral ensemble for forest disturbance detection. Remote Sensing of Environment 205:131–140.</w:t>
      </w:r>
    </w:p>
    <w:p w14:paraId="058B845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Cole, L. E. S., S. A. Bhagwat, and K. J. Willis. 2014. Recovery and resilience of tropical forests after disturbance. Nature Communications 5:3906.</w:t>
      </w:r>
    </w:p>
    <w:p w14:paraId="545FC76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Collar, N. J., M. Crosby, and A. Statterfield. 1994. Birds to Watch 2: The World List of Threatened Birds. BirdLife International, Cambridge, UK.</w:t>
      </w:r>
    </w:p>
    <w:p w14:paraId="7970B7A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Collar, N. J., and A. Juniper. 1992. Dimensions and causes of the parrot conservation crisis. Pages 1–24 </w:t>
      </w:r>
      <w:r w:rsidRPr="002B266A">
        <w:rPr>
          <w:rFonts w:cs="Times New Roman"/>
          <w:i/>
          <w:color w:val="000000"/>
        </w:rPr>
        <w:t>in</w:t>
      </w:r>
      <w:r w:rsidRPr="002B266A">
        <w:rPr>
          <w:rFonts w:cs="Times New Roman"/>
          <w:color w:val="000000"/>
        </w:rPr>
        <w:t xml:space="preserve"> S. R. Beissinger and N. Snyder, editors. New World parrots in crisis: solutions from conservation biology. Smithsonian Institute Press, Washington, DC, USA.</w:t>
      </w:r>
    </w:p>
    <w:p w14:paraId="7442F66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Cooney, R., D. Roe, H. Dublin, J. Phelps, D. Wilkie, A. Keane, H. Travers, D. Skinner, D. W. S. Challender, J. R. Allan, and D. Biggs. 2017. From Poachers to Protectors: Engaging Local Communities in Solutions to Illegal Wildlife Trade: Engage communities against illegal wildlife trade. Conservation Letters 10:367–374.</w:t>
      </w:r>
    </w:p>
    <w:p w14:paraId="47F2F0BB"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Courchamp, F., E. Angulo, P. Rivalan, R. J. Hall, L. Signoret, L. Bull, and Y. Meinard. 2006. Rarity Value and Species Extinction: The Anthropogenic Allee Effect. PLoS Biology 4:e415.</w:t>
      </w:r>
    </w:p>
    <w:p w14:paraId="4E0A1BC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Curran, L. M. 2004. Lowland Forest Loss in Protected Areas of Indonesian Borneo. Science 303:1000–1003.</w:t>
      </w:r>
    </w:p>
    <w:p w14:paraId="74D7DBE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Dirzo R, Raven PH. 2003. Global State of Biodiversity and Loss. Annual Review of Environment and Resources </w:t>
      </w:r>
      <w:r w:rsidRPr="002B266A">
        <w:rPr>
          <w:rFonts w:cs="Times New Roman"/>
          <w:b/>
          <w:bCs/>
          <w:color w:val="000000"/>
        </w:rPr>
        <w:t>28</w:t>
      </w:r>
      <w:r w:rsidRPr="002B266A">
        <w:rPr>
          <w:rFonts w:cs="Times New Roman"/>
          <w:color w:val="000000"/>
        </w:rPr>
        <w:t>:137–167.</w:t>
      </w:r>
    </w:p>
    <w:p w14:paraId="181C4BD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Drury, R. 2011. Hungry for success: Urban consumer demand for wild animal products in Vietnam. Conservation and Society 9:247.</w:t>
      </w:r>
    </w:p>
    <w:p w14:paraId="10965AFD"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Echeverri, A., D. S. Karp, L. O. Frishkoff, J. Krishnan, R. Naidoo, J. Zhao, J. Zook, and K. M. A. Chan. 2020. Avian cultural services peak in tropical wet forests. Conservation Letters:9.</w:t>
      </w:r>
    </w:p>
    <w:p w14:paraId="732D544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Elbroch, L. M., and H. U. Wittmer. 2012. Puma spatial ecology in open habitats with aggregate prey. Mammalian Biology 77:377–384.</w:t>
      </w:r>
    </w:p>
    <w:p w14:paraId="2D06323B"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Fernandes-Ferreira, H., S. V. Mendonça, C. Albano, F. S. Ferreira, and R. R. N. Alves. 2012. Hunting, use and conservation of birds in Northeast Brazil. Biodiversity and Conservation 21:221–244.</w:t>
      </w:r>
    </w:p>
    <w:p w14:paraId="61C1DB9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Gaveau, D. L. A. 2017. What a difference 4 decades make : Deforestation in Borneo since 1973. CIFOR:1–4.</w:t>
      </w:r>
    </w:p>
    <w:p w14:paraId="65115D95"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Gelman, A., and D. B. Rubin. 1992. Inference from Iterative Simulation Using Multiple Sequences. Statistical Science 7:457–472.</w:t>
      </w:r>
    </w:p>
    <w:p w14:paraId="66400C65"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Glisson, W. J., C. J. Conway, C. P. Nadeau, and K. L. Borgmann. 2017. Habitat models to predict wetland bird occupancy influenced by scale, anthropogenic disturbance, and imperfect detection. Ecosphere 8:e01837.</w:t>
      </w:r>
    </w:p>
    <w:p w14:paraId="422874C7"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Global Forest Watch. 2018. Tree Cover Loss in Kalimantan Barat. https://www.globalforestwatch.org/dashboards/country/IDN/12/9.</w:t>
      </w:r>
    </w:p>
    <w:p w14:paraId="2514DA5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Gorelick, N., M. Hancher, M. Dixon, S. Ilyushchenko, D. Thau, and R. Moore. 2017. Google Earth Engine: Planetary-scale geospatial analysis for everyone. Remote Sensing of Environment 202:18–27.</w:t>
      </w:r>
    </w:p>
    <w:p w14:paraId="2C08687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Hansen, M. C., P. V. Potapov, R. Moore, M. Hancher, S. A. Turubanova, A. Tyukavina, D. Thau, S. V. Stehman, S. J. Goetz, T. R. Loveland, A. Kommareddy, A. Egorov, L. Chini, C. O. Justice, and J. R. G. Townshend. 2013. High-Resolution Global Maps of 21st-Century Forest Cover Change. Science 342:850–853.</w:t>
      </w:r>
    </w:p>
    <w:p w14:paraId="599B52B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Harris, J. B. C., J. M. H. Green, D. M. Prawiradilaga, X. Giam, Giyanto, D. Hikmatullah, C. A. Putra, and D. S. Wilcove. 2015. Using market data and expert opinion to identify overexploited species in the wild bird trade. Biological Conservation 187:51–60.</w:t>
      </w:r>
    </w:p>
    <w:p w14:paraId="36C077D7"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Harris, J. B. C., M. W. Tingley, F. Hua, D. L. Yong, J. M. Adeney, T. M. Lee, W. Marthy, D. M. Prawiradilaga, C. H. Sekercioglu, Suyadi, N. Winarni, and D. S. Wilcove. 2017. Measuring the impact of the pet trade on Indonesian birds: Bird Declines from Pet Trade. Conservation Biology 31:394–405.</w:t>
      </w:r>
    </w:p>
    <w:p w14:paraId="10C252A4"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IUCN. 2021. The IUCN Red List of Threatened Species. Version 2020-3. </w:t>
      </w:r>
      <w:hyperlink r:id="rId15" w:history="1">
        <w:r w:rsidRPr="002B266A">
          <w:rPr>
            <w:rStyle w:val="Hyperlink"/>
            <w:rFonts w:cs="Times New Roman"/>
          </w:rPr>
          <w:t>https://www.iucnredlist.org/en</w:t>
        </w:r>
      </w:hyperlink>
      <w:r w:rsidRPr="002B266A">
        <w:rPr>
          <w:rFonts w:cs="Times New Roman"/>
          <w:color w:val="000000"/>
        </w:rPr>
        <w:t>.</w:t>
      </w:r>
    </w:p>
    <w:p w14:paraId="09E927C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Jaureguiberry P </w:t>
      </w:r>
      <w:r w:rsidRPr="002B266A">
        <w:rPr>
          <w:rFonts w:cs="Times New Roman"/>
          <w:i/>
          <w:iCs/>
          <w:color w:val="000000"/>
        </w:rPr>
        <w:t>et al</w:t>
      </w:r>
      <w:r w:rsidRPr="002B266A">
        <w:rPr>
          <w:rFonts w:cs="Times New Roman"/>
          <w:color w:val="000000"/>
        </w:rPr>
        <w:t xml:space="preserve">. 2022. The direct drivers of recent global anthropogenic biodiversity loss. Science Advances </w:t>
      </w:r>
      <w:r w:rsidRPr="002B266A">
        <w:rPr>
          <w:rFonts w:cs="Times New Roman"/>
          <w:b/>
          <w:bCs/>
          <w:color w:val="000000"/>
        </w:rPr>
        <w:t>8</w:t>
      </w:r>
      <w:r w:rsidRPr="002B266A">
        <w:rPr>
          <w:rFonts w:cs="Times New Roman"/>
          <w:color w:val="000000"/>
        </w:rPr>
        <w:t>:eabm9982. American Association for the Advancement of Science.</w:t>
      </w:r>
    </w:p>
    <w:p w14:paraId="50A7109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Jepson, P. 2010. Towards an Indonesian bird conservation ethos: Reflections from a study of bird-keeping in the cities of Java and Bali. Pages 331–330 Ethno-ornithology: Birds, indigenous peoples, culture and society. Earthscan.</w:t>
      </w:r>
    </w:p>
    <w:p w14:paraId="34339BBD"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Jepson, P., and R. J. Ladle. 2005. Bird-keeping in Indonesia: conservation impacts and the potential for substitution-based conservation responses. Oryx 39:442.</w:t>
      </w:r>
    </w:p>
    <w:p w14:paraId="3AEA6E5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Kennedy, R., Z. Yang, N. Gorelick, J. Braaten, L. Cavalcante, W. Cohen, and S. Healey. 2018. Implementation of the LandTrendr Algorithm on Google Earth Engine. Remote Sensing 10:691.</w:t>
      </w:r>
    </w:p>
    <w:p w14:paraId="4E96C5E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Kery, M., and M. Schaub. 2011. Bayesian Population Analysis using WinBUGS: A Hierarchical Perspective. Elsevier Science.</w:t>
      </w:r>
    </w:p>
    <w:p w14:paraId="0934379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Krishna, V. V., K. Darras, I. Grass, Y. A. Mulyani, D. M. Prawiradilaga, T. Tscharntke, and M. Qaim. 2019. Wildlife trade and consumer preference for species rarity: an examination of caged-bird markets in Sumatra. Environment and Development Economics 24:339–360.</w:t>
      </w:r>
    </w:p>
    <w:p w14:paraId="3346816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Laporte, N. T., J. A. Stabach, R. Grosch, T. S. Lin, and S. J. Goetz. 2007. Expansion of Industrial Logging in Central Africa. Science 316:1451–1451.</w:t>
      </w:r>
    </w:p>
    <w:p w14:paraId="32DF914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Lee, J. G., S. C. Chng, and J. A. Eaton, editors. 2016. Conservation Strategy for Southeast Asian songbirds in trade. Recommendations from the first Asian Songbird Trade Crisis Summit 2015 held in Jurong Bird Park, Singapore, 27-29 September 2015. Wildlife Reserves Singapore and TRAFFIC.</w:t>
      </w:r>
    </w:p>
    <w:p w14:paraId="45D44AF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Leupen, B. T. C., L. Gomez, C. R. Shepherd, K. A.-I. Nekaris, M. A. Imron, and V. Nijman. 2020. Thirty years of trade data suggests population declines in a once common songbird in Indonesia. European Journal of Wildlife Research 66:98.</w:t>
      </w:r>
    </w:p>
    <w:p w14:paraId="7C4CFC8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Lorenz, T. J., K. T. Vierling, J. M. Kozma, J. E. Millard, and M. G. Raphael. 2015. Space use by white-headed woodpeckers and selection for recent forest disturbances: White-Headed Woodpecker Space Use. The Journal of Wildlife Management 79:1286–1297.</w:t>
      </w:r>
    </w:p>
    <w:p w14:paraId="3081EC7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MacKenzie, D. I., and J. Hines. 2018. RPresence: R Interface for Program PRESENCE.</w:t>
      </w:r>
    </w:p>
    <w:p w14:paraId="0358738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Margono, B. A., P. V. Potapov, S. Turubanova, F. Stolle, and M. C. Hansen. 2014. Primary forest cover loss in Indonesia over 2000–2012. Nature Climate Change 4:730–735.</w:t>
      </w:r>
    </w:p>
    <w:p w14:paraId="73540E8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Marshall, H., N. J. Collar, A. C. Lees, A. Moss, P. Yuda, and S. J. Marsden. 2020. Spatio-temporal dynamics of consumer demand driving the Asian Songbird Crisis. Biological Conservation 241:108237.</w:t>
      </w:r>
    </w:p>
    <w:p w14:paraId="7ABD414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McNamara, J., M. Rowcliffe, G. Cowlishaw, J. S. Alexander, Y. Ntiamoa-Baidu, A. Brenya, and E. J. Milner-Gulland. 2016. Characterising Wildlife Trade Market Supply-Demand Dynamics. PLOS ONE 11:e0162972.</w:t>
      </w:r>
    </w:p>
    <w:p w14:paraId="497D451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Miettinen, J., C. Shi, and S. C. Liew. 2011. Deforestation rates in insular Southeast Asia between 2000 and 2010. Global Change Biology 17:2261–2270.</w:t>
      </w:r>
    </w:p>
    <w:p w14:paraId="65D03B2D"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Miettinen, J., C. Shi, W. J. Tan, and S. C. Liew. 2012. 2010 land cover map of insular Southeast Asia in 250-m spatial resolution. Remote Sensing Letters 3:11–20.</w:t>
      </w:r>
    </w:p>
    <w:p w14:paraId="007B138E"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Myers, N., R. A. Mittermeier, C. G. Mittermeier, G. A. B. da Fonseca, and J. Kent. 2000. Biodiversity hotspots for conservation priorities. Nature 403:853–858.</w:t>
      </w:r>
    </w:p>
    <w:p w14:paraId="0CA9D8C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NASA LP DAAC. 2011. ASTER Global Digital Elevation Model. Version 2. NASA EOSDIS Land Processes DAAC, USGS Earth Resources and Science (EROS) Center, Souix Falls, SD, USA.</w:t>
      </w:r>
    </w:p>
    <w:p w14:paraId="6AEDE185"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Newbold, T., L. N. Hudson, S. L. L. Hill, S. Contu, I. Lysenko, R. A. Senior, L. Börger, D. J. Bennett, A. Choimes, B. Collen, J. Day, A. De Palma, S. Díaz, S. Echeverria-Londoño, </w:t>
      </w:r>
      <w:r w:rsidRPr="002B266A">
        <w:rPr>
          <w:rFonts w:cs="Times New Roman"/>
          <w:color w:val="000000"/>
        </w:rPr>
        <w:lastRenderedPageBreak/>
        <w:t>M. J. Edgar, A. Feldman, M. Garon, M. L. K. Harrison, T. Alhusseini, D. J. Ingram, Y. Itescu, J. Kattge, V. Kemp, L. Kirkpatrick, M. Kleyer, D. L. P. Correia, C. D. Martin, S. Meiri, M. Novosolov, Y. Pan, H. R. P. Phillips, D. W. Purves, A. Robinson, J. Simpson, S. L. Tuck, E. Weiher, H. J. White, R. M. Ewers, G. M. MacE, J. P. W. Scharlemann, and A. Purvis. 2015. Global effects of land use on local terrestrial biodiversity. Nature 520:45–50.</w:t>
      </w:r>
    </w:p>
    <w:p w14:paraId="42F19C7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Nijman, V. 2010. An overview of international wildlife trade from Southeast Asia. Biodiversity and Conservation 19:1101–1114.</w:t>
      </w:r>
    </w:p>
    <w:p w14:paraId="4A0D890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Nijman, V., C. R. Shepherd, Mumpuni, and K. L. Sanders. 2012. Over-exploitation and illegal trade of reptiles in Indonesia. Herpetological Journal 22:83–89.</w:t>
      </w:r>
    </w:p>
    <w:p w14:paraId="044ECA0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Nóbrega Alves, R. R., J. R. De Farias Lima, and H. F. P. Araujo. 2013. The live bird trade in Brazil and its conservation implications: an overview. Bird Conservation International 23:53–65.</w:t>
      </w:r>
    </w:p>
    <w:p w14:paraId="5DA94B61" w14:textId="77777777" w:rsidR="00511CE8" w:rsidRPr="002B266A" w:rsidRDefault="00511CE8" w:rsidP="002B266A">
      <w:pPr>
        <w:pBdr>
          <w:top w:val="nil"/>
          <w:left w:val="nil"/>
          <w:bottom w:val="nil"/>
          <w:right w:val="nil"/>
          <w:between w:val="nil"/>
        </w:pBdr>
        <w:spacing w:after="0"/>
        <w:ind w:left="720" w:hanging="720"/>
        <w:rPr>
          <w:rFonts w:cs="Times New Roman"/>
        </w:rPr>
      </w:pPr>
      <w:r w:rsidRPr="002B266A">
        <w:rPr>
          <w:rFonts w:cs="Times New Roman"/>
          <w:color w:val="000000"/>
        </w:rPr>
        <w:t xml:space="preserve">Open Street Map Contributors. 2017.Planet dump </w:t>
      </w:r>
      <w:r w:rsidRPr="002B266A">
        <w:rPr>
          <w:rFonts w:cs="Times New Roman"/>
          <w:color w:val="202122"/>
          <w:highlight w:val="white"/>
        </w:rPr>
        <w:t>retrieved from</w:t>
      </w:r>
      <w:hyperlink r:id="rId16">
        <w:r w:rsidRPr="002B266A">
          <w:rPr>
            <w:rFonts w:cs="Times New Roman"/>
            <w:color w:val="1155CC"/>
            <w:highlight w:val="white"/>
            <w:u w:val="single"/>
          </w:rPr>
          <w:t xml:space="preserve"> https://planet.osm.org</w:t>
        </w:r>
      </w:hyperlink>
      <w:r w:rsidRPr="002B266A">
        <w:rPr>
          <w:rFonts w:cs="Times New Roman"/>
          <w:color w:val="3366BB"/>
          <w:shd w:val="clear" w:color="auto" w:fill="F8F9FA"/>
        </w:rPr>
        <w:t xml:space="preserve"> </w:t>
      </w:r>
    </w:p>
    <w:p w14:paraId="42BDA41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Peraturan Menteri Lingkungan Hidup dan Kehutanan. 2018a. Protected Plants and Animals P.106/MENLHK/SETJEN/KUM.1/12/2018.</w:t>
      </w:r>
    </w:p>
    <w:p w14:paraId="004D477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Peraturan Menteri Lingkungan Hidup dan Kehutanan. 2018b. Protected Plants and Animals P.20/MENLHK/SETJEN/KUM.1/6/2018.</w:t>
      </w:r>
    </w:p>
    <w:p w14:paraId="2FBABDA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Peraturan Pemerintah Republik Indonesia No. 7. 1999. Preservation of Plant and Animal Species.</w:t>
      </w:r>
    </w:p>
    <w:p w14:paraId="2A097B7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Plummer, M. 2017. JAGS - Just Another Gibbs Sampler.</w:t>
      </w:r>
    </w:p>
    <w:p w14:paraId="48D2726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Puhakka, L., M. Salo, and I. E. Sääksjärvi. 2011. Bird Diversity, Birdwatching Tourism and Conservation in Peru: A Geographic Analysis. PLoS ONE 6:e26786.</w:t>
      </w:r>
    </w:p>
    <w:p w14:paraId="4C7AA72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Rentschlar, K. A., A. E. Miller, K. S. Lauck, M. Rodiansyah, Bobby, Muflihati, and Kartikawati. 2018. A Silent Morning: The Songbird Trade in Kalimantan, Indonesia. Tropical Conservation Science 11:194008291775390.</w:t>
      </w:r>
    </w:p>
    <w:p w14:paraId="186BCB6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Sarkar, D. 2008. Lattice: Multivariate Data Visualization with R. Springer, New York.</w:t>
      </w:r>
    </w:p>
    <w:p w14:paraId="7A6608E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Simard, M., N. Pinto, J. B. Fisher, and A. Baccini. 2011. Mapping forest canopy height globally with spaceborne lidar. Journal of Geophysical Research 116:G04021.</w:t>
      </w:r>
    </w:p>
    <w:p w14:paraId="37705664"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Sodhi, N. S., L. P. Koh, B. W. Brook, and P. K. L. Ng. 2004. Southeast Asian biodiversity: an impending disaster. Trends in Ecology &amp; Evolution 19:654–660.</w:t>
      </w:r>
    </w:p>
    <w:p w14:paraId="6BAF177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Su, Y.-S., and M. Yajima. 2020. Package 'R2jags’: Using R to Run “JAGS”.</w:t>
      </w:r>
    </w:p>
    <w:p w14:paraId="3724019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Suárez, E., M. Morales, R. Cueva, V. Utreras Bucheli, G. Zapata-Ríos, E. Toral, J. Torres, W. Prado, and J. Vargas Olalla. 2009. Oil industry, wild meat trade and roads: indirect effects of oil extraction activities in a protected area in north-eastern Ecuador. Animal Conservation 12:364–373.</w:t>
      </w:r>
    </w:p>
    <w:p w14:paraId="7B5E54F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Symes, W. S., D. P. Edwards, J. Miettinen, F. E. Rheindt, and L. R. Carrasco. 2018. Combined impacts of deforestation and wildlife trade on tropical biodiversity are severely underestimated. Nature Communications 9:4052.</w:t>
      </w:r>
    </w:p>
    <w:p w14:paraId="6CEEC11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UU Pemerintah Republik Indonesia No. 5. 1990. Conservation of Living Resources and Their Ecosystems.</w:t>
      </w:r>
    </w:p>
    <w:p w14:paraId="1E72EAF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Vermote, E., C. Justice, M. Claverie, and B. Franch. 2016. Preliminary analysis of the performance of the Landsat 8/OLI land surface reflectance product. Remote Sensing of Environment 185:46–56.</w:t>
      </w:r>
    </w:p>
    <w:p w14:paraId="39AD14EB"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Waylen, K. A., A. Fischer, P. J. K. Mcgowan, S. J. Thirgood, and E. J. Milner-Gulland. 2010. Effect of Local Cultural Context on the Success of Community-Based Conservation Interventions: Culture and Conservation Success. Conservation Biology 24:1119–1129.</w:t>
      </w:r>
    </w:p>
    <w:p w14:paraId="400859A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Wilson-Holt O, Roe D. 2021. Community-Based Approaches to Tackling Illegal Wildlife Trade—What Works and How Is It Measured? Frontiers in Conservation Science </w:t>
      </w:r>
      <w:r w:rsidRPr="002B266A">
        <w:rPr>
          <w:rFonts w:cs="Times New Roman"/>
          <w:b/>
          <w:bCs/>
          <w:color w:val="000000"/>
        </w:rPr>
        <w:t>2</w:t>
      </w:r>
      <w:r w:rsidRPr="002B266A">
        <w:rPr>
          <w:rFonts w:cs="Times New Roman"/>
          <w:color w:val="000000"/>
        </w:rPr>
        <w:t xml:space="preserve">. Available from </w:t>
      </w:r>
      <w:hyperlink r:id="rId17" w:history="1">
        <w:r w:rsidRPr="002B266A">
          <w:rPr>
            <w:rStyle w:val="Hyperlink"/>
            <w:rFonts w:cs="Times New Roman"/>
          </w:rPr>
          <w:t>https://www.frontiersin.org/articles/10.3389/fcosc.2021.765725</w:t>
        </w:r>
      </w:hyperlink>
      <w:r w:rsidRPr="002B266A">
        <w:rPr>
          <w:rFonts w:cs="Times New Roman"/>
          <w:color w:val="000000"/>
        </w:rPr>
        <w:t xml:space="preserve"> (accessed August 26, 2023).</w:t>
      </w:r>
    </w:p>
    <w:p w14:paraId="1B6362A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Woodhouse, E., K. M. Homewood, E. Beauchamp, T. Clements, J. T. McCabe, D. Wilkie, and E. J. Milner-Gulland. 2015. Guiding principles for evaluating the impacts of conservation interventions on human well-being. Philosophical Transactions of the Royal Society B: Biological Sciences 370:20150103.</w:t>
      </w:r>
    </w:p>
    <w:p w14:paraId="4ECCB9D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Wright, T. F., C. A. Toft, E. Enkerlin-Hoeflich, J. Gonzalez-Elizondo, M. Albornoz, A. Rodríguez-Ferraro, F. Rojas-Suárez, V. Sanz, A. Trujillo, S. R. Beissinger, V. Berovides A, G. A. Xiomara, A. T. Brice, K. Joyner, J. Eberhard, J. Gilardi, S. Koenig, S. Stoleson, P. Martuscelli, J. M. Meyers, K. Renton, A. M. Rodríguez, A. C. Sosa-Asanza, F. J. Vilella, and J. W. Wiley. 2001. Nest poaching in Neotropical parrots. Conservation Biology 15:710–720.</w:t>
      </w:r>
    </w:p>
    <w:p w14:paraId="7A7B1A3A" w14:textId="77777777" w:rsidR="00224D56" w:rsidRPr="002B266A" w:rsidRDefault="00224D56" w:rsidP="002B266A">
      <w:pPr>
        <w:rPr>
          <w:rFonts w:cs="Times New Roman"/>
        </w:rPr>
      </w:pPr>
    </w:p>
    <w:sectPr w:rsidR="00224D56" w:rsidRPr="002B266A" w:rsidSect="008217B8">
      <w:type w:val="continuous"/>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18189" w14:textId="77777777" w:rsidR="00947543" w:rsidRDefault="00947543">
      <w:pPr>
        <w:spacing w:after="0" w:line="240" w:lineRule="auto"/>
      </w:pPr>
      <w:r>
        <w:separator/>
      </w:r>
    </w:p>
  </w:endnote>
  <w:endnote w:type="continuationSeparator" w:id="0">
    <w:p w14:paraId="407DC09F" w14:textId="77777777" w:rsidR="00947543" w:rsidRDefault="0094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0F840" w14:textId="1570F725" w:rsidR="006F244E" w:rsidRPr="00584FE1" w:rsidRDefault="00000000" w:rsidP="00584FE1">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94F32">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BB9A5" w14:textId="77777777" w:rsidR="00947543" w:rsidRDefault="00947543">
      <w:pPr>
        <w:spacing w:after="0" w:line="240" w:lineRule="auto"/>
      </w:pPr>
      <w:r>
        <w:separator/>
      </w:r>
    </w:p>
  </w:footnote>
  <w:footnote w:type="continuationSeparator" w:id="0">
    <w:p w14:paraId="4478B8E8" w14:textId="77777777" w:rsidR="00947543" w:rsidRDefault="00947543">
      <w:pPr>
        <w:spacing w:after="0" w:line="240" w:lineRule="auto"/>
      </w:pPr>
      <w:r>
        <w:continuationSeparator/>
      </w:r>
    </w:p>
  </w:footnote>
  <w:footnote w:id="1">
    <w:p w14:paraId="2F250A58" w14:textId="20C7BF47" w:rsidR="00F226CA" w:rsidRPr="00F226CA" w:rsidRDefault="00F226CA" w:rsidP="00F226CA">
      <w:pPr>
        <w:pBdr>
          <w:top w:val="nil"/>
          <w:left w:val="nil"/>
          <w:bottom w:val="nil"/>
          <w:right w:val="nil"/>
          <w:between w:val="nil"/>
        </w:pBdr>
        <w:spacing w:after="0"/>
        <w:contextualSpacing w:val="0"/>
        <w:rPr>
          <w:rFonts w:cs="Times New Roman"/>
          <w:color w:val="000000"/>
        </w:rPr>
      </w:pPr>
      <w:r>
        <w:rPr>
          <w:rStyle w:val="FootnoteReference"/>
        </w:rPr>
        <w:footnoteRef/>
      </w:r>
      <w:r>
        <w:t xml:space="preserve"> Corresponding author. Email: </w:t>
      </w:r>
      <w:hyperlink r:id="rId1" w:history="1">
        <w:r w:rsidRPr="00F30CD6">
          <w:rPr>
            <w:rStyle w:val="Hyperlink"/>
            <w:rFonts w:cs="Times New Roman"/>
          </w:rPr>
          <w:t>kslauck@ucdavis.edu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DA6C0" w14:textId="77777777" w:rsidR="00C72A2B" w:rsidRDefault="001F12C1" w:rsidP="001F12C1">
    <w:pPr>
      <w:pBdr>
        <w:top w:val="nil"/>
        <w:left w:val="nil"/>
        <w:bottom w:val="nil"/>
        <w:right w:val="nil"/>
        <w:between w:val="nil"/>
      </w:pBdr>
      <w:tabs>
        <w:tab w:val="center" w:pos="4680"/>
        <w:tab w:val="right" w:pos="9360"/>
      </w:tabs>
      <w:spacing w:after="0" w:line="240" w:lineRule="auto"/>
      <w:rPr>
        <w:rFonts w:cs="Times New Roman"/>
        <w:color w:val="000000"/>
      </w:rPr>
    </w:pPr>
    <w:r>
      <w:rPr>
        <w:rFonts w:cs="Times New Roman"/>
        <w:color w:val="000000"/>
      </w:rPr>
      <w:t>LAUCK</w:t>
    </w:r>
    <w:r w:rsidRPr="001F12C1">
      <w:rPr>
        <w:rFonts w:cs="Times New Roman"/>
        <w:color w:val="000000"/>
      </w:rPr>
      <w:t xml:space="preserve"> </w:t>
    </w:r>
    <w:r w:rsidRPr="001F12C1">
      <w:rPr>
        <w:rFonts w:cs="Times New Roman"/>
        <w:i/>
        <w:iCs/>
        <w:color w:val="000000"/>
      </w:rPr>
      <w:t>et al</w:t>
    </w:r>
    <w:r>
      <w:rPr>
        <w:rFonts w:cs="Times New Roman"/>
        <w:i/>
        <w:iCs/>
        <w:color w:val="000000"/>
      </w:rPr>
      <w:t>.</w:t>
    </w:r>
    <w:r w:rsidR="00613E40">
      <w:rPr>
        <w:rFonts w:cs="Times New Roman"/>
        <w:color w:val="000000"/>
      </w:rPr>
      <w:t xml:space="preserve">                                                                                                              LAUCK </w:t>
    </w:r>
    <w:r w:rsidR="00613E40">
      <w:rPr>
        <w:rFonts w:cs="Times New Roman"/>
        <w:i/>
        <w:iCs/>
        <w:color w:val="000000"/>
      </w:rPr>
      <w:t>et al</w:t>
    </w:r>
    <w:r w:rsidR="00613E40">
      <w:rPr>
        <w:rFonts w:cs="Times New Roman"/>
        <w:color w:val="000000"/>
      </w:rPr>
      <w:t>.</w:t>
    </w:r>
  </w:p>
  <w:p w14:paraId="62D17A97" w14:textId="3666659B" w:rsidR="006F244E" w:rsidRDefault="00067D13" w:rsidP="002D24D1">
    <w:pPr>
      <w:pBdr>
        <w:top w:val="nil"/>
        <w:left w:val="nil"/>
        <w:bottom w:val="nil"/>
        <w:right w:val="nil"/>
        <w:between w:val="nil"/>
      </w:pBdr>
      <w:tabs>
        <w:tab w:val="center" w:pos="4680"/>
        <w:tab w:val="right" w:pos="9360"/>
      </w:tabs>
      <w:spacing w:after="0" w:line="240" w:lineRule="auto"/>
    </w:pPr>
    <w:r w:rsidRPr="001F12C1">
      <w:rPr>
        <w:rFonts w:cs="Times New Roman"/>
        <w:color w:val="000000"/>
      </w:rPr>
      <w:t>Roads and valuable Indonesian wild birds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1DDD"/>
    <w:multiLevelType w:val="hybridMultilevel"/>
    <w:tmpl w:val="BD3AF416"/>
    <w:lvl w:ilvl="0" w:tplc="28E416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86A9A"/>
    <w:multiLevelType w:val="hybridMultilevel"/>
    <w:tmpl w:val="6D08610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A7776B5"/>
    <w:multiLevelType w:val="hybridMultilevel"/>
    <w:tmpl w:val="D108A88E"/>
    <w:lvl w:ilvl="0" w:tplc="FFFFFFFF">
      <w:start w:val="4"/>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BF1EDA"/>
    <w:multiLevelType w:val="hybridMultilevel"/>
    <w:tmpl w:val="E6DAD842"/>
    <w:lvl w:ilvl="0" w:tplc="95F6793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47ED9"/>
    <w:multiLevelType w:val="hybridMultilevel"/>
    <w:tmpl w:val="7A3E0F3E"/>
    <w:lvl w:ilvl="0" w:tplc="BDD294A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264A7"/>
    <w:multiLevelType w:val="hybridMultilevel"/>
    <w:tmpl w:val="4BA8C6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5D23459"/>
    <w:multiLevelType w:val="hybridMultilevel"/>
    <w:tmpl w:val="D108A88E"/>
    <w:lvl w:ilvl="0" w:tplc="F19ED34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8F5A9A"/>
    <w:multiLevelType w:val="hybridMultilevel"/>
    <w:tmpl w:val="342E1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C64992"/>
    <w:multiLevelType w:val="hybridMultilevel"/>
    <w:tmpl w:val="7A3E0F3E"/>
    <w:lvl w:ilvl="0" w:tplc="FFFFFFFF">
      <w:start w:val="3"/>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9917344">
    <w:abstractNumId w:val="7"/>
  </w:num>
  <w:num w:numId="2" w16cid:durableId="867990454">
    <w:abstractNumId w:val="5"/>
  </w:num>
  <w:num w:numId="3" w16cid:durableId="1493642553">
    <w:abstractNumId w:val="1"/>
  </w:num>
  <w:num w:numId="4" w16cid:durableId="1063330856">
    <w:abstractNumId w:val="4"/>
  </w:num>
  <w:num w:numId="5" w16cid:durableId="696083120">
    <w:abstractNumId w:val="8"/>
  </w:num>
  <w:num w:numId="6" w16cid:durableId="1398629683">
    <w:abstractNumId w:val="3"/>
  </w:num>
  <w:num w:numId="7" w16cid:durableId="173886254">
    <w:abstractNumId w:val="6"/>
  </w:num>
  <w:num w:numId="8" w16cid:durableId="1596014287">
    <w:abstractNumId w:val="2"/>
  </w:num>
  <w:num w:numId="9" w16cid:durableId="1696830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it Lauck">
    <w15:presenceInfo w15:providerId="AD" w15:userId="S::kslauck@ucdavis.edu::4d229eaf-ce9f-47f1-a30e-ff4d9965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D56"/>
    <w:rsid w:val="00026085"/>
    <w:rsid w:val="00043E59"/>
    <w:rsid w:val="00067D13"/>
    <w:rsid w:val="00074EE9"/>
    <w:rsid w:val="00093E2B"/>
    <w:rsid w:val="000B6293"/>
    <w:rsid w:val="000D1A5C"/>
    <w:rsid w:val="000D60B6"/>
    <w:rsid w:val="000E226C"/>
    <w:rsid w:val="00103802"/>
    <w:rsid w:val="0014065B"/>
    <w:rsid w:val="001548DC"/>
    <w:rsid w:val="00157031"/>
    <w:rsid w:val="0017253B"/>
    <w:rsid w:val="001F0286"/>
    <w:rsid w:val="001F12C1"/>
    <w:rsid w:val="00224D56"/>
    <w:rsid w:val="00252B2F"/>
    <w:rsid w:val="00262073"/>
    <w:rsid w:val="002B266A"/>
    <w:rsid w:val="002D24D1"/>
    <w:rsid w:val="002D59DE"/>
    <w:rsid w:val="00363CAC"/>
    <w:rsid w:val="003A4595"/>
    <w:rsid w:val="003E1CF5"/>
    <w:rsid w:val="003E3F2F"/>
    <w:rsid w:val="003F4427"/>
    <w:rsid w:val="00407DC2"/>
    <w:rsid w:val="00422136"/>
    <w:rsid w:val="0043093A"/>
    <w:rsid w:val="004332DF"/>
    <w:rsid w:val="00491F59"/>
    <w:rsid w:val="004B50C0"/>
    <w:rsid w:val="004C0663"/>
    <w:rsid w:val="004C6BD3"/>
    <w:rsid w:val="00511CE8"/>
    <w:rsid w:val="00554E96"/>
    <w:rsid w:val="00584FE1"/>
    <w:rsid w:val="0059537B"/>
    <w:rsid w:val="005B136B"/>
    <w:rsid w:val="00613E40"/>
    <w:rsid w:val="006C3D30"/>
    <w:rsid w:val="006D1F5C"/>
    <w:rsid w:val="006E5ED1"/>
    <w:rsid w:val="006F244E"/>
    <w:rsid w:val="00754AE0"/>
    <w:rsid w:val="00755748"/>
    <w:rsid w:val="00783A11"/>
    <w:rsid w:val="007D3266"/>
    <w:rsid w:val="008217B8"/>
    <w:rsid w:val="00857326"/>
    <w:rsid w:val="00862D6F"/>
    <w:rsid w:val="008D0B33"/>
    <w:rsid w:val="008E405F"/>
    <w:rsid w:val="008E607A"/>
    <w:rsid w:val="00947543"/>
    <w:rsid w:val="0099784D"/>
    <w:rsid w:val="009E070A"/>
    <w:rsid w:val="009E16CC"/>
    <w:rsid w:val="00A23574"/>
    <w:rsid w:val="00A30CAC"/>
    <w:rsid w:val="00B1260F"/>
    <w:rsid w:val="00B721F4"/>
    <w:rsid w:val="00B94F32"/>
    <w:rsid w:val="00BA6948"/>
    <w:rsid w:val="00C110EB"/>
    <w:rsid w:val="00C20139"/>
    <w:rsid w:val="00C72A2B"/>
    <w:rsid w:val="00C87143"/>
    <w:rsid w:val="00CD2FEB"/>
    <w:rsid w:val="00CE6563"/>
    <w:rsid w:val="00D47846"/>
    <w:rsid w:val="00D524B2"/>
    <w:rsid w:val="00D67F82"/>
    <w:rsid w:val="00DB4780"/>
    <w:rsid w:val="00DC4A09"/>
    <w:rsid w:val="00E56EF2"/>
    <w:rsid w:val="00EA5D7D"/>
    <w:rsid w:val="00EB59FE"/>
    <w:rsid w:val="00EB6635"/>
    <w:rsid w:val="00EF0EDF"/>
    <w:rsid w:val="00F226CA"/>
    <w:rsid w:val="00F45C6C"/>
    <w:rsid w:val="00F45E12"/>
    <w:rsid w:val="00F470F8"/>
    <w:rsid w:val="00F67AE3"/>
    <w:rsid w:val="00F7466E"/>
    <w:rsid w:val="00FB7CD7"/>
    <w:rsid w:val="00FD0F04"/>
    <w:rsid w:val="00FE4C8B"/>
    <w:rsid w:val="00FF6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2FBB1"/>
  <w15:docId w15:val="{C3C74F3C-B339-45B1-89B4-6234C131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66A"/>
    <w:pPr>
      <w:contextualSpacing/>
    </w:pPr>
    <w:rPr>
      <w:rFonts w:ascii="Times New Roman" w:hAnsi="Times New Roman"/>
    </w:rPr>
  </w:style>
  <w:style w:type="paragraph" w:styleId="Heading1">
    <w:name w:val="heading 1"/>
    <w:basedOn w:val="Normal"/>
    <w:next w:val="Normal"/>
    <w:link w:val="Heading1Char"/>
    <w:uiPriority w:val="9"/>
    <w:qFormat/>
    <w:rsid w:val="00C35D29"/>
    <w:pPr>
      <w:outlineLvl w:val="0"/>
    </w:pPr>
    <w:rPr>
      <w:b/>
      <w:bCs/>
    </w:rPr>
  </w:style>
  <w:style w:type="paragraph" w:styleId="Heading2">
    <w:name w:val="heading 2"/>
    <w:basedOn w:val="Heading1"/>
    <w:next w:val="Normal"/>
    <w:link w:val="Heading2Char"/>
    <w:uiPriority w:val="9"/>
    <w:unhideWhenUsed/>
    <w:qFormat/>
    <w:rsid w:val="00C35D29"/>
    <w:pPr>
      <w:outlineLvl w:val="1"/>
    </w:pPr>
    <w:rPr>
      <w:b w:val="0"/>
      <w:bCs w:val="0"/>
      <w:i/>
      <w:iCs/>
    </w:rPr>
  </w:style>
  <w:style w:type="paragraph" w:styleId="Heading3">
    <w:name w:val="heading 3"/>
    <w:basedOn w:val="Heading2"/>
    <w:next w:val="Normal"/>
    <w:link w:val="Heading3Char"/>
    <w:uiPriority w:val="9"/>
    <w:semiHidden/>
    <w:unhideWhenUsed/>
    <w:qFormat/>
    <w:rsid w:val="00C35D29"/>
    <w:pPr>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3"/>
    <w:next w:val="Normal"/>
    <w:link w:val="TitleChar"/>
    <w:uiPriority w:val="10"/>
    <w:qFormat/>
    <w:rsid w:val="00BB41AF"/>
    <w:pPr>
      <w:jc w:val="center"/>
    </w:pPr>
    <w:rPr>
      <w:i w:val="0"/>
      <w:iCs w:val="0"/>
    </w:rPr>
  </w:style>
  <w:style w:type="paragraph" w:customStyle="1" w:styleId="Citations">
    <w:name w:val="Citations"/>
    <w:basedOn w:val="Normal"/>
    <w:link w:val="CitationsChar"/>
    <w:qFormat/>
    <w:rsid w:val="00B77AA4"/>
    <w:pPr>
      <w:ind w:left="720" w:hanging="720"/>
    </w:pPr>
  </w:style>
  <w:style w:type="character" w:customStyle="1" w:styleId="CitationsChar">
    <w:name w:val="Citations Char"/>
    <w:basedOn w:val="DefaultParagraphFont"/>
    <w:link w:val="Citations"/>
    <w:rsid w:val="00B77AA4"/>
    <w:rPr>
      <w:rFonts w:ascii="Cambria" w:hAnsi="Cambria"/>
      <w:sz w:val="24"/>
    </w:rPr>
  </w:style>
  <w:style w:type="character" w:customStyle="1" w:styleId="Heading1Char">
    <w:name w:val="Heading 1 Char"/>
    <w:basedOn w:val="DefaultParagraphFont"/>
    <w:link w:val="Heading1"/>
    <w:uiPriority w:val="9"/>
    <w:rsid w:val="00C35D29"/>
    <w:rPr>
      <w:rFonts w:ascii="Cambria" w:hAnsi="Cambria"/>
      <w:b/>
      <w:bCs/>
      <w:sz w:val="24"/>
      <w:szCs w:val="24"/>
    </w:rPr>
  </w:style>
  <w:style w:type="character" w:customStyle="1" w:styleId="Heading2Char">
    <w:name w:val="Heading 2 Char"/>
    <w:basedOn w:val="DefaultParagraphFont"/>
    <w:link w:val="Heading2"/>
    <w:uiPriority w:val="9"/>
    <w:rsid w:val="00C35D29"/>
    <w:rPr>
      <w:rFonts w:ascii="Cambria" w:hAnsi="Cambria"/>
      <w:i/>
      <w:iCs/>
      <w:sz w:val="24"/>
      <w:szCs w:val="24"/>
    </w:rPr>
  </w:style>
  <w:style w:type="character" w:customStyle="1" w:styleId="Heading3Char">
    <w:name w:val="Heading 3 Char"/>
    <w:basedOn w:val="DefaultParagraphFont"/>
    <w:link w:val="Heading3"/>
    <w:uiPriority w:val="9"/>
    <w:rsid w:val="00C35D29"/>
    <w:rPr>
      <w:rFonts w:ascii="Cambria" w:hAnsi="Cambria"/>
      <w:i/>
      <w:iCs/>
      <w:sz w:val="24"/>
      <w:szCs w:val="24"/>
    </w:rPr>
  </w:style>
  <w:style w:type="character" w:customStyle="1" w:styleId="TitleChar">
    <w:name w:val="Title Char"/>
    <w:basedOn w:val="DefaultParagraphFont"/>
    <w:link w:val="Title"/>
    <w:uiPriority w:val="10"/>
    <w:rsid w:val="00BB41AF"/>
    <w:rPr>
      <w:rFonts w:ascii="Cambria" w:hAnsi="Cambria"/>
      <w:sz w:val="24"/>
      <w:szCs w:val="24"/>
    </w:rPr>
  </w:style>
  <w:style w:type="paragraph" w:styleId="Subtitle">
    <w:name w:val="Subtitle"/>
    <w:basedOn w:val="Normal"/>
    <w:next w:val="Normal"/>
    <w:link w:val="SubtitleChar"/>
    <w:uiPriority w:val="11"/>
    <w:qFormat/>
    <w:pPr>
      <w:jc w:val="center"/>
    </w:pPr>
  </w:style>
  <w:style w:type="character" w:customStyle="1" w:styleId="SubtitleChar">
    <w:name w:val="Subtitle Char"/>
    <w:basedOn w:val="DefaultParagraphFont"/>
    <w:link w:val="Subtitle"/>
    <w:uiPriority w:val="11"/>
    <w:rsid w:val="00C35D29"/>
    <w:rPr>
      <w:rFonts w:ascii="Cambria" w:hAnsi="Cambria"/>
      <w:sz w:val="24"/>
      <w:szCs w:val="24"/>
    </w:rPr>
  </w:style>
  <w:style w:type="paragraph" w:styleId="BalloonText">
    <w:name w:val="Balloon Text"/>
    <w:basedOn w:val="Normal"/>
    <w:link w:val="BalloonTextChar"/>
    <w:uiPriority w:val="99"/>
    <w:semiHidden/>
    <w:unhideWhenUsed/>
    <w:rsid w:val="00BB4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1AF"/>
    <w:rPr>
      <w:rFonts w:ascii="Segoe UI" w:hAnsi="Segoe UI" w:cs="Segoe UI"/>
      <w:sz w:val="18"/>
      <w:szCs w:val="18"/>
    </w:rPr>
  </w:style>
  <w:style w:type="paragraph" w:customStyle="1" w:styleId="Author">
    <w:name w:val="Author"/>
    <w:basedOn w:val="Normal"/>
    <w:link w:val="AuthorChar"/>
    <w:qFormat/>
    <w:rsid w:val="00BB41AF"/>
    <w:rPr>
      <w:sz w:val="20"/>
      <w:szCs w:val="22"/>
    </w:rPr>
  </w:style>
  <w:style w:type="paragraph" w:styleId="Bibliography">
    <w:name w:val="Bibliography"/>
    <w:basedOn w:val="Normal"/>
    <w:next w:val="Normal"/>
    <w:uiPriority w:val="37"/>
    <w:unhideWhenUsed/>
    <w:rsid w:val="00FD544E"/>
    <w:pPr>
      <w:spacing w:after="0"/>
      <w:ind w:left="720" w:hanging="720"/>
    </w:pPr>
  </w:style>
  <w:style w:type="character" w:customStyle="1" w:styleId="AuthorChar">
    <w:name w:val="Author Char"/>
    <w:basedOn w:val="DefaultParagraphFont"/>
    <w:link w:val="Author"/>
    <w:rsid w:val="00BB41AF"/>
    <w:rPr>
      <w:rFonts w:ascii="Cambria" w:hAnsi="Cambria"/>
      <w:sz w:val="20"/>
    </w:rPr>
  </w:style>
  <w:style w:type="paragraph" w:styleId="Header">
    <w:name w:val="header"/>
    <w:basedOn w:val="Normal"/>
    <w:link w:val="HeaderChar"/>
    <w:uiPriority w:val="99"/>
    <w:unhideWhenUsed/>
    <w:rsid w:val="00955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842"/>
    <w:rPr>
      <w:rFonts w:ascii="Cambria" w:hAnsi="Cambria"/>
      <w:sz w:val="24"/>
      <w:szCs w:val="24"/>
    </w:rPr>
  </w:style>
  <w:style w:type="paragraph" w:styleId="Footer">
    <w:name w:val="footer"/>
    <w:basedOn w:val="Normal"/>
    <w:link w:val="FooterChar"/>
    <w:uiPriority w:val="99"/>
    <w:unhideWhenUsed/>
    <w:rsid w:val="00955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842"/>
    <w:rPr>
      <w:rFonts w:ascii="Cambria" w:hAnsi="Cambria"/>
      <w:sz w:val="24"/>
      <w:szCs w:val="24"/>
    </w:rPr>
  </w:style>
  <w:style w:type="character" w:styleId="LineNumber">
    <w:name w:val="line number"/>
    <w:basedOn w:val="DefaultParagraphFont"/>
    <w:uiPriority w:val="99"/>
    <w:semiHidden/>
    <w:unhideWhenUsed/>
    <w:rsid w:val="001F41CE"/>
  </w:style>
  <w:style w:type="character" w:styleId="CommentReference">
    <w:name w:val="annotation reference"/>
    <w:basedOn w:val="DefaultParagraphFont"/>
    <w:uiPriority w:val="99"/>
    <w:semiHidden/>
    <w:unhideWhenUsed/>
    <w:rsid w:val="006D42A3"/>
    <w:rPr>
      <w:sz w:val="18"/>
      <w:szCs w:val="18"/>
    </w:rPr>
  </w:style>
  <w:style w:type="paragraph" w:styleId="CommentText">
    <w:name w:val="annotation text"/>
    <w:basedOn w:val="Normal"/>
    <w:link w:val="CommentTextChar"/>
    <w:uiPriority w:val="99"/>
    <w:semiHidden/>
    <w:unhideWhenUsed/>
    <w:rsid w:val="006D42A3"/>
    <w:pPr>
      <w:spacing w:after="0" w:line="240" w:lineRule="auto"/>
      <w:contextualSpacing w:val="0"/>
    </w:pPr>
  </w:style>
  <w:style w:type="character" w:customStyle="1" w:styleId="CommentTextChar">
    <w:name w:val="Comment Text Char"/>
    <w:basedOn w:val="DefaultParagraphFont"/>
    <w:link w:val="CommentText"/>
    <w:uiPriority w:val="99"/>
    <w:semiHidden/>
    <w:rsid w:val="006D42A3"/>
    <w:rPr>
      <w:rFonts w:ascii="Cambria" w:eastAsia="Cambria" w:hAnsi="Cambria" w:cs="Cambria"/>
      <w:sz w:val="24"/>
      <w:szCs w:val="24"/>
    </w:rPr>
  </w:style>
  <w:style w:type="table" w:styleId="PlainTable2">
    <w:name w:val="Plain Table 2"/>
    <w:basedOn w:val="TableNormal"/>
    <w:uiPriority w:val="42"/>
    <w:rsid w:val="006D42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F8140B"/>
    <w:rPr>
      <w:color w:val="808080"/>
    </w:rPr>
  </w:style>
  <w:style w:type="paragraph" w:styleId="CommentSubject">
    <w:name w:val="annotation subject"/>
    <w:basedOn w:val="CommentText"/>
    <w:next w:val="CommentText"/>
    <w:link w:val="CommentSubjectChar"/>
    <w:uiPriority w:val="99"/>
    <w:semiHidden/>
    <w:unhideWhenUsed/>
    <w:rsid w:val="00F17C50"/>
    <w:pPr>
      <w:spacing w:after="160"/>
      <w:contextualSpacing/>
    </w:pPr>
    <w:rPr>
      <w:rFonts w:eastAsiaTheme="minorHAnsi" w:cstheme="minorBidi"/>
      <w:b/>
      <w:bCs/>
      <w:sz w:val="20"/>
      <w:szCs w:val="20"/>
    </w:rPr>
  </w:style>
  <w:style w:type="character" w:customStyle="1" w:styleId="CommentSubjectChar">
    <w:name w:val="Comment Subject Char"/>
    <w:basedOn w:val="CommentTextChar"/>
    <w:link w:val="CommentSubject"/>
    <w:uiPriority w:val="99"/>
    <w:semiHidden/>
    <w:rsid w:val="00F17C50"/>
    <w:rPr>
      <w:rFonts w:ascii="Cambria" w:eastAsia="Cambria" w:hAnsi="Cambria" w:cs="Cambria"/>
      <w:b/>
      <w:bCs/>
      <w:sz w:val="20"/>
      <w:szCs w:val="20"/>
    </w:rPr>
  </w:style>
  <w:style w:type="character" w:customStyle="1" w:styleId="a">
    <w:name w:val="_"/>
    <w:basedOn w:val="DefaultParagraphFont"/>
    <w:rsid w:val="008934FF"/>
  </w:style>
  <w:style w:type="character" w:customStyle="1" w:styleId="ffb">
    <w:name w:val="ffb"/>
    <w:basedOn w:val="DefaultParagraphFont"/>
    <w:rsid w:val="008934FF"/>
  </w:style>
  <w:style w:type="table" w:styleId="TableGrid">
    <w:name w:val="Table Grid"/>
    <w:basedOn w:val="TableNormal"/>
    <w:uiPriority w:val="39"/>
    <w:rsid w:val="00E11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5">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6">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unhideWhenUsed/>
    <w:rsid w:val="00B721F4"/>
    <w:rPr>
      <w:color w:val="0563C1" w:themeColor="hyperlink"/>
      <w:u w:val="single"/>
    </w:rPr>
  </w:style>
  <w:style w:type="character" w:styleId="UnresolvedMention">
    <w:name w:val="Unresolved Mention"/>
    <w:basedOn w:val="DefaultParagraphFont"/>
    <w:uiPriority w:val="99"/>
    <w:semiHidden/>
    <w:unhideWhenUsed/>
    <w:rsid w:val="00B721F4"/>
    <w:rPr>
      <w:color w:val="605E5C"/>
      <w:shd w:val="clear" w:color="auto" w:fill="E1DFDD"/>
    </w:rPr>
  </w:style>
  <w:style w:type="paragraph" w:styleId="ListParagraph">
    <w:name w:val="List Paragraph"/>
    <w:basedOn w:val="Normal"/>
    <w:uiPriority w:val="34"/>
    <w:qFormat/>
    <w:rsid w:val="00252B2F"/>
    <w:pPr>
      <w:ind w:left="720"/>
    </w:pPr>
  </w:style>
  <w:style w:type="paragraph" w:styleId="FootnoteText">
    <w:name w:val="footnote text"/>
    <w:basedOn w:val="Normal"/>
    <w:link w:val="FootnoteTextChar"/>
    <w:uiPriority w:val="99"/>
    <w:semiHidden/>
    <w:unhideWhenUsed/>
    <w:rsid w:val="00F226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26CA"/>
    <w:rPr>
      <w:rFonts w:ascii="Times New Roman" w:hAnsi="Times New Roman"/>
      <w:sz w:val="20"/>
      <w:szCs w:val="20"/>
    </w:rPr>
  </w:style>
  <w:style w:type="character" w:styleId="FootnoteReference">
    <w:name w:val="footnote reference"/>
    <w:basedOn w:val="DefaultParagraphFont"/>
    <w:uiPriority w:val="99"/>
    <w:semiHidden/>
    <w:unhideWhenUsed/>
    <w:rsid w:val="00F226CA"/>
    <w:rPr>
      <w:vertAlign w:val="superscript"/>
    </w:rPr>
  </w:style>
  <w:style w:type="paragraph" w:styleId="Revision">
    <w:name w:val="Revision"/>
    <w:hidden/>
    <w:uiPriority w:val="99"/>
    <w:semiHidden/>
    <w:rsid w:val="00F45C6C"/>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865550">
      <w:bodyDiv w:val="1"/>
      <w:marLeft w:val="0"/>
      <w:marRight w:val="0"/>
      <w:marTop w:val="0"/>
      <w:marBottom w:val="0"/>
      <w:divBdr>
        <w:top w:val="none" w:sz="0" w:space="0" w:color="auto"/>
        <w:left w:val="none" w:sz="0" w:space="0" w:color="auto"/>
        <w:bottom w:val="none" w:sz="0" w:space="0" w:color="auto"/>
        <w:right w:val="none" w:sz="0" w:space="0" w:color="auto"/>
      </w:divBdr>
      <w:divsChild>
        <w:div w:id="807625773">
          <w:marLeft w:val="480"/>
          <w:marRight w:val="0"/>
          <w:marTop w:val="0"/>
          <w:marBottom w:val="0"/>
          <w:divBdr>
            <w:top w:val="none" w:sz="0" w:space="0" w:color="auto"/>
            <w:left w:val="none" w:sz="0" w:space="0" w:color="auto"/>
            <w:bottom w:val="none" w:sz="0" w:space="0" w:color="auto"/>
            <w:right w:val="none" w:sz="0" w:space="0" w:color="auto"/>
          </w:divBdr>
          <w:divsChild>
            <w:div w:id="12442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7772">
      <w:bodyDiv w:val="1"/>
      <w:marLeft w:val="0"/>
      <w:marRight w:val="0"/>
      <w:marTop w:val="0"/>
      <w:marBottom w:val="0"/>
      <w:divBdr>
        <w:top w:val="none" w:sz="0" w:space="0" w:color="auto"/>
        <w:left w:val="none" w:sz="0" w:space="0" w:color="auto"/>
        <w:bottom w:val="none" w:sz="0" w:space="0" w:color="auto"/>
        <w:right w:val="none" w:sz="0" w:space="0" w:color="auto"/>
      </w:divBdr>
      <w:divsChild>
        <w:div w:id="194539897">
          <w:marLeft w:val="480"/>
          <w:marRight w:val="0"/>
          <w:marTop w:val="0"/>
          <w:marBottom w:val="0"/>
          <w:divBdr>
            <w:top w:val="none" w:sz="0" w:space="0" w:color="auto"/>
            <w:left w:val="none" w:sz="0" w:space="0" w:color="auto"/>
            <w:bottom w:val="none" w:sz="0" w:space="0" w:color="auto"/>
            <w:right w:val="none" w:sz="0" w:space="0" w:color="auto"/>
          </w:divBdr>
          <w:divsChild>
            <w:div w:id="19105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2700">
      <w:bodyDiv w:val="1"/>
      <w:marLeft w:val="0"/>
      <w:marRight w:val="0"/>
      <w:marTop w:val="0"/>
      <w:marBottom w:val="0"/>
      <w:divBdr>
        <w:top w:val="none" w:sz="0" w:space="0" w:color="auto"/>
        <w:left w:val="none" w:sz="0" w:space="0" w:color="auto"/>
        <w:bottom w:val="none" w:sz="0" w:space="0" w:color="auto"/>
        <w:right w:val="none" w:sz="0" w:space="0" w:color="auto"/>
      </w:divBdr>
      <w:divsChild>
        <w:div w:id="1804421744">
          <w:marLeft w:val="480"/>
          <w:marRight w:val="0"/>
          <w:marTop w:val="0"/>
          <w:marBottom w:val="0"/>
          <w:divBdr>
            <w:top w:val="none" w:sz="0" w:space="0" w:color="auto"/>
            <w:left w:val="none" w:sz="0" w:space="0" w:color="auto"/>
            <w:bottom w:val="none" w:sz="0" w:space="0" w:color="auto"/>
            <w:right w:val="none" w:sz="0" w:space="0" w:color="auto"/>
          </w:divBdr>
          <w:divsChild>
            <w:div w:id="14145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6472">
      <w:bodyDiv w:val="1"/>
      <w:marLeft w:val="0"/>
      <w:marRight w:val="0"/>
      <w:marTop w:val="0"/>
      <w:marBottom w:val="0"/>
      <w:divBdr>
        <w:top w:val="none" w:sz="0" w:space="0" w:color="auto"/>
        <w:left w:val="none" w:sz="0" w:space="0" w:color="auto"/>
        <w:bottom w:val="none" w:sz="0" w:space="0" w:color="auto"/>
        <w:right w:val="none" w:sz="0" w:space="0" w:color="auto"/>
      </w:divBdr>
      <w:divsChild>
        <w:div w:id="1403913052">
          <w:marLeft w:val="480"/>
          <w:marRight w:val="0"/>
          <w:marTop w:val="0"/>
          <w:marBottom w:val="0"/>
          <w:divBdr>
            <w:top w:val="none" w:sz="0" w:space="0" w:color="auto"/>
            <w:left w:val="none" w:sz="0" w:space="0" w:color="auto"/>
            <w:bottom w:val="none" w:sz="0" w:space="0" w:color="auto"/>
            <w:right w:val="none" w:sz="0" w:space="0" w:color="auto"/>
          </w:divBdr>
          <w:divsChild>
            <w:div w:id="6553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5217">
      <w:bodyDiv w:val="1"/>
      <w:marLeft w:val="0"/>
      <w:marRight w:val="0"/>
      <w:marTop w:val="0"/>
      <w:marBottom w:val="0"/>
      <w:divBdr>
        <w:top w:val="none" w:sz="0" w:space="0" w:color="auto"/>
        <w:left w:val="none" w:sz="0" w:space="0" w:color="auto"/>
        <w:bottom w:val="none" w:sz="0" w:space="0" w:color="auto"/>
        <w:right w:val="none" w:sz="0" w:space="0" w:color="auto"/>
      </w:divBdr>
      <w:divsChild>
        <w:div w:id="1812088586">
          <w:marLeft w:val="480"/>
          <w:marRight w:val="0"/>
          <w:marTop w:val="0"/>
          <w:marBottom w:val="0"/>
          <w:divBdr>
            <w:top w:val="none" w:sz="0" w:space="0" w:color="auto"/>
            <w:left w:val="none" w:sz="0" w:space="0" w:color="auto"/>
            <w:bottom w:val="none" w:sz="0" w:space="0" w:color="auto"/>
            <w:right w:val="none" w:sz="0" w:space="0" w:color="auto"/>
          </w:divBdr>
          <w:divsChild>
            <w:div w:id="7807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0795">
      <w:bodyDiv w:val="1"/>
      <w:marLeft w:val="0"/>
      <w:marRight w:val="0"/>
      <w:marTop w:val="0"/>
      <w:marBottom w:val="0"/>
      <w:divBdr>
        <w:top w:val="none" w:sz="0" w:space="0" w:color="auto"/>
        <w:left w:val="none" w:sz="0" w:space="0" w:color="auto"/>
        <w:bottom w:val="none" w:sz="0" w:space="0" w:color="auto"/>
        <w:right w:val="none" w:sz="0" w:space="0" w:color="auto"/>
      </w:divBdr>
      <w:divsChild>
        <w:div w:id="608004616">
          <w:marLeft w:val="480"/>
          <w:marRight w:val="0"/>
          <w:marTop w:val="0"/>
          <w:marBottom w:val="0"/>
          <w:divBdr>
            <w:top w:val="none" w:sz="0" w:space="0" w:color="auto"/>
            <w:left w:val="none" w:sz="0" w:space="0" w:color="auto"/>
            <w:bottom w:val="none" w:sz="0" w:space="0" w:color="auto"/>
            <w:right w:val="none" w:sz="0" w:space="0" w:color="auto"/>
          </w:divBdr>
          <w:divsChild>
            <w:div w:id="1232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1601">
      <w:bodyDiv w:val="1"/>
      <w:marLeft w:val="0"/>
      <w:marRight w:val="0"/>
      <w:marTop w:val="0"/>
      <w:marBottom w:val="0"/>
      <w:divBdr>
        <w:top w:val="none" w:sz="0" w:space="0" w:color="auto"/>
        <w:left w:val="none" w:sz="0" w:space="0" w:color="auto"/>
        <w:bottom w:val="none" w:sz="0" w:space="0" w:color="auto"/>
        <w:right w:val="none" w:sz="0" w:space="0" w:color="auto"/>
      </w:divBdr>
      <w:divsChild>
        <w:div w:id="1119179251">
          <w:marLeft w:val="480"/>
          <w:marRight w:val="0"/>
          <w:marTop w:val="0"/>
          <w:marBottom w:val="0"/>
          <w:divBdr>
            <w:top w:val="none" w:sz="0" w:space="0" w:color="auto"/>
            <w:left w:val="none" w:sz="0" w:space="0" w:color="auto"/>
            <w:bottom w:val="none" w:sz="0" w:space="0" w:color="auto"/>
            <w:right w:val="none" w:sz="0" w:space="0" w:color="auto"/>
          </w:divBdr>
          <w:divsChild>
            <w:div w:id="4556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frontiersin.org/articles/10.3389/fcosc.2021.765725" TargetMode="External"/><Relationship Id="rId2" Type="http://schemas.openxmlformats.org/officeDocument/2006/relationships/customXml" Target="../customXml/item2.xml"/><Relationship Id="rId16" Type="http://schemas.openxmlformats.org/officeDocument/2006/relationships/hyperlink" Target="https://planet.osm.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iucnredlist.org/en" TargetMode="Externa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mailto:kslauck@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rbDwGq58mxQH7OrF3GTr/aeiw==">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</go:docsCustomData>
</go:gDocsCustomXmlDataStorage>
</file>

<file path=customXml/itemProps1.xml><?xml version="1.0" encoding="utf-8"?>
<ds:datastoreItem xmlns:ds="http://schemas.openxmlformats.org/officeDocument/2006/customXml" ds:itemID="{CF1BD59D-AE4F-4F85-AB22-A62ECF8E525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36</Pages>
  <Words>8029</Words>
  <Characters>45769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Lauck</dc:creator>
  <cp:lastModifiedBy>Kit Lauck</cp:lastModifiedBy>
  <cp:revision>11</cp:revision>
  <dcterms:created xsi:type="dcterms:W3CDTF">2024-10-15T21:45:00Z</dcterms:created>
  <dcterms:modified xsi:type="dcterms:W3CDTF">2025-01-28T02:32:00Z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6de8e68a-fd54-3793-9e7f-3b6ea1c1e920</vt:lpwstr>
  </property>
  <property fmtid="{D5CDD505-2E9C-101B-9397-08002B2CF9AE}" pid="4" name="ZOTERO_PREF_1">
    <vt:lpwstr>&lt;data data-version="3" zotero-version="5.0.96.3"&gt;&lt;session id="izuUgnDm"/&gt;&lt;style id="http://www.zotero.org/styles/ecology" hasBibliography="1" bibliographyStyleHasBeenSet="1"/&gt;&lt;prefs&gt;&lt;pref name="fieldType" value="Field"/&gt;&lt;pref name="automaticJournalAbbrevi</vt:lpwstr>
  </property>
  <property fmtid="{D5CDD505-2E9C-101B-9397-08002B2CF9AE}" pid="5" name="ZOTERO_PREF_2">
    <vt:lpwstr>ations" value="true"/&gt;&lt;/prefs&gt;&lt;/data&gt;</vt:lpwstr>
  </property>
</Properties>
</file>