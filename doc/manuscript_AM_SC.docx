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1FBB" w14:textId="7CF41FD1" w:rsidR="00A85D0E" w:rsidRDefault="00BA37CD">
      <w:pPr>
        <w:jc w:val="center"/>
        <w:rPr>
          <w:sz w:val="36"/>
          <w:szCs w:val="36"/>
        </w:rPr>
      </w:pPr>
      <w:r>
        <w:rPr>
          <w:sz w:val="36"/>
          <w:szCs w:val="36"/>
        </w:rPr>
        <w:t>Effects of Anthropogenic Disturbance</w:t>
      </w:r>
      <w:r w:rsidR="00CF3922">
        <w:rPr>
          <w:sz w:val="36"/>
          <w:szCs w:val="36"/>
        </w:rPr>
        <w:t>s</w:t>
      </w:r>
      <w:r>
        <w:rPr>
          <w:sz w:val="36"/>
          <w:szCs w:val="36"/>
        </w:rPr>
        <w:t xml:space="preserve"> </w:t>
      </w:r>
      <w:r w:rsidR="00CF3922">
        <w:rPr>
          <w:sz w:val="36"/>
          <w:szCs w:val="36"/>
        </w:rPr>
        <w:t>on Habitat Use of Bornean Birds</w:t>
      </w:r>
    </w:p>
    <w:p w14:paraId="41CC1DD4" w14:textId="2CC94AD5" w:rsidR="00A85D0E" w:rsidRPr="00BA37CD" w:rsidRDefault="000A662E">
      <w:pPr>
        <w:jc w:val="center"/>
      </w:pPr>
      <w:r>
        <w:t>Katherine Lauck</w:t>
      </w:r>
      <w:r>
        <w:rPr>
          <w:vertAlign w:val="superscript"/>
        </w:rPr>
        <w:t>1,2</w:t>
      </w:r>
      <w:r>
        <w:t>, Sarah</w:t>
      </w:r>
      <w:ins w:id="0" w:author="Carroll,Sarah" w:date="2019-09-08T13:03:00Z">
        <w:r w:rsidR="00F704EA">
          <w:t xml:space="preserve"> L.</w:t>
        </w:r>
      </w:ins>
      <w:r>
        <w:t xml:space="preserve"> Carroll</w:t>
      </w:r>
      <w:r>
        <w:rPr>
          <w:vertAlign w:val="superscript"/>
        </w:rPr>
        <w:t>3</w:t>
      </w:r>
      <w:r>
        <w:t>, Elly Mufliati</w:t>
      </w:r>
      <w:r>
        <w:rPr>
          <w:vertAlign w:val="superscript"/>
        </w:rPr>
        <w:t>4</w:t>
      </w:r>
      <w:r w:rsidR="00BA37CD">
        <w:t xml:space="preserve">, </w:t>
      </w:r>
      <w:proofErr w:type="spellStart"/>
      <w:r>
        <w:t>Sadtata</w:t>
      </w:r>
      <w:proofErr w:type="spellEnd"/>
      <w:r w:rsidR="00BA37CD">
        <w:t xml:space="preserve"> </w:t>
      </w:r>
      <w:r w:rsidR="00BA37CD" w:rsidRPr="00ED779E">
        <w:rPr>
          <w:rFonts w:ascii="Times New Roman" w:hAnsi="Times New Roman" w:cs="Times New Roman"/>
          <w:color w:val="000000" w:themeColor="text1"/>
        </w:rPr>
        <w:t xml:space="preserve">Noor </w:t>
      </w:r>
      <w:proofErr w:type="spellStart"/>
      <w:r w:rsidR="00BA37CD" w:rsidRPr="00ED779E">
        <w:rPr>
          <w:rFonts w:ascii="Times New Roman" w:hAnsi="Times New Roman" w:cs="Times New Roman"/>
          <w:color w:val="000000" w:themeColor="text1"/>
        </w:rPr>
        <w:t>Adirahmanta</w:t>
      </w:r>
      <w:proofErr w:type="spellEnd"/>
      <w:r w:rsidR="00BA37CD">
        <w:rPr>
          <w:vertAlign w:val="superscript"/>
        </w:rPr>
        <w:t xml:space="preserve"> </w:t>
      </w:r>
      <w:r>
        <w:rPr>
          <w:vertAlign w:val="superscript"/>
        </w:rPr>
        <w:t>5</w:t>
      </w:r>
      <w:r>
        <w:t xml:space="preserve">, </w:t>
      </w:r>
      <w:r w:rsidR="00BA37CD">
        <w:t>Novia Sagita</w:t>
      </w:r>
      <w:r w:rsidR="00BA37CD">
        <w:rPr>
          <w:vertAlign w:val="superscript"/>
        </w:rPr>
        <w:t>4</w:t>
      </w:r>
      <w:r w:rsidR="00BA37CD">
        <w:t xml:space="preserve">, </w:t>
      </w:r>
      <w:r w:rsidRPr="00BA37CD">
        <w:t>Siti</w:t>
      </w:r>
      <w:r>
        <w:t xml:space="preserve"> Kartikawati</w:t>
      </w:r>
      <w:r>
        <w:rPr>
          <w:vertAlign w:val="superscript"/>
        </w:rPr>
        <w:t>4</w:t>
      </w:r>
      <w:r w:rsidR="00BA37CD">
        <w:t>,</w:t>
      </w:r>
      <w:r w:rsidR="00BA37CD" w:rsidRPr="00BA37CD">
        <w:t xml:space="preserve"> </w:t>
      </w:r>
      <w:r w:rsidR="00BA37CD">
        <w:t>Adam Miller</w:t>
      </w:r>
      <w:r w:rsidR="00BA37CD">
        <w:rPr>
          <w:vertAlign w:val="superscript"/>
        </w:rPr>
        <w:t>2,4</w:t>
      </w:r>
    </w:p>
    <w:p w14:paraId="5893AFDE" w14:textId="77777777" w:rsidR="00CF3922" w:rsidRDefault="00CF3922" w:rsidP="00BA37CD">
      <w:pPr>
        <w:rPr>
          <w:vertAlign w:val="superscript"/>
        </w:rPr>
      </w:pPr>
    </w:p>
    <w:p w14:paraId="4EA12023" w14:textId="77777777" w:rsidR="00BA37CD" w:rsidRDefault="00BA37CD" w:rsidP="00BA37CD">
      <w:r>
        <w:rPr>
          <w:vertAlign w:val="superscript"/>
        </w:rPr>
        <w:t>1</w:t>
      </w:r>
      <w:r>
        <w:t xml:space="preserve">US Fulbright </w:t>
      </w:r>
      <w:commentRangeStart w:id="1"/>
      <w:r>
        <w:t>Program</w:t>
      </w:r>
      <w:commentRangeEnd w:id="1"/>
      <w:r w:rsidR="00CF3922">
        <w:rPr>
          <w:rStyle w:val="CommentReference"/>
        </w:rPr>
        <w:commentReference w:id="1"/>
      </w:r>
    </w:p>
    <w:p w14:paraId="165ABB8E" w14:textId="77777777" w:rsidR="00BA37CD" w:rsidRDefault="00BA37CD" w:rsidP="00BA37CD">
      <w:r>
        <w:rPr>
          <w:vertAlign w:val="superscript"/>
        </w:rPr>
        <w:t>2</w:t>
      </w:r>
      <w:r>
        <w:t>Planet Indonesia – USA</w:t>
      </w:r>
    </w:p>
    <w:p w14:paraId="31D9EC16" w14:textId="784B0CC9" w:rsidR="00BA37CD" w:rsidRPr="00BA37CD" w:rsidRDefault="00BA37CD" w:rsidP="00BA37CD">
      <w:r>
        <w:rPr>
          <w:vertAlign w:val="superscript"/>
        </w:rPr>
        <w:t>3</w:t>
      </w:r>
      <w:ins w:id="2" w:author="Carroll,Sarah" w:date="2019-08-27T11:11:00Z">
        <w:r w:rsidR="00A06328">
          <w:rPr>
            <w:vertAlign w:val="superscript"/>
          </w:rPr>
          <w:t xml:space="preserve"> </w:t>
        </w:r>
        <w:r w:rsidR="00A06328">
          <w:t>Graduate Degree Program in Ecology, 1476 Campus Delivery, Colorado State University, Fort Collins, CO, U.S.A</w:t>
        </w:r>
      </w:ins>
      <w:ins w:id="3" w:author="Carroll,Sarah" w:date="2019-08-27T11:12:00Z">
        <w:r w:rsidR="00A06328">
          <w:t>., 80523</w:t>
        </w:r>
      </w:ins>
      <w:ins w:id="4" w:author="Carroll,Sarah" w:date="2019-08-27T11:11:00Z">
        <w:r w:rsidR="00A06328">
          <w:t xml:space="preserve"> </w:t>
        </w:r>
      </w:ins>
      <w:del w:id="5" w:author="Carroll,Sarah" w:date="2019-08-27T11:10:00Z">
        <w:r w:rsidDel="00A06328">
          <w:delText>Colorado State University</w:delText>
        </w:r>
      </w:del>
    </w:p>
    <w:p w14:paraId="1042D5FF" w14:textId="77777777" w:rsidR="00BA37CD" w:rsidRDefault="00BA37CD" w:rsidP="00BA37CD">
      <w:r>
        <w:rPr>
          <w:vertAlign w:val="superscript"/>
        </w:rPr>
        <w:t>4</w:t>
      </w:r>
      <w:r>
        <w:t>Yayasan Planet Indonesia</w:t>
      </w:r>
    </w:p>
    <w:p w14:paraId="6F184E7B" w14:textId="77777777" w:rsidR="00BA37CD" w:rsidRDefault="00BA37CD" w:rsidP="00BA37CD">
      <w:r>
        <w:rPr>
          <w:vertAlign w:val="superscript"/>
        </w:rPr>
        <w:t>5</w:t>
      </w:r>
      <w:r>
        <w:t xml:space="preserve">Universitas </w:t>
      </w:r>
      <w:proofErr w:type="spellStart"/>
      <w:r>
        <w:t>Tanjungpura</w:t>
      </w:r>
      <w:proofErr w:type="spellEnd"/>
    </w:p>
    <w:p w14:paraId="1287C364" w14:textId="77777777" w:rsidR="00BA37CD" w:rsidRDefault="00BA37CD" w:rsidP="00BA37CD">
      <w:r>
        <w:rPr>
          <w:vertAlign w:val="superscript"/>
        </w:rPr>
        <w:t>6</w:t>
      </w:r>
      <w:r>
        <w:t xml:space="preserve">Balai </w:t>
      </w:r>
      <w:proofErr w:type="spellStart"/>
      <w:r>
        <w:t>Konservasi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p>
    <w:p w14:paraId="1544728C" w14:textId="77777777" w:rsidR="00CF3922" w:rsidRDefault="00CF3922" w:rsidP="00BA37CD"/>
    <w:p w14:paraId="7DEB28D1" w14:textId="5F0F267E" w:rsidR="00CF3922" w:rsidRDefault="00CF3922" w:rsidP="00CF3922">
      <w:pPr>
        <w:jc w:val="center"/>
      </w:pPr>
      <w:commentRangeStart w:id="6"/>
      <w:r>
        <w:t>Abstract</w:t>
      </w:r>
      <w:commentRangeEnd w:id="6"/>
      <w:r>
        <w:rPr>
          <w:rStyle w:val="CommentReference"/>
        </w:rPr>
        <w:commentReference w:id="6"/>
      </w:r>
    </w:p>
    <w:p w14:paraId="4189D076" w14:textId="77777777" w:rsidR="00CF3922" w:rsidRDefault="00CF3922" w:rsidP="00CF3922">
      <w:pPr>
        <w:jc w:val="center"/>
      </w:pPr>
    </w:p>
    <w:p w14:paraId="634491A1" w14:textId="77777777" w:rsidR="00CF3922" w:rsidRPr="00BA37CD" w:rsidRDefault="00CF3922" w:rsidP="00CF3922">
      <w:pPr>
        <w:jc w:val="center"/>
      </w:pPr>
    </w:p>
    <w:p w14:paraId="7D5F8CCB" w14:textId="77777777" w:rsidR="00BA37CD" w:rsidRDefault="00BA37CD">
      <w:pPr>
        <w:jc w:val="center"/>
      </w:pPr>
    </w:p>
    <w:p w14:paraId="55A95429" w14:textId="77777777" w:rsidR="00A85D0E" w:rsidRDefault="00D6777A" w:rsidP="00D6777A">
      <w:r>
        <w:t xml:space="preserve">1.0 </w:t>
      </w:r>
      <w:r w:rsidR="000A662E">
        <w:t>Introduction</w:t>
      </w:r>
    </w:p>
    <w:p w14:paraId="5C0E9204" w14:textId="77777777" w:rsidR="00A85D0E" w:rsidRDefault="000A662E">
      <w:pPr>
        <w:ind w:firstLine="720"/>
      </w:pPr>
      <w:r>
        <w:t>The tropical forests of Indonesia are some of the most biodiverse ecosystems on our planet (Myers et al 2000; Brooks et al 2002; XX+). Over the past two decades Indonesia has seen extensive loss of forests from anthropogenic disturbances such as agricultural expansion, logging, and fires (</w:t>
      </w:r>
      <w:proofErr w:type="spellStart"/>
      <w:r>
        <w:t>Achard</w:t>
      </w:r>
      <w:proofErr w:type="spellEnd"/>
      <w:r>
        <w:t xml:space="preserve"> et al 2002; Sodhi et al 2004; Hansen et al 2013; </w:t>
      </w:r>
      <w:proofErr w:type="spellStart"/>
      <w:r>
        <w:t>Margono</w:t>
      </w:r>
      <w:proofErr w:type="spellEnd"/>
      <w:r>
        <w:t xml:space="preserve"> et al 2014; </w:t>
      </w:r>
      <w:proofErr w:type="spellStart"/>
      <w:r>
        <w:t>Abood</w:t>
      </w:r>
      <w:proofErr w:type="spellEnd"/>
      <w:r>
        <w:t xml:space="preserve"> et al 2015). These forces combined with hunting, trapping, and the illegal wildlife trade are major drivers of species loss across the archipelago (Nijman 2010; Symes et al 2018). </w:t>
      </w:r>
    </w:p>
    <w:p w14:paraId="36049D96" w14:textId="77777777" w:rsidR="00A85D0E" w:rsidRDefault="000A662E">
      <w:pPr>
        <w:ind w:firstLine="720"/>
      </w:pPr>
      <w:r>
        <w:t xml:space="preserve">The wildlife trade is a billion-dollar industry and a major conservation threat in Indonesia (Shepherd, 2006; Wilson- Wilde, 2010; Nijman et al 2012). </w:t>
      </w:r>
      <w:r>
        <w:rPr>
          <w:color w:val="242021"/>
        </w:rPr>
        <w:t xml:space="preserve">Indonesia’s avifauna are one of the most highly threatened groups within this trade (Bush et al., 2014; Ripple et al., 2017).  </w:t>
      </w:r>
      <w:r>
        <w:t xml:space="preserve">The wild bird trade includes thousands of species and millions of individuals (Jepson &amp; Ladle, 2005; </w:t>
      </w:r>
      <w:proofErr w:type="spellStart"/>
      <w:r>
        <w:t>Rentschlar</w:t>
      </w:r>
      <w:proofErr w:type="spellEnd"/>
      <w:r>
        <w:t xml:space="preserve"> et a. 2017). Bird-keeping is popular among Indonesians as both a popular hobby as well as a sign of sophistication and wealth. (Jepson &amp; Ladle, 2005; Jepson, Ladle, &amp; </w:t>
      </w:r>
      <w:proofErr w:type="spellStart"/>
      <w:r>
        <w:t>Sujatnika</w:t>
      </w:r>
      <w:proofErr w:type="spellEnd"/>
      <w:r>
        <w:t xml:space="preserve">, 2011). </w:t>
      </w:r>
      <w:proofErr w:type="spellStart"/>
      <w:r>
        <w:t>Chng</w:t>
      </w:r>
      <w:proofErr w:type="spellEnd"/>
      <w:r>
        <w:t xml:space="preserve"> et al (2015) found 19,000 birds for sale during a 3-day inventory of the nation’s capital, Jakarta’s, three largest markets. </w:t>
      </w:r>
      <w:proofErr w:type="spellStart"/>
      <w:r>
        <w:t>Chng</w:t>
      </w:r>
      <w:proofErr w:type="spellEnd"/>
      <w:r>
        <w:t xml:space="preserve"> and Eaton (2016) found 22,000 individuals in just five markets in Central and Eastern Java, underscoring the massive scale of the trade. </w:t>
      </w:r>
      <w:proofErr w:type="spellStart"/>
      <w:r>
        <w:t>Rentschlar</w:t>
      </w:r>
      <w:proofErr w:type="spellEnd"/>
      <w:r>
        <w:t xml:space="preserve"> et al (2017) represented one of the first studies to measure the scale of the caged bird trade outside of Java and revealed over 25,000 individuals for sale from over 150 species in Indonesian – Borneo (Kalimantan) 5 provinces. Outside of markets one study provided multiple lines of evidence that Sumatran wild populations were in heavy decline from the impacts of the caged-bird trade (Harris et al 2017). The caged bird trade and Indonesia’s rapid rate of forest decline have been implicated in avian species declines and disappearances (Collar, Crosby, &amp; </w:t>
      </w:r>
      <w:proofErr w:type="spellStart"/>
      <w:r>
        <w:t>Statterfield</w:t>
      </w:r>
      <w:proofErr w:type="spellEnd"/>
      <w:r>
        <w:t xml:space="preserve">, 1994; Collar &amp; Juniper, 1992; Wright et al., 2001; Jepson &amp; Ladle, 2005;  Harris et al., 2017) however, our understanding of how these two disturbances interact and their severity is limited. </w:t>
      </w:r>
    </w:p>
    <w:p w14:paraId="6A1E602D" w14:textId="77777777" w:rsidR="00A85D0E" w:rsidRDefault="000A662E">
      <w:pPr>
        <w:ind w:firstLine="720"/>
      </w:pPr>
      <w:r>
        <w:lastRenderedPageBreak/>
        <w:t xml:space="preserve">Symes et al (2018) represents one of the first studies to quantify the combined impacts of habitat loss and the exploitation for wildlife trade on </w:t>
      </w:r>
      <w:proofErr w:type="spellStart"/>
      <w:r>
        <w:t>Sundaland’s</w:t>
      </w:r>
      <w:proofErr w:type="spellEnd"/>
      <w:r>
        <w:t xml:space="preserve"> avifauna. The average decline for exploited species from deforestation alone was </w:t>
      </w:r>
      <w:proofErr w:type="gramStart"/>
      <w:r>
        <w:t>15.3%, but</w:t>
      </w:r>
      <w:proofErr w:type="gramEnd"/>
      <w:r>
        <w:t xml:space="preserve"> increased to 51.9% when combining the impacts of both forest loss and exploitation together. Their findings highlighted the importance for </w:t>
      </w:r>
      <w:proofErr w:type="gramStart"/>
      <w:r>
        <w:t>policy-makers</w:t>
      </w:r>
      <w:proofErr w:type="gramEnd"/>
      <w:r>
        <w:t xml:space="preserve"> and practitioners to consider the combination of these impacts when designing conservation strategies.</w:t>
      </w:r>
    </w:p>
    <w:p w14:paraId="2A5C92A3" w14:textId="77777777" w:rsidR="00A85D0E" w:rsidRDefault="000A662E">
      <w:pPr>
        <w:ind w:firstLine="720"/>
      </w:pPr>
      <w:r>
        <w:t>Kalimantan has been at the forefront of deforestation within Indonesia with an estimated 15.4% of forest loss between 2000-2010 alone (</w:t>
      </w:r>
      <w:proofErr w:type="spellStart"/>
      <w:r>
        <w:t>Miettinen</w:t>
      </w:r>
      <w:proofErr w:type="spellEnd"/>
      <w:r>
        <w:t xml:space="preserve"> et al 2011; </w:t>
      </w:r>
      <w:proofErr w:type="spellStart"/>
      <w:r>
        <w:t>Miettinen</w:t>
      </w:r>
      <w:proofErr w:type="spellEnd"/>
      <w:r>
        <w:t xml:space="preserve"> et al 2012). This can be attributed to the massive expansion of agricultural enterprises such as oil palm combined with negative impacts of forest fires (</w:t>
      </w:r>
      <w:proofErr w:type="spellStart"/>
      <w:r>
        <w:t>Curan</w:t>
      </w:r>
      <w:proofErr w:type="spellEnd"/>
      <w:r>
        <w:t xml:space="preserve"> et. al. 2004). In 2016 throughout West Kalimantan alone it was estimated that 286 kha hectares of tree cover was loss due to forest and </w:t>
      </w:r>
      <w:proofErr w:type="spellStart"/>
      <w:r>
        <w:t>peatswamp</w:t>
      </w:r>
      <w:proofErr w:type="spellEnd"/>
      <w:r>
        <w:t xml:space="preserve"> burning (Global Forest Watch 2018). Our understanding of how this forest loss interacts with the sizeable local and national (</w:t>
      </w:r>
      <w:proofErr w:type="spellStart"/>
      <w:r>
        <w:t>Rentschlar</w:t>
      </w:r>
      <w:proofErr w:type="spellEnd"/>
      <w:r>
        <w:t xml:space="preserve"> et al 2017) caged bird trade is limited. Furthermore, there are few studies investigating how habitat-use is correlated with site-level characteristics making it difficult to predict exactly how habitat loss impacts Indonesia’s avifauna. </w:t>
      </w:r>
    </w:p>
    <w:p w14:paraId="3C724D75" w14:textId="05B0471F" w:rsidR="00A85D0E" w:rsidRDefault="000A662E">
      <w:pPr>
        <w:ind w:firstLine="720"/>
      </w:pPr>
      <w:r>
        <w:t>Given the lack of this information our study focused on measuring the impacts of environmental and anthropogenic variables on the habitat-use of Bornean forest</w:t>
      </w:r>
      <w:r w:rsidR="00CF3922">
        <w:t xml:space="preserve">-dependent birds. </w:t>
      </w:r>
      <w:r>
        <w:t xml:space="preserve">We used an occupancy modeling framework to measure the impact of various environmental and anthropogenic disturbances on the habitat use of XX species of songbirds in the </w:t>
      </w:r>
      <w:proofErr w:type="spellStart"/>
      <w:r>
        <w:t>Gunung</w:t>
      </w:r>
      <w:proofErr w:type="spellEnd"/>
      <w:r>
        <w:t xml:space="preserve"> </w:t>
      </w:r>
      <w:proofErr w:type="spellStart"/>
      <w:r>
        <w:t>Niut</w:t>
      </w:r>
      <w:proofErr w:type="spellEnd"/>
      <w:r>
        <w:t xml:space="preserve"> Nature Reserve in West Kalimantan, Indonesia. Our study represents one of the first quantitative assessments at the protected area level that provides insights into the interactions and impacts of both environmental and anthropogenic disturbances on wild populations of Indonesia’s songbirds. </w:t>
      </w:r>
    </w:p>
    <w:p w14:paraId="08125DF8" w14:textId="77777777" w:rsidR="00A85D0E" w:rsidRDefault="00A85D0E"/>
    <w:p w14:paraId="43ABAC1D" w14:textId="77777777" w:rsidR="00A85D0E" w:rsidRDefault="00D6777A">
      <w:r>
        <w:t xml:space="preserve">2.0 </w:t>
      </w:r>
      <w:r w:rsidR="000A662E">
        <w:t>Methods</w:t>
      </w:r>
    </w:p>
    <w:p w14:paraId="2BF6B724" w14:textId="77777777" w:rsidR="00A85D0E" w:rsidRDefault="00D6777A">
      <w:pPr>
        <w:rPr>
          <w:i/>
        </w:rPr>
      </w:pPr>
      <w:r>
        <w:rPr>
          <w:i/>
        </w:rPr>
        <w:t xml:space="preserve">2.1 </w:t>
      </w:r>
      <w:r w:rsidR="000A662E">
        <w:rPr>
          <w:i/>
        </w:rPr>
        <w:t>Study area</w:t>
      </w:r>
    </w:p>
    <w:p w14:paraId="32DCBB6B" w14:textId="77777777" w:rsidR="00A85D0E" w:rsidRDefault="000A662E">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intact forest surrounded by agricultural land. Of </w:t>
      </w:r>
      <w:proofErr w:type="gramStart"/>
      <w:r>
        <w:t>particular interest</w:t>
      </w:r>
      <w:proofErr w:type="gramEnd"/>
      <w:r>
        <w:t xml:space="preserve"> are its ~20 square kilometers of intact lowland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w:t>
      </w:r>
      <w:proofErr w:type="gramStart"/>
      <w:r>
        <w:t>and in particular, songbird</w:t>
      </w:r>
      <w:proofErr w:type="gramEnd"/>
      <w:r>
        <w:t xml:space="preserve"> species valuable in the wild bird trade. We accessed this section through the border village </w:t>
      </w:r>
      <w:proofErr w:type="spellStart"/>
      <w:r>
        <w:t>Tauk</w:t>
      </w:r>
      <w:proofErr w:type="spellEnd"/>
      <w:r>
        <w:t xml:space="preserve"> (Fig. 1).  </w:t>
      </w:r>
    </w:p>
    <w:p w14:paraId="590EBB75" w14:textId="77777777" w:rsidR="00A85D0E" w:rsidRDefault="000A662E">
      <w:commentRangeStart w:id="7"/>
      <w:r>
        <w:rPr>
          <w:noProof/>
        </w:rPr>
        <w:lastRenderedPageBreak/>
        <w:drawing>
          <wp:inline distT="114300" distB="114300" distL="114300" distR="114300" wp14:anchorId="052713EA" wp14:editId="4733B021">
            <wp:extent cx="4900613" cy="346758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00613" cy="3467581"/>
                    </a:xfrm>
                    <a:prstGeom prst="rect">
                      <a:avLst/>
                    </a:prstGeom>
                    <a:ln/>
                  </pic:spPr>
                </pic:pic>
              </a:graphicData>
            </a:graphic>
          </wp:inline>
        </w:drawing>
      </w:r>
      <w:commentRangeEnd w:id="7"/>
      <w:r w:rsidR="00A06328">
        <w:rPr>
          <w:rStyle w:val="CommentReference"/>
        </w:rPr>
        <w:commentReference w:id="7"/>
      </w:r>
    </w:p>
    <w:p w14:paraId="253A4B33" w14:textId="77777777" w:rsidR="00A85D0E" w:rsidRDefault="000A662E">
      <w:r>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commentRangeStart w:id="8"/>
      <w:proofErr w:type="spellStart"/>
      <w:r>
        <w:t>Landak</w:t>
      </w:r>
      <w:commentRangeEnd w:id="8"/>
      <w:proofErr w:type="spellEnd"/>
      <w:r w:rsidR="00422428">
        <w:rPr>
          <w:rStyle w:val="CommentReference"/>
        </w:rPr>
        <w:commentReference w:id="8"/>
      </w:r>
      <w:r>
        <w:t>.</w:t>
      </w:r>
    </w:p>
    <w:p w14:paraId="4863B93F" w14:textId="77777777" w:rsidR="00A85D0E" w:rsidRDefault="00A85D0E"/>
    <w:p w14:paraId="34C677EF" w14:textId="77777777" w:rsidR="00A85D0E" w:rsidRDefault="00D6777A">
      <w:pPr>
        <w:rPr>
          <w:i/>
        </w:rPr>
      </w:pPr>
      <w:r>
        <w:rPr>
          <w:i/>
        </w:rPr>
        <w:t xml:space="preserve">2.2 </w:t>
      </w:r>
      <w:r w:rsidR="000A662E">
        <w:rPr>
          <w:i/>
        </w:rPr>
        <w:t>Point counts</w:t>
      </w:r>
    </w:p>
    <w:p w14:paraId="3CF3E1B1" w14:textId="77777777" w:rsidR="00A85D0E" w:rsidRDefault="000A662E">
      <w:r>
        <w:t>Two teams of three to four people, consisting of two trained observers, one local guide, and sometimes one accompanying government employee, conducted 10-minute 100 m radius point counts at points every 300 m along each of 14 trails, between 5:30 and 10am. These trails were spread in an approximately radial pattern around two base camps approximately 5 km apart, but isolated by topography. On average, each trail contained 8 points, for a total of 115 points. In October, November, and February, team 1 surveyed the 6 A trails, and in December and January the 8 B trails, with team 2 surveying the remaining trails (refer to same map as study area map). 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w:t>
      </w:r>
    </w:p>
    <w:p w14:paraId="73262348" w14:textId="77777777" w:rsidR="00A85D0E" w:rsidRDefault="00A85D0E"/>
    <w:p w14:paraId="19247526" w14:textId="77777777" w:rsidR="00A85D0E" w:rsidRDefault="000A662E">
      <w:r>
        <w:t xml:space="preserve">After data collection in the field, the primary recordist for each point count listened to the recording a second time to verify species identification and to identify calls that could not be identified in the field. These point counts were then processed using R 3.6.0 (script in supplemental material) into “encounter histories” required for site occupancy modeling using </w:t>
      </w:r>
      <w:proofErr w:type="spellStart"/>
      <w:r>
        <w:t>RPresence</w:t>
      </w:r>
      <w:proofErr w:type="spellEnd"/>
      <w:r>
        <w:t xml:space="preserve"> (</w:t>
      </w:r>
      <w:proofErr w:type="spellStart"/>
      <w:r>
        <w:t>MacKenzie</w:t>
      </w:r>
      <w:proofErr w:type="spellEnd"/>
      <w:r>
        <w:t xml:space="preserve"> and Hines 2018). For each species, a 5 by 115 matrix of 1’s (detected), 0’s (not detected), and NA’s (no survey) was produced, with the columns describing detection within one sampling occasion, and the rows describing the detection for one site over all sampling occasions.</w:t>
      </w:r>
    </w:p>
    <w:p w14:paraId="26AEED2D" w14:textId="5CA0789C" w:rsidR="00A85D0E" w:rsidRDefault="00A85D0E">
      <w:pPr>
        <w:rPr>
          <w:ins w:id="9" w:author="Carroll,Sarah" w:date="2019-09-04T12:54:00Z"/>
        </w:rPr>
      </w:pPr>
    </w:p>
    <w:p w14:paraId="133FF222" w14:textId="1738C6B0" w:rsidR="004F3D99" w:rsidRDefault="004F3D99">
      <w:pPr>
        <w:rPr>
          <w:ins w:id="10" w:author="Carroll,Sarah" w:date="2019-09-04T12:54:00Z"/>
        </w:rPr>
      </w:pPr>
    </w:p>
    <w:p w14:paraId="28A7E5BA" w14:textId="77777777" w:rsidR="004F3D99" w:rsidRDefault="004F3D99" w:rsidP="004F3D99">
      <w:pPr>
        <w:rPr>
          <w:ins w:id="11" w:author="Carroll,Sarah" w:date="2019-09-04T12:54:00Z"/>
          <w:i/>
        </w:rPr>
      </w:pPr>
    </w:p>
    <w:p w14:paraId="782B1A96" w14:textId="25BC2E3C" w:rsidR="004F3D99" w:rsidRDefault="004F3D99" w:rsidP="004F3D99">
      <w:ins w:id="12" w:author="Carroll,Sarah" w:date="2019-09-04T12:54:00Z">
        <w:r>
          <w:rPr>
            <w:i/>
          </w:rPr>
          <w:lastRenderedPageBreak/>
          <w:t>2.3 Development of Habitat Covariates</w:t>
        </w:r>
      </w:ins>
    </w:p>
    <w:p w14:paraId="1FCD9DEF" w14:textId="45769706" w:rsidR="00A85D0E" w:rsidDel="00F14F65" w:rsidRDefault="000A662E">
      <w:pPr>
        <w:rPr>
          <w:del w:id="13" w:author="Carroll,Sarah" w:date="2019-09-04T13:28:00Z"/>
        </w:rPr>
      </w:pPr>
      <w:del w:id="14" w:author="Carroll,Sarah" w:date="2019-09-04T13:28:00Z">
        <w:r w:rsidDel="00F14F65">
          <w:rPr>
            <w:i/>
          </w:rPr>
          <w:delText>Psi (occupancy) covariates</w:delText>
        </w:r>
      </w:del>
    </w:p>
    <w:p w14:paraId="2E309159" w14:textId="77777777" w:rsidR="00A85D0E" w:rsidDel="00F14F65" w:rsidRDefault="00A85D0E">
      <w:pPr>
        <w:rPr>
          <w:del w:id="15" w:author="Carroll,Sarah" w:date="2019-09-04T13:28:00Z"/>
        </w:rPr>
      </w:pPr>
    </w:p>
    <w:p w14:paraId="566EEA13" w14:textId="4443F12A" w:rsidR="00F955CE" w:rsidRDefault="000A662E">
      <w:pPr>
        <w:rPr>
          <w:ins w:id="16" w:author="Carroll,Sarah" w:date="2019-09-06T12:42:00Z"/>
        </w:rPr>
      </w:pPr>
      <w:r>
        <w:t xml:space="preserve">In May 2018, a team of three observers recorded elevation, an index of understory complexity from 0 (no plants at all) to 3 (unable to see the shape of the land under the canopy), and percent water cover at each of </w:t>
      </w:r>
      <w:proofErr w:type="gramStart"/>
      <w:r>
        <w:t>115 point</w:t>
      </w:r>
      <w:proofErr w:type="gramEnd"/>
      <w:r>
        <w:t xml:space="preserve"> count locations. In addition, we</w:t>
      </w:r>
      <w:ins w:id="17" w:author="Carroll,Sarah" w:date="2019-09-06T09:56:00Z">
        <w:r w:rsidR="00474A4F">
          <w:t xml:space="preserve"> utilized remotely sensed data and GIS to </w:t>
        </w:r>
      </w:ins>
      <w:ins w:id="18" w:author="Carroll,Sarah" w:date="2019-09-03T11:27:00Z">
        <w:r w:rsidR="009E376F">
          <w:t xml:space="preserve">characterize </w:t>
        </w:r>
      </w:ins>
      <w:ins w:id="19" w:author="Carroll,Sarah" w:date="2019-09-04T13:22:00Z">
        <w:r w:rsidR="004D543F">
          <w:t xml:space="preserve">forest structure and </w:t>
        </w:r>
      </w:ins>
      <w:ins w:id="20" w:author="Carroll,Sarah" w:date="2019-09-03T12:01:00Z">
        <w:r w:rsidR="00B62994">
          <w:t>condition</w:t>
        </w:r>
      </w:ins>
      <w:ins w:id="21" w:author="Carroll,Sarah" w:date="2019-09-03T11:27:00Z">
        <w:r w:rsidR="009E376F">
          <w:t>, topography, and</w:t>
        </w:r>
      </w:ins>
      <w:ins w:id="22" w:author="Carroll,Sarah" w:date="2019-09-04T13:11:00Z">
        <w:r w:rsidR="00AC40F0">
          <w:t xml:space="preserve"> measures of</w:t>
        </w:r>
      </w:ins>
      <w:ins w:id="23" w:author="Carroll,Sarah" w:date="2019-09-03T11:27:00Z">
        <w:r w:rsidR="009E376F">
          <w:t xml:space="preserve"> anthropogenic </w:t>
        </w:r>
      </w:ins>
      <w:ins w:id="24" w:author="Carroll,Sarah" w:date="2019-09-03T11:28:00Z">
        <w:r w:rsidR="009E376F">
          <w:t>disturbance</w:t>
        </w:r>
      </w:ins>
      <w:ins w:id="25" w:author="Carroll,Sarah" w:date="2019-09-04T13:36:00Z">
        <w:r w:rsidR="00F14F65">
          <w:t xml:space="preserve"> hypothesized to influence</w:t>
        </w:r>
      </w:ins>
      <w:ins w:id="26" w:author="Carroll,Sarah" w:date="2019-09-08T12:19:00Z">
        <w:r w:rsidR="00FC63FD">
          <w:t xml:space="preserve"> avian</w:t>
        </w:r>
      </w:ins>
      <w:ins w:id="27" w:author="Carroll,Sarah" w:date="2019-09-04T13:36:00Z">
        <w:r w:rsidR="00F14F65">
          <w:t xml:space="preserve"> occupanc</w:t>
        </w:r>
      </w:ins>
      <w:ins w:id="28" w:author="Carroll,Sarah" w:date="2019-09-04T13:37:00Z">
        <w:r w:rsidR="00F14F65">
          <w:t>y dynamics</w:t>
        </w:r>
      </w:ins>
      <w:ins w:id="29" w:author="Carroll,Sarah" w:date="2019-09-06T10:48:00Z">
        <w:r w:rsidR="00D85C2C">
          <w:t xml:space="preserve"> </w:t>
        </w:r>
      </w:ins>
      <w:ins w:id="30" w:author="Carroll,Sarah" w:date="2019-09-04T13:12:00Z">
        <w:r w:rsidR="00AC40F0">
          <w:t>(Table</w:t>
        </w:r>
      </w:ins>
      <w:ins w:id="31" w:author="Carroll,Sarah" w:date="2019-09-04T13:26:00Z">
        <w:r w:rsidR="00F14F65">
          <w:t xml:space="preserve"> 1).</w:t>
        </w:r>
      </w:ins>
      <w:ins w:id="32" w:author="Carroll,Sarah" w:date="2019-09-04T17:37:00Z">
        <w:r w:rsidR="00FA12E9">
          <w:t xml:space="preserve"> </w:t>
        </w:r>
      </w:ins>
      <w:ins w:id="33" w:author="Carroll,Sarah" w:date="2019-09-06T11:00:00Z">
        <w:r w:rsidR="002529C1">
          <w:t xml:space="preserve"> </w:t>
        </w:r>
      </w:ins>
      <w:ins w:id="34" w:author="Carroll,Sarah" w:date="2019-09-06T10:58:00Z">
        <w:r w:rsidR="00D85C2C">
          <w:t>Landsat 8</w:t>
        </w:r>
      </w:ins>
      <w:ins w:id="35" w:author="Carroll,Sarah" w:date="2019-09-06T11:22:00Z">
        <w:r w:rsidR="00077DE5">
          <w:t xml:space="preserve"> Surface Reflectance</w:t>
        </w:r>
      </w:ins>
      <w:ins w:id="36" w:author="Carroll,Sarah" w:date="2019-09-06T11:02:00Z">
        <w:r w:rsidR="002529C1">
          <w:t xml:space="preserve"> N</w:t>
        </w:r>
      </w:ins>
      <w:ins w:id="37" w:author="Carroll,Sarah" w:date="2019-09-06T11:03:00Z">
        <w:r w:rsidR="002529C1">
          <w:t>DVI</w:t>
        </w:r>
      </w:ins>
      <w:ins w:id="38" w:author="Carroll,Sarah" w:date="2019-09-06T11:12:00Z">
        <w:r w:rsidR="00624555">
          <w:t xml:space="preserve"> images</w:t>
        </w:r>
      </w:ins>
      <w:ins w:id="39" w:author="Carroll,Sarah" w:date="2019-09-06T11:26:00Z">
        <w:r w:rsidR="00077DE5">
          <w:t xml:space="preserve"> </w:t>
        </w:r>
      </w:ins>
      <w:ins w:id="40" w:author="Carroll,Sarah" w:date="2019-09-06T11:21:00Z">
        <w:r w:rsidR="00077DE5">
          <w:t>were</w:t>
        </w:r>
      </w:ins>
      <w:ins w:id="41" w:author="Carroll,Sarah" w:date="2019-09-06T11:22:00Z">
        <w:r w:rsidR="00077DE5">
          <w:t xml:space="preserve"> </w:t>
        </w:r>
      </w:ins>
      <w:ins w:id="42" w:author="Carroll,Sarah" w:date="2019-09-06T11:26:00Z">
        <w:r w:rsidR="00077DE5">
          <w:t>composited and cloud masked in Google Earth Engine</w:t>
        </w:r>
      </w:ins>
      <w:ins w:id="43" w:author="Carroll,Sarah" w:date="2019-09-06T11:27:00Z">
        <w:r w:rsidR="00077DE5">
          <w:t xml:space="preserve"> for the study period (October 2017- February 2018) to produce me</w:t>
        </w:r>
      </w:ins>
      <w:ins w:id="44" w:author="Carroll,Sarah" w:date="2019-09-06T12:49:00Z">
        <w:r w:rsidR="00E34665">
          <w:t>an</w:t>
        </w:r>
      </w:ins>
      <w:ins w:id="45" w:author="Carroll,Sarah" w:date="2019-09-06T11:27:00Z">
        <w:r w:rsidR="00077DE5">
          <w:t xml:space="preserve"> NDVI </w:t>
        </w:r>
      </w:ins>
      <w:ins w:id="46" w:author="Carroll,Sarah" w:date="2019-09-06T12:49:00Z">
        <w:r w:rsidR="00E34665">
          <w:t>values</w:t>
        </w:r>
      </w:ins>
      <w:ins w:id="47" w:author="Carroll,Sarah" w:date="2019-09-06T12:02:00Z">
        <w:r w:rsidR="00D57DCA">
          <w:t xml:space="preserve"> </w:t>
        </w:r>
      </w:ins>
      <w:ins w:id="48" w:author="Carroll,Sarah" w:date="2019-09-06T12:49:00Z">
        <w:r w:rsidR="00E34665">
          <w:t xml:space="preserve">across </w:t>
        </w:r>
      </w:ins>
      <w:ins w:id="49" w:author="Carroll,Sarah" w:date="2019-09-06T12:02:00Z">
        <w:r w:rsidR="00D57DCA">
          <w:t>the study area</w:t>
        </w:r>
      </w:ins>
      <w:ins w:id="50" w:author="Carroll,Sarah" w:date="2019-09-06T11:27:00Z">
        <w:r w:rsidR="00077DE5">
          <w:t xml:space="preserve"> </w:t>
        </w:r>
      </w:ins>
      <w:ins w:id="51" w:author="Carroll,Sarah" w:date="2019-09-06T11:22:00Z">
        <w:r w:rsidR="00077DE5">
          <w:t>(</w:t>
        </w:r>
      </w:ins>
      <w:ins w:id="52" w:author="Carroll,Sarah" w:date="2019-09-06T11:30:00Z">
        <w:r w:rsidR="00077DE5">
          <w:t xml:space="preserve">Vermote et. al 2016; </w:t>
        </w:r>
      </w:ins>
      <w:ins w:id="53" w:author="Carroll,Sarah" w:date="2019-09-06T11:22:00Z">
        <w:r w:rsidR="00077DE5">
          <w:t>Gorelick et al. 2017)</w:t>
        </w:r>
      </w:ins>
      <w:ins w:id="54" w:author="Carroll,Sarah" w:date="2019-09-04T17:55:00Z">
        <w:r w:rsidR="00362A96">
          <w:t>.</w:t>
        </w:r>
      </w:ins>
      <w:ins w:id="55" w:author="Carroll,Sarah" w:date="2019-09-06T11:31:00Z">
        <w:r w:rsidR="00F955CE">
          <w:t xml:space="preserve"> </w:t>
        </w:r>
      </w:ins>
      <w:ins w:id="56" w:author="Carroll,Sarah" w:date="2019-09-06T11:51:00Z">
        <w:r w:rsidR="00840302" w:rsidRPr="00676392">
          <w:rPr>
            <w:rFonts w:asciiTheme="minorHAnsi" w:hAnsiTheme="minorHAnsi"/>
            <w:iCs/>
          </w:rPr>
          <w:t>We calculated</w:t>
        </w:r>
        <w:r w:rsidR="00840302">
          <w:rPr>
            <w:rFonts w:asciiTheme="minorHAnsi" w:hAnsiTheme="minorHAnsi"/>
            <w:iCs/>
          </w:rPr>
          <w:t xml:space="preserve"> forest </w:t>
        </w:r>
        <w:r w:rsidR="00840302" w:rsidRPr="00676392">
          <w:rPr>
            <w:rFonts w:asciiTheme="minorHAnsi" w:hAnsiTheme="minorHAnsi"/>
            <w:iCs/>
          </w:rPr>
          <w:t>canopy disturbance metrics utilizing</w:t>
        </w:r>
      </w:ins>
      <w:ins w:id="57" w:author="Carroll,Sarah" w:date="2019-09-06T11:56:00Z">
        <w:r w:rsidR="00840302">
          <w:rPr>
            <w:rFonts w:asciiTheme="minorHAnsi" w:hAnsiTheme="minorHAnsi"/>
            <w:iCs/>
          </w:rPr>
          <w:t xml:space="preserve"> </w:t>
        </w:r>
      </w:ins>
      <w:proofErr w:type="spellStart"/>
      <w:ins w:id="58" w:author="Carroll,Sarah" w:date="2019-09-06T11:51:00Z">
        <w:r w:rsidR="00840302" w:rsidRPr="00676392">
          <w:rPr>
            <w:rFonts w:asciiTheme="minorHAnsi" w:hAnsiTheme="minorHAnsi"/>
            <w:iCs/>
          </w:rPr>
          <w:t>Land</w:t>
        </w:r>
      </w:ins>
      <w:ins w:id="59" w:author="Carroll,Sarah" w:date="2019-09-06T11:57:00Z">
        <w:r w:rsidR="00840302">
          <w:rPr>
            <w:rFonts w:asciiTheme="minorHAnsi" w:hAnsiTheme="minorHAnsi"/>
            <w:iCs/>
          </w:rPr>
          <w:t>T</w:t>
        </w:r>
      </w:ins>
      <w:ins w:id="60" w:author="Carroll,Sarah" w:date="2019-09-06T11:51:00Z">
        <w:r w:rsidR="00840302" w:rsidRPr="00676392">
          <w:rPr>
            <w:rFonts w:asciiTheme="minorHAnsi" w:hAnsiTheme="minorHAnsi"/>
            <w:iCs/>
          </w:rPr>
          <w:t>rendr</w:t>
        </w:r>
      </w:ins>
      <w:proofErr w:type="spellEnd"/>
      <w:ins w:id="61" w:author="Carroll,Sarah" w:date="2019-09-06T11:56:00Z">
        <w:r w:rsidR="00840302">
          <w:rPr>
            <w:rFonts w:asciiTheme="minorHAnsi" w:hAnsiTheme="minorHAnsi"/>
            <w:iCs/>
          </w:rPr>
          <w:t xml:space="preserve"> implemented in Google Earth Engine (</w:t>
        </w:r>
      </w:ins>
      <w:ins w:id="62" w:author="Carroll,Sarah" w:date="2019-09-06T12:01:00Z">
        <w:r w:rsidR="001B5F18">
          <w:rPr>
            <w:rFonts w:asciiTheme="minorHAnsi" w:hAnsiTheme="minorHAnsi"/>
            <w:iCs/>
          </w:rPr>
          <w:t>Ke</w:t>
        </w:r>
      </w:ins>
      <w:ins w:id="63" w:author="Carroll,Sarah" w:date="2019-09-06T12:02:00Z">
        <w:r w:rsidR="001B5F18">
          <w:rPr>
            <w:rFonts w:asciiTheme="minorHAnsi" w:hAnsiTheme="minorHAnsi"/>
            <w:iCs/>
          </w:rPr>
          <w:t>nnedy et al. 2018</w:t>
        </w:r>
      </w:ins>
      <w:ins w:id="64" w:author="Carroll,Sarah" w:date="2019-09-06T11:56:00Z">
        <w:r w:rsidR="00840302">
          <w:rPr>
            <w:rFonts w:asciiTheme="minorHAnsi" w:hAnsiTheme="minorHAnsi"/>
            <w:iCs/>
          </w:rPr>
          <w:t xml:space="preserve">). </w:t>
        </w:r>
        <w:proofErr w:type="spellStart"/>
        <w:r w:rsidR="00840302">
          <w:rPr>
            <w:rFonts w:asciiTheme="minorHAnsi" w:hAnsiTheme="minorHAnsi"/>
            <w:iCs/>
          </w:rPr>
          <w:t>Land</w:t>
        </w:r>
      </w:ins>
      <w:ins w:id="65" w:author="Carroll,Sarah" w:date="2019-09-06T11:57:00Z">
        <w:r w:rsidR="00840302">
          <w:rPr>
            <w:rFonts w:asciiTheme="minorHAnsi" w:hAnsiTheme="minorHAnsi"/>
            <w:iCs/>
          </w:rPr>
          <w:t>Trendr</w:t>
        </w:r>
        <w:proofErr w:type="spellEnd"/>
        <w:r w:rsidR="00840302">
          <w:rPr>
            <w:rFonts w:asciiTheme="minorHAnsi" w:hAnsiTheme="minorHAnsi"/>
            <w:iCs/>
          </w:rPr>
          <w:t xml:space="preserve"> is a</w:t>
        </w:r>
      </w:ins>
      <w:ins w:id="66" w:author="Carroll,Sarah" w:date="2019-09-06T11:59:00Z">
        <w:r w:rsidR="00802261">
          <w:rPr>
            <w:rFonts w:asciiTheme="minorHAnsi" w:hAnsiTheme="minorHAnsi"/>
            <w:iCs/>
          </w:rPr>
          <w:t>n</w:t>
        </w:r>
      </w:ins>
      <w:ins w:id="67" w:author="Carroll,Sarah" w:date="2019-09-06T11:57:00Z">
        <w:r w:rsidR="00840302">
          <w:rPr>
            <w:rFonts w:asciiTheme="minorHAnsi" w:hAnsiTheme="minorHAnsi"/>
            <w:iCs/>
          </w:rPr>
          <w:t xml:space="preserve"> </w:t>
        </w:r>
      </w:ins>
      <w:ins w:id="68" w:author="Carroll,Sarah" w:date="2019-09-06T11:51:00Z">
        <w:r w:rsidR="00840302" w:rsidRPr="00676392">
          <w:rPr>
            <w:rFonts w:asciiTheme="minorHAnsi" w:hAnsiTheme="minorHAnsi"/>
            <w:iCs/>
          </w:rPr>
          <w:t xml:space="preserve">algorithm that uses time series analysis of </w:t>
        </w:r>
        <w:r w:rsidR="00840302">
          <w:rPr>
            <w:rFonts w:asciiTheme="minorHAnsi" w:hAnsiTheme="minorHAnsi"/>
            <w:iCs/>
          </w:rPr>
          <w:t xml:space="preserve">Landsat imagery </w:t>
        </w:r>
        <w:r w:rsidR="00840302" w:rsidRPr="00676392">
          <w:rPr>
            <w:rFonts w:asciiTheme="minorHAnsi" w:hAnsiTheme="minorHAnsi"/>
            <w:iCs/>
          </w:rPr>
          <w:t>to fit pixel</w:t>
        </w:r>
        <w:r w:rsidR="00840302">
          <w:rPr>
            <w:rFonts w:asciiTheme="minorHAnsi" w:hAnsiTheme="minorHAnsi"/>
            <w:iCs/>
          </w:rPr>
          <w:t>-</w:t>
        </w:r>
        <w:r w:rsidR="00840302" w:rsidRPr="00676392">
          <w:rPr>
            <w:rFonts w:asciiTheme="minorHAnsi" w:hAnsiTheme="minorHAnsi"/>
            <w:iCs/>
          </w:rPr>
          <w:t>wise change trajectories</w:t>
        </w:r>
      </w:ins>
      <w:ins w:id="69" w:author="Carroll,Sarah" w:date="2019-09-06T11:54:00Z">
        <w:r w:rsidR="00840302">
          <w:rPr>
            <w:rFonts w:asciiTheme="minorHAnsi" w:hAnsiTheme="minorHAnsi"/>
            <w:iCs/>
          </w:rPr>
          <w:t xml:space="preserve"> </w:t>
        </w:r>
      </w:ins>
      <w:ins w:id="70" w:author="Carroll,Sarah" w:date="2019-09-06T11:59:00Z">
        <w:r w:rsidR="00802261">
          <w:rPr>
            <w:rFonts w:asciiTheme="minorHAnsi" w:hAnsiTheme="minorHAnsi"/>
            <w:iCs/>
          </w:rPr>
          <w:t>of</w:t>
        </w:r>
      </w:ins>
      <w:ins w:id="71" w:author="Carroll,Sarah" w:date="2019-09-06T11:57:00Z">
        <w:r w:rsidR="00840302">
          <w:rPr>
            <w:rFonts w:asciiTheme="minorHAnsi" w:hAnsiTheme="minorHAnsi"/>
            <w:iCs/>
          </w:rPr>
          <w:t xml:space="preserve"> vegetation in</w:t>
        </w:r>
      </w:ins>
      <w:ins w:id="72" w:author="Carroll,Sarah" w:date="2019-09-06T11:58:00Z">
        <w:r w:rsidR="00840302">
          <w:rPr>
            <w:rFonts w:asciiTheme="minorHAnsi" w:hAnsiTheme="minorHAnsi"/>
            <w:iCs/>
          </w:rPr>
          <w:t>dices to</w:t>
        </w:r>
      </w:ins>
      <w:ins w:id="73" w:author="Carroll,Sarah" w:date="2019-09-06T11:51:00Z">
        <w:r w:rsidR="00840302">
          <w:rPr>
            <w:rFonts w:asciiTheme="minorHAnsi" w:hAnsiTheme="minorHAnsi"/>
            <w:iCs/>
          </w:rPr>
          <w:t xml:space="preserve"> identify</w:t>
        </w:r>
      </w:ins>
      <w:ins w:id="74" w:author="Carroll,Sarah" w:date="2019-09-06T11:55:00Z">
        <w:r w:rsidR="00840302">
          <w:rPr>
            <w:rFonts w:asciiTheme="minorHAnsi" w:hAnsiTheme="minorHAnsi"/>
            <w:iCs/>
          </w:rPr>
          <w:t xml:space="preserve"> and map</w:t>
        </w:r>
      </w:ins>
      <w:ins w:id="75" w:author="Carroll,Sarah" w:date="2019-09-08T12:10:00Z">
        <w:r w:rsidR="00812FD1">
          <w:rPr>
            <w:rFonts w:asciiTheme="minorHAnsi" w:hAnsiTheme="minorHAnsi"/>
            <w:iCs/>
          </w:rPr>
          <w:t xml:space="preserve"> </w:t>
        </w:r>
      </w:ins>
      <w:ins w:id="76" w:author="Carroll,Sarah" w:date="2019-09-08T12:11:00Z">
        <w:r w:rsidR="00812FD1">
          <w:rPr>
            <w:rFonts w:asciiTheme="minorHAnsi" w:hAnsiTheme="minorHAnsi"/>
            <w:iCs/>
          </w:rPr>
          <w:t>forest canopy</w:t>
        </w:r>
      </w:ins>
      <w:ins w:id="77" w:author="Carroll,Sarah" w:date="2019-09-06T11:51:00Z">
        <w:r w:rsidR="00840302">
          <w:rPr>
            <w:rFonts w:asciiTheme="minorHAnsi" w:hAnsiTheme="minorHAnsi"/>
            <w:iCs/>
          </w:rPr>
          <w:t xml:space="preserve"> disturbance</w:t>
        </w:r>
      </w:ins>
      <w:ins w:id="78" w:author="Carroll,Sarah" w:date="2019-09-06T11:52:00Z">
        <w:r w:rsidR="00840302">
          <w:rPr>
            <w:rFonts w:asciiTheme="minorHAnsi" w:hAnsiTheme="minorHAnsi"/>
            <w:iCs/>
          </w:rPr>
          <w:t xml:space="preserve"> events</w:t>
        </w:r>
      </w:ins>
      <w:ins w:id="79" w:author="Carroll,Sarah" w:date="2019-09-06T12:02:00Z">
        <w:r w:rsidR="001B5F18">
          <w:rPr>
            <w:rFonts w:asciiTheme="minorHAnsi" w:hAnsiTheme="minorHAnsi"/>
            <w:iCs/>
          </w:rPr>
          <w:t xml:space="preserve"> </w:t>
        </w:r>
      </w:ins>
      <w:ins w:id="80" w:author="Carroll,Sarah" w:date="2019-09-06T11:51:00Z">
        <w:r w:rsidR="00840302" w:rsidRPr="00676392">
          <w:rPr>
            <w:rFonts w:asciiTheme="minorHAnsi" w:hAnsiTheme="minorHAnsi" w:cs="AdvPAD56"/>
          </w:rPr>
          <w:t>(Kennedy et al. 2010</w:t>
        </w:r>
      </w:ins>
      <w:ins w:id="81" w:author="Carroll,Sarah" w:date="2019-09-06T12:02:00Z">
        <w:r w:rsidR="001B5F18">
          <w:rPr>
            <w:rFonts w:asciiTheme="minorHAnsi" w:hAnsiTheme="minorHAnsi" w:cs="AdvPAD56"/>
          </w:rPr>
          <w:t xml:space="preserve">; </w:t>
        </w:r>
      </w:ins>
      <w:ins w:id="82" w:author="Carroll,Sarah" w:date="2019-09-08T12:47:00Z">
        <w:r w:rsidR="00640E7F">
          <w:rPr>
            <w:rFonts w:asciiTheme="minorHAnsi" w:hAnsiTheme="minorHAnsi" w:cs="AdvPAD56"/>
          </w:rPr>
          <w:t>Lorenz et. al. 2015;</w:t>
        </w:r>
      </w:ins>
      <w:ins w:id="83" w:author="Carroll,Sarah" w:date="2019-09-08T12:51:00Z">
        <w:r w:rsidR="007D4E7F">
          <w:rPr>
            <w:rFonts w:asciiTheme="minorHAnsi" w:hAnsiTheme="minorHAnsi" w:cs="AdvPAD56"/>
          </w:rPr>
          <w:t xml:space="preserve"> </w:t>
        </w:r>
      </w:ins>
      <w:ins w:id="84" w:author="Carroll,Sarah" w:date="2019-09-06T12:02:00Z">
        <w:r w:rsidR="001B5F18">
          <w:rPr>
            <w:rFonts w:asciiTheme="minorHAnsi" w:hAnsiTheme="minorHAnsi" w:cs="AdvPAD56"/>
          </w:rPr>
          <w:t>Cohen et al. 2018</w:t>
        </w:r>
      </w:ins>
      <w:ins w:id="85" w:author="Carroll,Sarah" w:date="2019-09-06T11:51:00Z">
        <w:r w:rsidR="00840302" w:rsidRPr="00676392">
          <w:rPr>
            <w:rFonts w:asciiTheme="minorHAnsi" w:hAnsiTheme="minorHAnsi" w:cs="AdvPAD56"/>
          </w:rPr>
          <w:t>).</w:t>
        </w:r>
      </w:ins>
      <w:ins w:id="86" w:author="Carroll,Sarah" w:date="2019-09-06T11:58:00Z">
        <w:r w:rsidR="00802261">
          <w:rPr>
            <w:rFonts w:asciiTheme="minorHAnsi" w:hAnsiTheme="minorHAnsi" w:cs="AdvPAD56"/>
          </w:rPr>
          <w:t xml:space="preserve"> We</w:t>
        </w:r>
      </w:ins>
      <w:ins w:id="87" w:author="Carroll,Sarah" w:date="2019-09-08T11:28:00Z">
        <w:r w:rsidR="00FA0F2A">
          <w:rPr>
            <w:rFonts w:asciiTheme="minorHAnsi" w:hAnsiTheme="minorHAnsi" w:cs="AdvPAD56"/>
          </w:rPr>
          <w:t xml:space="preserve"> </w:t>
        </w:r>
      </w:ins>
      <w:ins w:id="88" w:author="Carroll,Sarah" w:date="2019-09-06T12:41:00Z">
        <w:r w:rsidR="00D91139">
          <w:rPr>
            <w:rFonts w:asciiTheme="minorHAnsi" w:hAnsiTheme="minorHAnsi" w:cs="AdvPAD56"/>
          </w:rPr>
          <w:t>c</w:t>
        </w:r>
      </w:ins>
      <w:ins w:id="89" w:author="Carroll,Sarah" w:date="2019-09-06T12:42:00Z">
        <w:r w:rsidR="00D91139">
          <w:rPr>
            <w:rFonts w:asciiTheme="minorHAnsi" w:hAnsiTheme="minorHAnsi" w:cs="AdvPAD56"/>
          </w:rPr>
          <w:t xml:space="preserve">onsidered disturbance that occurred within the last </w:t>
        </w:r>
      </w:ins>
      <w:ins w:id="90" w:author="Carroll,Sarah" w:date="2019-09-08T11:41:00Z">
        <w:r w:rsidR="00B00DDF">
          <w:rPr>
            <w:rFonts w:asciiTheme="minorHAnsi" w:hAnsiTheme="minorHAnsi" w:cs="AdvPAD56"/>
          </w:rPr>
          <w:t>ten</w:t>
        </w:r>
      </w:ins>
      <w:ins w:id="91" w:author="Carroll,Sarah" w:date="2019-09-06T12:42:00Z">
        <w:r w:rsidR="00D91139">
          <w:rPr>
            <w:rFonts w:asciiTheme="minorHAnsi" w:hAnsiTheme="minorHAnsi" w:cs="AdvPAD56"/>
          </w:rPr>
          <w:t xml:space="preserve"> years to be recent</w:t>
        </w:r>
      </w:ins>
      <w:ins w:id="92" w:author="Carroll,Sarah" w:date="2019-09-08T11:45:00Z">
        <w:r w:rsidR="00EA0437">
          <w:rPr>
            <w:rFonts w:asciiTheme="minorHAnsi" w:hAnsiTheme="minorHAnsi" w:cs="AdvPAD56"/>
          </w:rPr>
          <w:t xml:space="preserve"> for </w:t>
        </w:r>
      </w:ins>
      <w:ins w:id="93" w:author="Carroll,Sarah" w:date="2019-09-08T11:30:00Z">
        <w:r w:rsidR="00B00DDF">
          <w:rPr>
            <w:rFonts w:asciiTheme="minorHAnsi" w:hAnsiTheme="minorHAnsi" w:cs="AdvPAD56"/>
          </w:rPr>
          <w:t>primary</w:t>
        </w:r>
      </w:ins>
      <w:ins w:id="94" w:author="Carroll,Sarah" w:date="2019-09-08T11:45:00Z">
        <w:r w:rsidR="00EA0437">
          <w:rPr>
            <w:rFonts w:asciiTheme="minorHAnsi" w:hAnsiTheme="minorHAnsi" w:cs="AdvPAD56"/>
          </w:rPr>
          <w:t xml:space="preserve"> tropical</w:t>
        </w:r>
      </w:ins>
      <w:ins w:id="95" w:author="Carroll,Sarah" w:date="2019-09-08T12:11:00Z">
        <w:r w:rsidR="004137D1">
          <w:rPr>
            <w:rFonts w:asciiTheme="minorHAnsi" w:hAnsiTheme="minorHAnsi" w:cs="AdvPAD56"/>
          </w:rPr>
          <w:t xml:space="preserve"> forest</w:t>
        </w:r>
      </w:ins>
      <w:ins w:id="96" w:author="Carroll,Sarah" w:date="2019-09-08T11:30:00Z">
        <w:r w:rsidR="00B00DDF">
          <w:rPr>
            <w:rFonts w:asciiTheme="minorHAnsi" w:hAnsiTheme="minorHAnsi" w:cs="AdvPAD56"/>
          </w:rPr>
          <w:t xml:space="preserve"> </w:t>
        </w:r>
      </w:ins>
      <w:ins w:id="97" w:author="Carroll,Sarah" w:date="2019-09-08T11:45:00Z">
        <w:r w:rsidR="00EA0437">
          <w:rPr>
            <w:rFonts w:asciiTheme="minorHAnsi" w:hAnsiTheme="minorHAnsi" w:cs="AdvPAD56"/>
          </w:rPr>
          <w:t xml:space="preserve">in Asia and </w:t>
        </w:r>
      </w:ins>
      <w:ins w:id="98" w:author="Carroll,Sarah" w:date="2019-09-08T11:29:00Z">
        <w:r w:rsidR="00FA0F2A">
          <w:rPr>
            <w:rFonts w:asciiTheme="minorHAnsi" w:hAnsiTheme="minorHAnsi" w:cs="AdvPAD56"/>
          </w:rPr>
          <w:t xml:space="preserve">so </w:t>
        </w:r>
      </w:ins>
      <w:ins w:id="99" w:author="Carroll,Sarah" w:date="2019-09-08T11:42:00Z">
        <w:r w:rsidR="00EA0437">
          <w:rPr>
            <w:rFonts w:asciiTheme="minorHAnsi" w:hAnsiTheme="minorHAnsi" w:cs="AdvPAD56"/>
          </w:rPr>
          <w:t xml:space="preserve">we </w:t>
        </w:r>
      </w:ins>
      <w:ins w:id="100" w:author="Carroll,Sarah" w:date="2019-09-08T11:29:00Z">
        <w:r w:rsidR="00FA0F2A">
          <w:rPr>
            <w:rFonts w:asciiTheme="minorHAnsi" w:hAnsiTheme="minorHAnsi" w:cs="AdvPAD56"/>
          </w:rPr>
          <w:t xml:space="preserve">calculated </w:t>
        </w:r>
        <w:proofErr w:type="spellStart"/>
        <w:r w:rsidR="00FA0F2A">
          <w:rPr>
            <w:rFonts w:asciiTheme="minorHAnsi" w:hAnsiTheme="minorHAnsi" w:cs="AdvPAD56"/>
          </w:rPr>
          <w:t>LandTrendr</w:t>
        </w:r>
        <w:proofErr w:type="spellEnd"/>
        <w:r w:rsidR="00FA0F2A">
          <w:rPr>
            <w:rFonts w:asciiTheme="minorHAnsi" w:hAnsiTheme="minorHAnsi" w:cs="AdvPAD56"/>
          </w:rPr>
          <w:t xml:space="preserve"> disturbance metrics for 2007-2017</w:t>
        </w:r>
      </w:ins>
      <w:ins w:id="101" w:author="Carroll,Sarah" w:date="2019-09-08T11:26:00Z">
        <w:r w:rsidR="00FA0F2A">
          <w:rPr>
            <w:rFonts w:asciiTheme="minorHAnsi" w:hAnsiTheme="minorHAnsi" w:cs="AdvPAD56"/>
          </w:rPr>
          <w:t xml:space="preserve"> </w:t>
        </w:r>
      </w:ins>
      <w:ins w:id="102" w:author="Carroll,Sarah" w:date="2019-09-06T12:42:00Z">
        <w:r w:rsidR="00D91139">
          <w:rPr>
            <w:rFonts w:asciiTheme="minorHAnsi" w:hAnsiTheme="minorHAnsi" w:cs="AdvPAD56"/>
          </w:rPr>
          <w:t>(</w:t>
        </w:r>
      </w:ins>
      <w:ins w:id="103" w:author="Carroll,Sarah" w:date="2019-09-08T11:29:00Z">
        <w:r w:rsidR="00FA0F2A">
          <w:rPr>
            <w:rFonts w:asciiTheme="minorHAnsi" w:hAnsiTheme="minorHAnsi" w:cs="AdvPAD56"/>
          </w:rPr>
          <w:t>Canterbury et al. 200</w:t>
        </w:r>
      </w:ins>
      <w:ins w:id="104" w:author="Carroll,Sarah" w:date="2019-09-08T13:06:00Z">
        <w:r w:rsidR="00F704EA">
          <w:rPr>
            <w:rFonts w:asciiTheme="minorHAnsi" w:hAnsiTheme="minorHAnsi" w:cs="AdvPAD56"/>
          </w:rPr>
          <w:t>0</w:t>
        </w:r>
      </w:ins>
      <w:bookmarkStart w:id="105" w:name="_GoBack"/>
      <w:bookmarkEnd w:id="105"/>
      <w:ins w:id="106" w:author="Carroll,Sarah" w:date="2019-09-08T11:29:00Z">
        <w:r w:rsidR="00FA0F2A">
          <w:rPr>
            <w:rFonts w:asciiTheme="minorHAnsi" w:hAnsiTheme="minorHAnsi" w:cs="AdvPAD56"/>
          </w:rPr>
          <w:t>; Cole et al.</w:t>
        </w:r>
      </w:ins>
      <w:ins w:id="107" w:author="Carroll,Sarah" w:date="2019-09-08T11:30:00Z">
        <w:r w:rsidR="00B00DDF">
          <w:rPr>
            <w:rFonts w:asciiTheme="minorHAnsi" w:hAnsiTheme="minorHAnsi" w:cs="AdvPAD56"/>
          </w:rPr>
          <w:t xml:space="preserve"> 201</w:t>
        </w:r>
      </w:ins>
      <w:ins w:id="108" w:author="Carroll,Sarah" w:date="2019-09-08T11:36:00Z">
        <w:r w:rsidR="00B00DDF">
          <w:rPr>
            <w:rFonts w:asciiTheme="minorHAnsi" w:hAnsiTheme="minorHAnsi" w:cs="AdvPAD56"/>
          </w:rPr>
          <w:t>4</w:t>
        </w:r>
      </w:ins>
      <w:ins w:id="109" w:author="Carroll,Sarah" w:date="2019-09-06T12:42:00Z">
        <w:r w:rsidR="00D91139">
          <w:rPr>
            <w:rFonts w:asciiTheme="minorHAnsi" w:hAnsiTheme="minorHAnsi" w:cs="AdvPAD56"/>
          </w:rPr>
          <w:t xml:space="preserve">) </w:t>
        </w:r>
      </w:ins>
      <w:ins w:id="110" w:author="Carroll,Sarah" w:date="2019-09-06T10:49:00Z">
        <w:r w:rsidR="00D85C2C">
          <w:t xml:space="preserve">We hypothesized that species’ response to forest structure and condition may change with territory size, so these covariates were </w:t>
        </w:r>
      </w:ins>
      <w:ins w:id="111" w:author="Carroll,Sarah" w:date="2019-09-08T12:13:00Z">
        <w:r w:rsidR="0039738A">
          <w:t xml:space="preserve">assessed </w:t>
        </w:r>
      </w:ins>
      <w:ins w:id="112" w:author="Carroll,Sarah" w:date="2019-09-06T10:49:00Z">
        <w:r w:rsidR="00D85C2C">
          <w:t xml:space="preserve">at multiple </w:t>
        </w:r>
      </w:ins>
      <w:ins w:id="113" w:author="Carroll,Sarah" w:date="2019-09-08T11:49:00Z">
        <w:r w:rsidR="00333480">
          <w:t>spatial scales (Pearman 2002;</w:t>
        </w:r>
      </w:ins>
      <w:ins w:id="114" w:author="Carroll,Sarah" w:date="2019-09-08T12:09:00Z">
        <w:r w:rsidR="004D4E17">
          <w:t xml:space="preserve"> Glisson et al. 2017)</w:t>
        </w:r>
      </w:ins>
      <w:ins w:id="115" w:author="Carroll,Sarah" w:date="2019-09-06T10:49:00Z">
        <w:r w:rsidR="00D85C2C">
          <w:t xml:space="preserve"> </w:t>
        </w:r>
      </w:ins>
      <w:ins w:id="116" w:author="Carroll,Sarah" w:date="2019-09-08T12:11:00Z">
        <w:r w:rsidR="004137D1">
          <w:t>W</w:t>
        </w:r>
      </w:ins>
      <w:ins w:id="117" w:author="Carroll,Sarah" w:date="2019-09-06T10:49:00Z">
        <w:r w:rsidR="00D85C2C">
          <w:t xml:space="preserve">e calculated the </w:t>
        </w:r>
        <w:commentRangeStart w:id="118"/>
        <w:r w:rsidR="00D85C2C">
          <w:t>average value o</w:t>
        </w:r>
        <w:commentRangeEnd w:id="118"/>
        <w:r w:rsidR="00D85C2C">
          <w:rPr>
            <w:rStyle w:val="CommentReference"/>
          </w:rPr>
          <w:commentReference w:id="118"/>
        </w:r>
        <w:r w:rsidR="00D85C2C">
          <w:t xml:space="preserve">f </w:t>
        </w:r>
      </w:ins>
      <w:ins w:id="119" w:author="Carroll,Sarah" w:date="2019-09-08T12:12:00Z">
        <w:r w:rsidR="0039738A">
          <w:t>NDVI,</w:t>
        </w:r>
      </w:ins>
      <w:ins w:id="120" w:author="Carroll,Sarah" w:date="2019-09-08T12:15:00Z">
        <w:r w:rsidR="00112F85">
          <w:t xml:space="preserve"> forest height,</w:t>
        </w:r>
      </w:ins>
      <w:ins w:id="121" w:author="Carroll,Sarah" w:date="2019-09-08T12:12:00Z">
        <w:r w:rsidR="0039738A">
          <w:t xml:space="preserve"> proportion of distu</w:t>
        </w:r>
      </w:ins>
      <w:ins w:id="122" w:author="Carroll,Sarah" w:date="2019-09-08T12:13:00Z">
        <w:r w:rsidR="0039738A">
          <w:t>rbed canopy,</w:t>
        </w:r>
      </w:ins>
      <w:ins w:id="123" w:author="Carroll,Sarah" w:date="2019-09-08T12:15:00Z">
        <w:r w:rsidR="00112F85">
          <w:t xml:space="preserve"> and proportion of intact forest</w:t>
        </w:r>
      </w:ins>
      <w:ins w:id="124" w:author="Carroll,Sarah" w:date="2019-09-08T12:13:00Z">
        <w:r w:rsidR="0039738A">
          <w:t xml:space="preserve"> </w:t>
        </w:r>
      </w:ins>
      <w:ins w:id="125" w:author="Carroll,Sarah" w:date="2019-09-06T10:49:00Z">
        <w:r w:rsidR="00D85C2C">
          <w:t>across buffer</w:t>
        </w:r>
      </w:ins>
      <w:ins w:id="126" w:author="Carroll,Sarah" w:date="2019-09-08T12:15:00Z">
        <w:r w:rsidR="00112F85">
          <w:t>s</w:t>
        </w:r>
      </w:ins>
      <w:ins w:id="127" w:author="Carroll,Sarah" w:date="2019-09-08T12:08:00Z">
        <w:r w:rsidR="004D4E17">
          <w:t xml:space="preserve"> with </w:t>
        </w:r>
      </w:ins>
      <w:ins w:id="128" w:author="Carroll,Sarah" w:date="2019-09-08T12:09:00Z">
        <w:r w:rsidR="004D4E17">
          <w:t>radii</w:t>
        </w:r>
      </w:ins>
      <w:ins w:id="129" w:author="Carroll,Sarah" w:date="2019-09-06T12:50:00Z">
        <w:r w:rsidR="008670B2">
          <w:t xml:space="preserve"> of</w:t>
        </w:r>
      </w:ins>
      <w:ins w:id="130" w:author="Carroll,Sarah" w:date="2019-09-06T10:49:00Z">
        <w:r w:rsidR="00D85C2C">
          <w:t xml:space="preserve"> 100m, 500m, 1000m, and 1500</w:t>
        </w:r>
      </w:ins>
      <w:ins w:id="131" w:author="Carroll,Sarah" w:date="2019-09-08T11:36:00Z">
        <w:r w:rsidR="00B00DDF">
          <w:t xml:space="preserve">m </w:t>
        </w:r>
      </w:ins>
      <w:ins w:id="132" w:author="Carroll,Sarah" w:date="2019-09-08T12:09:00Z">
        <w:r w:rsidR="004D4E17">
          <w:t xml:space="preserve">from </w:t>
        </w:r>
      </w:ins>
      <w:ins w:id="133" w:author="Carroll,Sarah" w:date="2019-09-06T10:49:00Z">
        <w:r w:rsidR="00D85C2C">
          <w:t>each point count location</w:t>
        </w:r>
      </w:ins>
      <w:ins w:id="134" w:author="Carroll,Sarah" w:date="2019-09-08T12:09:00Z">
        <w:r w:rsidR="004D4E17">
          <w:t xml:space="preserve"> (Glisson et al. 2017)</w:t>
        </w:r>
      </w:ins>
      <w:ins w:id="135" w:author="Carroll,Sarah" w:date="2019-09-06T10:49:00Z">
        <w:r w:rsidR="00D85C2C">
          <w:t xml:space="preserve">. </w:t>
        </w:r>
      </w:ins>
    </w:p>
    <w:p w14:paraId="7EAFEE73" w14:textId="3E5BAA0A" w:rsidR="00D91139" w:rsidRDefault="00D91139">
      <w:pPr>
        <w:rPr>
          <w:ins w:id="136" w:author="Carroll,Sarah" w:date="2019-09-06T12:42:00Z"/>
        </w:rPr>
      </w:pPr>
    </w:p>
    <w:p w14:paraId="5B70E72D" w14:textId="1AE39828" w:rsidR="00FC63FD" w:rsidRDefault="00FC63FD" w:rsidP="00FC63FD">
      <w:pPr>
        <w:rPr>
          <w:ins w:id="137" w:author="Carroll,Sarah" w:date="2019-09-08T12:17:00Z"/>
        </w:rPr>
      </w:pPr>
      <w:ins w:id="138" w:author="Carroll,Sarah" w:date="2019-09-08T12:18:00Z">
        <w:r>
          <w:t xml:space="preserve">We </w:t>
        </w:r>
      </w:ins>
      <w:ins w:id="139" w:author="Carroll,Sarah" w:date="2019-09-08T12:32:00Z">
        <w:r w:rsidR="00413095">
          <w:t>calculated</w:t>
        </w:r>
      </w:ins>
      <w:ins w:id="140" w:author="Carroll,Sarah" w:date="2019-09-08T12:18:00Z">
        <w:r>
          <w:t xml:space="preserve"> Euclidean distance to </w:t>
        </w:r>
      </w:ins>
      <w:ins w:id="141" w:author="Carroll,Sarah" w:date="2019-09-08T12:25:00Z">
        <w:r w:rsidR="00413095">
          <w:t>the nearest road</w:t>
        </w:r>
      </w:ins>
      <w:ins w:id="142" w:author="Carroll,Sarah" w:date="2019-09-08T12:35:00Z">
        <w:r w:rsidR="00696C50">
          <w:t>s</w:t>
        </w:r>
      </w:ins>
      <w:ins w:id="143" w:author="Carroll,Sarah" w:date="2019-09-08T12:36:00Z">
        <w:r w:rsidR="00696C50">
          <w:t xml:space="preserve"> and</w:t>
        </w:r>
      </w:ins>
      <w:ins w:id="144" w:author="Carroll,Sarah" w:date="2019-09-08T12:38:00Z">
        <w:r w:rsidR="00696C50">
          <w:t xml:space="preserve"> other </w:t>
        </w:r>
      </w:ins>
      <w:ins w:id="145" w:author="Carroll,Sarah" w:date="2019-09-08T12:37:00Z">
        <w:r w:rsidR="00696C50">
          <w:t>human</w:t>
        </w:r>
      </w:ins>
      <w:ins w:id="146" w:author="Carroll,Sarah" w:date="2019-09-08T12:38:00Z">
        <w:r w:rsidR="00696C50">
          <w:t xml:space="preserve"> disturbance</w:t>
        </w:r>
      </w:ins>
      <w:ins w:id="147" w:author="Carroll,Sarah" w:date="2019-09-08T12:40:00Z">
        <w:r w:rsidR="00267226">
          <w:t>s</w:t>
        </w:r>
      </w:ins>
      <w:ins w:id="148" w:author="Carroll,Sarah" w:date="2019-09-08T12:38:00Z">
        <w:r w:rsidR="00696C50">
          <w:t xml:space="preserve"> including</w:t>
        </w:r>
      </w:ins>
      <w:ins w:id="149" w:author="Carroll,Sarah" w:date="2019-09-08T12:37:00Z">
        <w:r w:rsidR="00696C50">
          <w:t xml:space="preserve"> agricultural clearings, illegal logging</w:t>
        </w:r>
      </w:ins>
      <w:ins w:id="150" w:author="Carroll,Sarah" w:date="2019-09-08T12:40:00Z">
        <w:r w:rsidR="00267226">
          <w:t xml:space="preserve"> areas</w:t>
        </w:r>
      </w:ins>
      <w:ins w:id="151" w:author="Carroll,Sarah" w:date="2019-09-08T12:38:00Z">
        <w:r w:rsidR="00696C50">
          <w:t>, an</w:t>
        </w:r>
      </w:ins>
      <w:ins w:id="152" w:author="Carroll,Sarah" w:date="2019-09-08T12:39:00Z">
        <w:r w:rsidR="00696C50">
          <w:t>d</w:t>
        </w:r>
      </w:ins>
      <w:ins w:id="153" w:author="Carroll,Sarah" w:date="2019-09-08T12:40:00Z">
        <w:r w:rsidR="00267226">
          <w:t xml:space="preserve"> dwellings/</w:t>
        </w:r>
      </w:ins>
      <w:ins w:id="154" w:author="Carroll,Sarah" w:date="2019-09-08T12:39:00Z">
        <w:r w:rsidR="00696C50">
          <w:t xml:space="preserve">structures located during surveys. </w:t>
        </w:r>
      </w:ins>
      <w:ins w:id="155" w:author="Carroll,Sarah" w:date="2019-09-06T10:48:00Z">
        <w:r w:rsidR="00D85C2C">
          <w:t xml:space="preserve">All </w:t>
        </w:r>
      </w:ins>
      <w:ins w:id="156" w:author="Carroll,Sarah" w:date="2019-09-08T12:40:00Z">
        <w:r w:rsidR="00267226">
          <w:t xml:space="preserve">spatial </w:t>
        </w:r>
      </w:ins>
      <w:ins w:id="157" w:author="Carroll,Sarah" w:date="2019-09-06T10:49:00Z">
        <w:r w:rsidR="00D85C2C">
          <w:t>covariate</w:t>
        </w:r>
      </w:ins>
      <w:ins w:id="158" w:author="Carroll,Sarah" w:date="2019-09-06T12:01:00Z">
        <w:r w:rsidR="00802261">
          <w:t xml:space="preserve"> data </w:t>
        </w:r>
      </w:ins>
      <w:ins w:id="159" w:author="Carroll,Sarah" w:date="2019-09-06T10:49:00Z">
        <w:r w:rsidR="00D85C2C">
          <w:t>were</w:t>
        </w:r>
      </w:ins>
      <w:ins w:id="160" w:author="Carroll,Sarah" w:date="2019-09-06T12:01:00Z">
        <w:r w:rsidR="00802261">
          <w:t xml:space="preserve"> processed and extracted for point count locations</w:t>
        </w:r>
      </w:ins>
      <w:ins w:id="161" w:author="Carroll,Sarah" w:date="2019-09-06T10:49:00Z">
        <w:r w:rsidR="00D85C2C">
          <w:t xml:space="preserve"> using ArcMap </w:t>
        </w:r>
      </w:ins>
      <w:ins w:id="162" w:author="Carroll,Sarah" w:date="2019-09-08T12:29:00Z">
        <w:r w:rsidR="00413095">
          <w:t>v</w:t>
        </w:r>
      </w:ins>
      <w:ins w:id="163" w:author="Carroll,Sarah" w:date="2019-09-06T10:49:00Z">
        <w:r w:rsidR="00D85C2C">
          <w:t>10.6</w:t>
        </w:r>
      </w:ins>
      <w:ins w:id="164" w:author="Carroll,Sarah" w:date="2019-09-08T12:30:00Z">
        <w:r w:rsidR="00413095">
          <w:t>(ESRI)</w:t>
        </w:r>
      </w:ins>
      <w:ins w:id="165" w:author="Carroll,Sarah" w:date="2019-09-06T10:49:00Z">
        <w:r w:rsidR="00D85C2C">
          <w:t>.</w:t>
        </w:r>
      </w:ins>
      <w:ins w:id="166" w:author="Carroll,Sarah" w:date="2019-09-08T12:18:00Z">
        <w:r>
          <w:t xml:space="preserve"> </w:t>
        </w:r>
      </w:ins>
      <w:del w:id="167" w:author="Carroll,Sarah" w:date="2019-09-03T16:24:00Z">
        <w:r w:rsidR="000A662E" w:rsidDel="00D66C80">
          <w:delText xml:space="preserve"> </w:delText>
        </w:r>
      </w:del>
      <w:ins w:id="168" w:author="Carroll,Sarah" w:date="2019-09-08T12:17:00Z">
        <w:r>
          <w:t xml:space="preserve">To determine which variables to include in our starting model set, we </w:t>
        </w:r>
      </w:ins>
      <w:ins w:id="169" w:author="Carroll,Sarah" w:date="2019-09-08T12:41:00Z">
        <w:r w:rsidR="00024C7D">
          <w:t xml:space="preserve">assessed </w:t>
        </w:r>
      </w:ins>
      <w:ins w:id="170" w:author="Carroll,Sarah" w:date="2019-09-08T12:17:00Z">
        <w:r>
          <w:t>collinearity</w:t>
        </w:r>
      </w:ins>
      <w:ins w:id="171" w:author="Carroll,Sarah" w:date="2019-09-08T12:41:00Z">
        <w:r w:rsidR="007748AB">
          <w:t xml:space="preserve"> of habitat </w:t>
        </w:r>
        <w:r w:rsidR="00150BAD">
          <w:t>variables</w:t>
        </w:r>
      </w:ins>
      <w:ins w:id="172" w:author="Carroll,Sarah" w:date="2019-09-08T12:17:00Z">
        <w:r>
          <w:t xml:space="preserve"> using the lattice R package [SOURCE]. One variable out of each set of collinear variables were included in the starting model set for occupancy (</w:t>
        </w:r>
        <w:proofErr w:type="spellStart"/>
        <w:r>
          <w:t>Elbroch</w:t>
        </w:r>
        <w:proofErr w:type="spellEnd"/>
        <w:r>
          <w:t xml:space="preserve"> and </w:t>
        </w:r>
        <w:proofErr w:type="spellStart"/>
        <w:r>
          <w:t>Wittmer</w:t>
        </w:r>
        <w:proofErr w:type="spellEnd"/>
        <w:r>
          <w:t xml:space="preserve"> 2012).</w:t>
        </w:r>
        <w:r w:rsidRPr="004D543F">
          <w:t xml:space="preserve"> </w:t>
        </w:r>
        <w:r>
          <w:t xml:space="preserve">All covariates were scaled to 0-1 as recommended by </w:t>
        </w:r>
        <w:proofErr w:type="spellStart"/>
        <w:r>
          <w:t>MacKenzie</w:t>
        </w:r>
        <w:proofErr w:type="spellEnd"/>
        <w:r>
          <w:t xml:space="preserve"> and Hines (2018).</w:t>
        </w:r>
      </w:ins>
    </w:p>
    <w:p w14:paraId="1EE1B918" w14:textId="5C5B0063" w:rsidR="00362A96" w:rsidRDefault="00362A96">
      <w:pPr>
        <w:rPr>
          <w:ins w:id="173" w:author="Carroll,Sarah" w:date="2019-09-04T17:54:00Z"/>
        </w:rPr>
      </w:pPr>
    </w:p>
    <w:p w14:paraId="1844CDAA" w14:textId="303AC98E" w:rsidR="00A85D0E" w:rsidRDefault="000A662E">
      <w:del w:id="174" w:author="Carroll,Sarah" w:date="2019-09-04T17:37:00Z">
        <w:r w:rsidDel="00FA12E9">
          <w:delText xml:space="preserve">used ArcGIS </w:delText>
        </w:r>
      </w:del>
      <w:del w:id="175" w:author="Carroll,Sarah" w:date="2019-09-04T17:50:00Z">
        <w:r w:rsidDel="00362A96">
          <w:delText xml:space="preserve">and satellite imagery to calculate (1) distance from the center of each point to the closest road, (2) canopy height, (3) NDVI, (4) percent intact forest, and (5) percent disturbed canopy. </w:delText>
        </w:r>
        <w:r w:rsidDel="00362A96">
          <w:rPr>
            <w:color w:val="FF0000"/>
          </w:rPr>
          <w:delText>[SOURCES]</w:delText>
        </w:r>
        <w:r w:rsidDel="00362A96">
          <w:delText xml:space="preserve"> </w:delText>
        </w:r>
      </w:del>
      <w:r w:rsidR="005F6C9E">
        <w:t xml:space="preserve">. </w:t>
      </w:r>
    </w:p>
    <w:p w14:paraId="2A2F55F5" w14:textId="75015F55" w:rsidR="00F14F65" w:rsidRDefault="00F14F65">
      <w:pPr>
        <w:rPr>
          <w:ins w:id="176" w:author="Carroll,Sarah" w:date="2019-09-04T13:28:00Z"/>
        </w:rPr>
      </w:pPr>
    </w:p>
    <w:p w14:paraId="22C9EE81" w14:textId="77777777" w:rsidR="009F29FB" w:rsidRPr="00796EA8" w:rsidRDefault="009F29FB" w:rsidP="009F29FB">
      <w:pPr>
        <w:rPr>
          <w:ins w:id="177" w:author="Carroll,Sarah" w:date="2019-09-06T12:35:00Z"/>
          <w:iCs/>
        </w:rPr>
      </w:pPr>
      <w:commentRangeStart w:id="178"/>
      <w:ins w:id="179" w:author="Carroll,Sarah" w:date="2019-09-06T12:35:00Z">
        <w:r>
          <w:rPr>
            <w:iCs/>
          </w:rPr>
          <w:t xml:space="preserve">Table 1. Habitat covariates developed for occupancy models. </w:t>
        </w:r>
      </w:ins>
      <w:commentRangeEnd w:id="178"/>
      <w:ins w:id="180" w:author="Carroll,Sarah" w:date="2019-09-06T12:36:00Z">
        <w:r>
          <w:rPr>
            <w:rStyle w:val="CommentReference"/>
          </w:rPr>
          <w:commentReference w:id="178"/>
        </w:r>
      </w:ins>
    </w:p>
    <w:tbl>
      <w:tblPr>
        <w:tblStyle w:val="PlainTable2"/>
        <w:tblW w:w="0" w:type="auto"/>
        <w:tblLayout w:type="fixed"/>
        <w:tblLook w:val="04A0" w:firstRow="1" w:lastRow="0" w:firstColumn="1" w:lastColumn="0" w:noHBand="0" w:noVBand="1"/>
      </w:tblPr>
      <w:tblGrid>
        <w:gridCol w:w="2054"/>
        <w:gridCol w:w="1546"/>
        <w:gridCol w:w="2340"/>
        <w:gridCol w:w="1260"/>
        <w:gridCol w:w="2160"/>
        <w:tblGridChange w:id="181">
          <w:tblGrid>
            <w:gridCol w:w="2054"/>
            <w:gridCol w:w="1546"/>
            <w:gridCol w:w="2340"/>
            <w:gridCol w:w="1260"/>
            <w:gridCol w:w="2160"/>
          </w:tblGrid>
        </w:tblGridChange>
      </w:tblGrid>
      <w:tr w:rsidR="009F29FB" w:rsidRPr="0024097B" w14:paraId="5288D54F" w14:textId="77777777" w:rsidTr="00D91139">
        <w:trPr>
          <w:cnfStyle w:val="100000000000" w:firstRow="1" w:lastRow="0" w:firstColumn="0" w:lastColumn="0" w:oddVBand="0" w:evenVBand="0" w:oddHBand="0" w:evenHBand="0" w:firstRowFirstColumn="0" w:firstRowLastColumn="0" w:lastRowFirstColumn="0" w:lastRowLastColumn="0"/>
          <w:ins w:id="182"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37CF87A2" w14:textId="77777777" w:rsidR="009F29FB" w:rsidRDefault="009F29FB" w:rsidP="00D91139">
            <w:pPr>
              <w:rPr>
                <w:ins w:id="183" w:author="Carroll,Sarah" w:date="2019-09-06T12:35:00Z"/>
                <w:rFonts w:cstheme="minorHAnsi"/>
                <w:b w:val="0"/>
                <w:bCs w:val="0"/>
                <w:iCs/>
                <w:sz w:val="20"/>
                <w:szCs w:val="20"/>
              </w:rPr>
            </w:pPr>
            <w:ins w:id="184" w:author="Carroll,Sarah" w:date="2019-09-06T12:35:00Z">
              <w:r w:rsidRPr="003F3D38">
                <w:rPr>
                  <w:rFonts w:cstheme="minorHAnsi"/>
                  <w:iCs/>
                  <w:sz w:val="20"/>
                  <w:szCs w:val="20"/>
                </w:rPr>
                <w:t xml:space="preserve">Habitat </w:t>
              </w:r>
            </w:ins>
          </w:p>
          <w:p w14:paraId="2F93113E" w14:textId="77777777" w:rsidR="009F29FB" w:rsidRPr="003F3D38" w:rsidRDefault="009F29FB" w:rsidP="00D91139">
            <w:pPr>
              <w:rPr>
                <w:ins w:id="185" w:author="Carroll,Sarah" w:date="2019-09-06T12:35:00Z"/>
                <w:rFonts w:cstheme="minorHAnsi"/>
                <w:iCs/>
                <w:sz w:val="20"/>
                <w:szCs w:val="20"/>
              </w:rPr>
            </w:pPr>
            <w:ins w:id="186" w:author="Carroll,Sarah" w:date="2019-09-06T12:35:00Z">
              <w:r w:rsidRPr="003F3D38">
                <w:rPr>
                  <w:rFonts w:cstheme="minorHAnsi"/>
                  <w:iCs/>
                  <w:sz w:val="20"/>
                  <w:szCs w:val="20"/>
                </w:rPr>
                <w:t>Covariate</w:t>
              </w:r>
            </w:ins>
          </w:p>
        </w:tc>
        <w:tc>
          <w:tcPr>
            <w:tcW w:w="1546" w:type="dxa"/>
            <w:vAlign w:val="center"/>
          </w:tcPr>
          <w:p w14:paraId="380944A0"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87" w:author="Carroll,Sarah" w:date="2019-09-06T12:35:00Z"/>
                <w:rFonts w:cstheme="minorHAnsi"/>
                <w:iCs/>
                <w:sz w:val="20"/>
                <w:szCs w:val="20"/>
              </w:rPr>
            </w:pPr>
            <w:ins w:id="188" w:author="Carroll,Sarah" w:date="2019-09-06T12:35:00Z">
              <w:r w:rsidRPr="003F3D38">
                <w:rPr>
                  <w:rFonts w:cstheme="minorHAnsi"/>
                  <w:iCs/>
                  <w:sz w:val="20"/>
                  <w:szCs w:val="20"/>
                </w:rPr>
                <w:t>Hypothesized</w:t>
              </w:r>
            </w:ins>
          </w:p>
          <w:p w14:paraId="569A8471"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89" w:author="Carroll,Sarah" w:date="2019-09-06T12:35:00Z"/>
                <w:rFonts w:cstheme="minorHAnsi"/>
                <w:b w:val="0"/>
                <w:bCs w:val="0"/>
                <w:iCs/>
                <w:sz w:val="20"/>
                <w:szCs w:val="20"/>
              </w:rPr>
            </w:pPr>
            <w:ins w:id="190" w:author="Carroll,Sarah" w:date="2019-09-06T12:35:00Z">
              <w:r w:rsidRPr="003F3D38">
                <w:rPr>
                  <w:rFonts w:cstheme="minorHAnsi"/>
                  <w:iCs/>
                  <w:sz w:val="20"/>
                  <w:szCs w:val="20"/>
                </w:rPr>
                <w:t>Effect</w:t>
              </w:r>
            </w:ins>
          </w:p>
        </w:tc>
        <w:tc>
          <w:tcPr>
            <w:tcW w:w="2340" w:type="dxa"/>
            <w:vAlign w:val="center"/>
          </w:tcPr>
          <w:p w14:paraId="00D7C67C" w14:textId="77777777" w:rsidR="009F29FB" w:rsidRDefault="009F29FB" w:rsidP="00D91139">
            <w:pPr>
              <w:cnfStyle w:val="100000000000" w:firstRow="1" w:lastRow="0" w:firstColumn="0" w:lastColumn="0" w:oddVBand="0" w:evenVBand="0" w:oddHBand="0" w:evenHBand="0" w:firstRowFirstColumn="0" w:firstRowLastColumn="0" w:lastRowFirstColumn="0" w:lastRowLastColumn="0"/>
              <w:rPr>
                <w:ins w:id="191" w:author="Carroll,Sarah" w:date="2019-09-06T12:35:00Z"/>
                <w:rFonts w:cstheme="minorHAnsi"/>
                <w:b w:val="0"/>
                <w:bCs w:val="0"/>
                <w:iCs/>
                <w:sz w:val="20"/>
                <w:szCs w:val="20"/>
              </w:rPr>
            </w:pPr>
            <w:ins w:id="192" w:author="Carroll,Sarah" w:date="2019-09-06T12:35:00Z">
              <w:r w:rsidRPr="003F3D38">
                <w:rPr>
                  <w:rFonts w:cstheme="minorHAnsi"/>
                  <w:iCs/>
                  <w:sz w:val="20"/>
                  <w:szCs w:val="20"/>
                </w:rPr>
                <w:t xml:space="preserve">Data Product </w:t>
              </w:r>
            </w:ins>
          </w:p>
          <w:p w14:paraId="70E637F2"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93" w:author="Carroll,Sarah" w:date="2019-09-06T12:35:00Z"/>
                <w:rFonts w:cstheme="minorHAnsi"/>
                <w:b w:val="0"/>
                <w:bCs w:val="0"/>
                <w:iCs/>
                <w:sz w:val="20"/>
                <w:szCs w:val="20"/>
              </w:rPr>
            </w:pPr>
            <w:ins w:id="194" w:author="Carroll,Sarah" w:date="2019-09-06T12:35:00Z">
              <w:r w:rsidRPr="003F3D38">
                <w:rPr>
                  <w:rFonts w:cstheme="minorHAnsi"/>
                  <w:iCs/>
                  <w:sz w:val="20"/>
                  <w:szCs w:val="20"/>
                </w:rPr>
                <w:t>Satellite</w:t>
              </w:r>
              <w:r w:rsidRPr="003F3D38">
                <w:rPr>
                  <w:rFonts w:cstheme="minorHAnsi"/>
                  <w:b w:val="0"/>
                  <w:bCs w:val="0"/>
                  <w:iCs/>
                  <w:sz w:val="20"/>
                  <w:szCs w:val="20"/>
                </w:rPr>
                <w:t xml:space="preserve"> </w:t>
              </w:r>
              <w:r w:rsidRPr="003F3D38">
                <w:rPr>
                  <w:rFonts w:cstheme="minorHAnsi"/>
                  <w:iCs/>
                  <w:sz w:val="20"/>
                  <w:szCs w:val="20"/>
                </w:rPr>
                <w:t>and Sensor</w:t>
              </w:r>
            </w:ins>
          </w:p>
          <w:p w14:paraId="4AFD21E5"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95" w:author="Carroll,Sarah" w:date="2019-09-06T12:35:00Z"/>
                <w:rFonts w:cstheme="minorHAnsi"/>
                <w:iCs/>
                <w:sz w:val="20"/>
                <w:szCs w:val="20"/>
              </w:rPr>
            </w:pPr>
          </w:p>
        </w:tc>
        <w:tc>
          <w:tcPr>
            <w:tcW w:w="1260" w:type="dxa"/>
            <w:vAlign w:val="center"/>
          </w:tcPr>
          <w:p w14:paraId="6C0A319E"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96" w:author="Carroll,Sarah" w:date="2019-09-06T12:35:00Z"/>
                <w:rFonts w:cstheme="minorHAnsi"/>
                <w:b w:val="0"/>
                <w:bCs w:val="0"/>
                <w:iCs/>
                <w:sz w:val="20"/>
                <w:szCs w:val="20"/>
              </w:rPr>
            </w:pPr>
            <w:ins w:id="197" w:author="Carroll,Sarah" w:date="2019-09-06T12:35:00Z">
              <w:r w:rsidRPr="003F3D38">
                <w:rPr>
                  <w:rFonts w:cstheme="minorHAnsi"/>
                  <w:iCs/>
                  <w:sz w:val="20"/>
                  <w:szCs w:val="20"/>
                </w:rPr>
                <w:t>Spatial     Resolution</w:t>
              </w:r>
            </w:ins>
          </w:p>
        </w:tc>
        <w:tc>
          <w:tcPr>
            <w:tcW w:w="2160" w:type="dxa"/>
            <w:vAlign w:val="center"/>
          </w:tcPr>
          <w:p w14:paraId="5E1E7C06" w14:textId="77777777" w:rsidR="009F29FB" w:rsidRPr="003F3D38" w:rsidRDefault="009F29FB" w:rsidP="00D91139">
            <w:pPr>
              <w:cnfStyle w:val="100000000000" w:firstRow="1" w:lastRow="0" w:firstColumn="0" w:lastColumn="0" w:oddVBand="0" w:evenVBand="0" w:oddHBand="0" w:evenHBand="0" w:firstRowFirstColumn="0" w:firstRowLastColumn="0" w:lastRowFirstColumn="0" w:lastRowLastColumn="0"/>
              <w:rPr>
                <w:ins w:id="198" w:author="Carroll,Sarah" w:date="2019-09-06T12:35:00Z"/>
                <w:rFonts w:cstheme="minorHAnsi"/>
                <w:iCs/>
                <w:sz w:val="20"/>
                <w:szCs w:val="20"/>
              </w:rPr>
            </w:pPr>
            <w:commentRangeStart w:id="199"/>
            <w:ins w:id="200" w:author="Carroll,Sarah" w:date="2019-09-06T12:35:00Z">
              <w:r w:rsidRPr="003F3D38">
                <w:rPr>
                  <w:rFonts w:cstheme="minorHAnsi"/>
                  <w:iCs/>
                  <w:sz w:val="20"/>
                  <w:szCs w:val="20"/>
                </w:rPr>
                <w:t>Sources</w:t>
              </w:r>
            </w:ins>
            <w:commentRangeEnd w:id="199"/>
            <w:ins w:id="201" w:author="Carroll,Sarah" w:date="2019-09-08T11:20:00Z">
              <w:r w:rsidR="00FA0F2A">
                <w:rPr>
                  <w:rStyle w:val="CommentReference"/>
                  <w:b w:val="0"/>
                  <w:bCs w:val="0"/>
                </w:rPr>
                <w:commentReference w:id="199"/>
              </w:r>
            </w:ins>
          </w:p>
        </w:tc>
      </w:tr>
      <w:tr w:rsidR="009F29FB" w:rsidRPr="00796EA8" w14:paraId="01363749" w14:textId="77777777" w:rsidTr="00D91139">
        <w:trPr>
          <w:cnfStyle w:val="000000100000" w:firstRow="0" w:lastRow="0" w:firstColumn="0" w:lastColumn="0" w:oddVBand="0" w:evenVBand="0" w:oddHBand="1" w:evenHBand="0" w:firstRowFirstColumn="0" w:firstRowLastColumn="0" w:lastRowFirstColumn="0" w:lastRowLastColumn="0"/>
          <w:ins w:id="202"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66C1D73" w14:textId="77777777" w:rsidR="009F29FB" w:rsidRPr="003F3D38" w:rsidRDefault="009F29FB" w:rsidP="00D91139">
            <w:pPr>
              <w:rPr>
                <w:ins w:id="203" w:author="Carroll,Sarah" w:date="2019-09-06T12:35:00Z"/>
                <w:rFonts w:cstheme="minorHAnsi"/>
                <w:b w:val="0"/>
                <w:bCs w:val="0"/>
                <w:iCs/>
                <w:sz w:val="20"/>
                <w:szCs w:val="20"/>
              </w:rPr>
            </w:pPr>
            <w:ins w:id="204" w:author="Carroll,Sarah" w:date="2019-09-06T12:35:00Z">
              <w:r w:rsidRPr="003F3D38">
                <w:rPr>
                  <w:rFonts w:cstheme="minorHAnsi"/>
                  <w:b w:val="0"/>
                  <w:bCs w:val="0"/>
                  <w:iCs/>
                  <w:sz w:val="20"/>
                  <w:szCs w:val="20"/>
                </w:rPr>
                <w:t>Normalized Difference Vegetation Index (NDVI)</w:t>
              </w:r>
            </w:ins>
          </w:p>
        </w:tc>
        <w:tc>
          <w:tcPr>
            <w:tcW w:w="1546" w:type="dxa"/>
          </w:tcPr>
          <w:p w14:paraId="5CB2B83E" w14:textId="23E471AE"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05" w:author="Carroll,Sarah" w:date="2019-09-06T12:35:00Z"/>
                <w:rFonts w:cstheme="minorHAnsi"/>
                <w:iCs/>
                <w:sz w:val="20"/>
                <w:szCs w:val="20"/>
              </w:rPr>
            </w:pPr>
            <w:ins w:id="206" w:author="Carroll,Sarah" w:date="2019-09-06T12:35:00Z">
              <w:r w:rsidRPr="003F3D38">
                <w:rPr>
                  <w:rFonts w:cstheme="minorHAnsi"/>
                  <w:iCs/>
                  <w:sz w:val="20"/>
                  <w:szCs w:val="20"/>
                </w:rPr>
                <w:t xml:space="preserve"> </w:t>
              </w:r>
            </w:ins>
          </w:p>
        </w:tc>
        <w:tc>
          <w:tcPr>
            <w:tcW w:w="2340" w:type="dxa"/>
          </w:tcPr>
          <w:p w14:paraId="4F52F8D7"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07" w:author="Carroll,Sarah" w:date="2019-09-06T12:35:00Z"/>
                <w:rFonts w:cstheme="minorHAnsi"/>
                <w:iCs/>
                <w:sz w:val="20"/>
                <w:szCs w:val="20"/>
              </w:rPr>
            </w:pPr>
            <w:ins w:id="208" w:author="Carroll,Sarah" w:date="2019-09-06T12:35:00Z">
              <w:r w:rsidRPr="003F3D38">
                <w:rPr>
                  <w:rFonts w:cstheme="minorHAnsi"/>
                  <w:iCs/>
                  <w:sz w:val="20"/>
                  <w:szCs w:val="20"/>
                </w:rPr>
                <w:t>Landsat 8 Surface Reflectance OLI/TIRS</w:t>
              </w:r>
            </w:ins>
          </w:p>
          <w:p w14:paraId="3D213389"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09" w:author="Carroll,Sarah" w:date="2019-09-06T12:35:00Z"/>
                <w:rFonts w:cstheme="minorHAnsi"/>
                <w:iCs/>
                <w:sz w:val="20"/>
                <w:szCs w:val="20"/>
              </w:rPr>
            </w:pPr>
          </w:p>
        </w:tc>
        <w:tc>
          <w:tcPr>
            <w:tcW w:w="1260" w:type="dxa"/>
            <w:vAlign w:val="center"/>
          </w:tcPr>
          <w:p w14:paraId="3DC2EA08" w14:textId="77777777" w:rsidR="009F29FB" w:rsidRPr="003F3D38" w:rsidRDefault="009F29FB" w:rsidP="00D91139">
            <w:pPr>
              <w:jc w:val="center"/>
              <w:cnfStyle w:val="000000100000" w:firstRow="0" w:lastRow="0" w:firstColumn="0" w:lastColumn="0" w:oddVBand="0" w:evenVBand="0" w:oddHBand="1" w:evenHBand="0" w:firstRowFirstColumn="0" w:firstRowLastColumn="0" w:lastRowFirstColumn="0" w:lastRowLastColumn="0"/>
              <w:rPr>
                <w:ins w:id="210" w:author="Carroll,Sarah" w:date="2019-09-06T12:35:00Z"/>
                <w:rFonts w:cstheme="minorHAnsi"/>
                <w:b/>
                <w:bCs/>
                <w:iCs/>
                <w:sz w:val="20"/>
                <w:szCs w:val="20"/>
              </w:rPr>
            </w:pPr>
            <w:ins w:id="211" w:author="Carroll,Sarah" w:date="2019-09-06T12:35:00Z">
              <w:r w:rsidRPr="003F3D38">
                <w:rPr>
                  <w:rFonts w:cstheme="minorHAnsi"/>
                  <w:iCs/>
                  <w:sz w:val="20"/>
                  <w:szCs w:val="20"/>
                </w:rPr>
                <w:t>30m</w:t>
              </w:r>
            </w:ins>
          </w:p>
        </w:tc>
        <w:tc>
          <w:tcPr>
            <w:tcW w:w="2160" w:type="dxa"/>
            <w:vAlign w:val="center"/>
          </w:tcPr>
          <w:p w14:paraId="799917E2"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12" w:author="Carroll,Sarah" w:date="2019-09-06T12:35:00Z"/>
                <w:rFonts w:cstheme="minorHAnsi"/>
                <w:iCs/>
                <w:sz w:val="20"/>
                <w:szCs w:val="20"/>
              </w:rPr>
            </w:pPr>
            <w:ins w:id="213" w:author="Carroll,Sarah" w:date="2019-09-06T12:35:00Z">
              <w:r w:rsidRPr="003F3D38">
                <w:rPr>
                  <w:rFonts w:cstheme="minorHAnsi"/>
                  <w:iCs/>
                  <w:sz w:val="20"/>
                  <w:szCs w:val="20"/>
                </w:rPr>
                <w:t>Vermote et al. 2016; Gorelick et al. 2017</w:t>
              </w:r>
            </w:ins>
          </w:p>
        </w:tc>
      </w:tr>
      <w:tr w:rsidR="009F29FB" w:rsidRPr="00796EA8" w14:paraId="2AAF72A8" w14:textId="77777777" w:rsidTr="00D91139">
        <w:trPr>
          <w:ins w:id="214"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54B14F15" w14:textId="41096531" w:rsidR="009F29FB" w:rsidRDefault="009F29FB" w:rsidP="00D91139">
            <w:pPr>
              <w:rPr>
                <w:ins w:id="215" w:author="Carroll,Sarah" w:date="2019-09-06T12:36:00Z"/>
                <w:rFonts w:cstheme="minorHAnsi"/>
                <w:iCs/>
                <w:sz w:val="20"/>
                <w:szCs w:val="20"/>
              </w:rPr>
            </w:pPr>
            <w:ins w:id="216" w:author="Carroll,Sarah" w:date="2019-09-06T12:36:00Z">
              <w:r w:rsidRPr="003F3D38">
                <w:rPr>
                  <w:rFonts w:cstheme="minorHAnsi"/>
                  <w:b w:val="0"/>
                  <w:bCs w:val="0"/>
                  <w:iCs/>
                  <w:sz w:val="20"/>
                  <w:szCs w:val="20"/>
                </w:rPr>
                <w:lastRenderedPageBreak/>
                <w:t>Elevation, slope</w:t>
              </w:r>
              <w:r>
                <w:rPr>
                  <w:rFonts w:cstheme="minorHAnsi"/>
                  <w:b w:val="0"/>
                  <w:bCs w:val="0"/>
                  <w:iCs/>
                  <w:sz w:val="20"/>
                  <w:szCs w:val="20"/>
                </w:rPr>
                <w:t>,</w:t>
              </w:r>
            </w:ins>
          </w:p>
          <w:p w14:paraId="17F39A81" w14:textId="0123C7B6" w:rsidR="009F29FB" w:rsidRPr="003F3D38" w:rsidRDefault="009F29FB" w:rsidP="00D91139">
            <w:pPr>
              <w:rPr>
                <w:ins w:id="217" w:author="Carroll,Sarah" w:date="2019-09-06T12:35:00Z"/>
                <w:rFonts w:cstheme="minorHAnsi"/>
                <w:b w:val="0"/>
                <w:bCs w:val="0"/>
                <w:iCs/>
                <w:sz w:val="20"/>
                <w:szCs w:val="20"/>
              </w:rPr>
            </w:pPr>
            <w:ins w:id="218" w:author="Carroll,Sarah" w:date="2019-09-06T12:35:00Z">
              <w:r w:rsidRPr="003F3D38">
                <w:rPr>
                  <w:rFonts w:cstheme="minorHAnsi"/>
                  <w:b w:val="0"/>
                  <w:bCs w:val="0"/>
                  <w:iCs/>
                  <w:sz w:val="20"/>
                  <w:szCs w:val="20"/>
                </w:rPr>
                <w:t xml:space="preserve"> and aspect</w:t>
              </w:r>
            </w:ins>
          </w:p>
        </w:tc>
        <w:tc>
          <w:tcPr>
            <w:tcW w:w="1546" w:type="dxa"/>
          </w:tcPr>
          <w:p w14:paraId="777AF611" w14:textId="7D2AE33B"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19" w:author="Carroll,Sarah" w:date="2019-09-06T12:35:00Z"/>
                <w:rFonts w:cstheme="minorHAnsi"/>
                <w:iCs/>
                <w:sz w:val="20"/>
                <w:szCs w:val="20"/>
              </w:rPr>
            </w:pPr>
          </w:p>
        </w:tc>
        <w:tc>
          <w:tcPr>
            <w:tcW w:w="2340" w:type="dxa"/>
          </w:tcPr>
          <w:p w14:paraId="433EE027"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20" w:author="Carroll,Sarah" w:date="2019-09-06T12:35:00Z"/>
                <w:rFonts w:cstheme="minorHAnsi"/>
                <w:iCs/>
                <w:sz w:val="20"/>
                <w:szCs w:val="20"/>
              </w:rPr>
            </w:pPr>
            <w:ins w:id="221" w:author="Carroll,Sarah" w:date="2019-09-06T12:35:00Z">
              <w:r w:rsidRPr="003F3D38">
                <w:rPr>
                  <w:rFonts w:cstheme="minorHAnsi"/>
                  <w:iCs/>
                  <w:sz w:val="20"/>
                  <w:szCs w:val="20"/>
                </w:rPr>
                <w:t>ASTER Global Digital Elevation Model V002</w:t>
              </w:r>
            </w:ins>
          </w:p>
        </w:tc>
        <w:tc>
          <w:tcPr>
            <w:tcW w:w="1260" w:type="dxa"/>
            <w:vAlign w:val="center"/>
          </w:tcPr>
          <w:p w14:paraId="5E29FEAD" w14:textId="77777777" w:rsidR="009F29FB" w:rsidRPr="003F3D38" w:rsidRDefault="009F29FB" w:rsidP="00D91139">
            <w:pPr>
              <w:jc w:val="center"/>
              <w:cnfStyle w:val="000000000000" w:firstRow="0" w:lastRow="0" w:firstColumn="0" w:lastColumn="0" w:oddVBand="0" w:evenVBand="0" w:oddHBand="0" w:evenHBand="0" w:firstRowFirstColumn="0" w:firstRowLastColumn="0" w:lastRowFirstColumn="0" w:lastRowLastColumn="0"/>
              <w:rPr>
                <w:ins w:id="222" w:author="Carroll,Sarah" w:date="2019-09-06T12:35:00Z"/>
                <w:rFonts w:cstheme="minorHAnsi"/>
                <w:iCs/>
                <w:sz w:val="20"/>
                <w:szCs w:val="20"/>
              </w:rPr>
            </w:pPr>
            <w:ins w:id="223" w:author="Carroll,Sarah" w:date="2019-09-06T12:35:00Z">
              <w:r w:rsidRPr="003F3D38">
                <w:rPr>
                  <w:rFonts w:cstheme="minorHAnsi"/>
                  <w:iCs/>
                  <w:sz w:val="20"/>
                  <w:szCs w:val="20"/>
                </w:rPr>
                <w:t>30m</w:t>
              </w:r>
            </w:ins>
          </w:p>
        </w:tc>
        <w:tc>
          <w:tcPr>
            <w:tcW w:w="2160" w:type="dxa"/>
            <w:vAlign w:val="center"/>
          </w:tcPr>
          <w:p w14:paraId="0C1C09C5"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24" w:author="Carroll,Sarah" w:date="2019-09-06T12:35:00Z"/>
                <w:rFonts w:cstheme="minorHAnsi"/>
                <w:iCs/>
                <w:sz w:val="20"/>
                <w:szCs w:val="20"/>
              </w:rPr>
            </w:pPr>
            <w:ins w:id="225" w:author="Carroll,Sarah" w:date="2019-09-06T12:35:00Z">
              <w:r w:rsidRPr="003F3D38">
                <w:rPr>
                  <w:rFonts w:cstheme="minorHAnsi"/>
                  <w:iCs/>
                  <w:sz w:val="20"/>
                  <w:szCs w:val="20"/>
                </w:rPr>
                <w:t xml:space="preserve">NASA LPDAAC 2011 </w:t>
              </w:r>
            </w:ins>
          </w:p>
        </w:tc>
      </w:tr>
      <w:tr w:rsidR="009F29FB" w:rsidRPr="00796EA8" w14:paraId="3971FCBD" w14:textId="77777777" w:rsidTr="00D91139">
        <w:trPr>
          <w:cnfStyle w:val="000000100000" w:firstRow="0" w:lastRow="0" w:firstColumn="0" w:lastColumn="0" w:oddVBand="0" w:evenVBand="0" w:oddHBand="1" w:evenHBand="0" w:firstRowFirstColumn="0" w:firstRowLastColumn="0" w:lastRowFirstColumn="0" w:lastRowLastColumn="0"/>
          <w:ins w:id="226"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27CE5154" w14:textId="77777777" w:rsidR="009F29FB" w:rsidRPr="003F3D38" w:rsidRDefault="009F29FB" w:rsidP="00D91139">
            <w:pPr>
              <w:rPr>
                <w:ins w:id="227" w:author="Carroll,Sarah" w:date="2019-09-06T12:35:00Z"/>
                <w:rFonts w:cstheme="minorHAnsi"/>
                <w:iCs/>
                <w:sz w:val="20"/>
                <w:szCs w:val="20"/>
              </w:rPr>
            </w:pPr>
            <w:ins w:id="228" w:author="Carroll,Sarah" w:date="2019-09-06T12:35:00Z">
              <w:r w:rsidRPr="003F3D38">
                <w:rPr>
                  <w:rFonts w:cstheme="minorHAnsi"/>
                  <w:b w:val="0"/>
                  <w:bCs w:val="0"/>
                  <w:iCs/>
                  <w:sz w:val="20"/>
                  <w:szCs w:val="20"/>
                </w:rPr>
                <w:t xml:space="preserve">Forest canopy height </w:t>
              </w:r>
            </w:ins>
          </w:p>
          <w:p w14:paraId="3112C322" w14:textId="77777777" w:rsidR="009F29FB" w:rsidRPr="003F3D38" w:rsidRDefault="009F29FB" w:rsidP="00D91139">
            <w:pPr>
              <w:rPr>
                <w:ins w:id="229" w:author="Carroll,Sarah" w:date="2019-09-06T12:35:00Z"/>
                <w:rFonts w:cstheme="minorHAnsi"/>
                <w:b w:val="0"/>
                <w:bCs w:val="0"/>
                <w:iCs/>
                <w:sz w:val="20"/>
                <w:szCs w:val="20"/>
              </w:rPr>
            </w:pPr>
            <w:proofErr w:type="gramStart"/>
            <w:ins w:id="230" w:author="Carroll,Sarah" w:date="2019-09-06T12:35:00Z">
              <w:r w:rsidRPr="003F3D38">
                <w:rPr>
                  <w:rFonts w:cstheme="minorHAnsi"/>
                  <w:b w:val="0"/>
                  <w:bCs w:val="0"/>
                  <w:iCs/>
                  <w:sz w:val="20"/>
                  <w:szCs w:val="20"/>
                </w:rPr>
                <w:t>( canopy</w:t>
              </w:r>
              <w:proofErr w:type="gramEnd"/>
              <w:r w:rsidRPr="003F3D38">
                <w:rPr>
                  <w:rFonts w:cstheme="minorHAnsi"/>
                  <w:b w:val="0"/>
                  <w:bCs w:val="0"/>
                  <w:iCs/>
                  <w:sz w:val="20"/>
                  <w:szCs w:val="20"/>
                </w:rPr>
                <w:t xml:space="preserve"> cover &gt; 5m)</w:t>
              </w:r>
            </w:ins>
          </w:p>
        </w:tc>
        <w:tc>
          <w:tcPr>
            <w:tcW w:w="1546" w:type="dxa"/>
          </w:tcPr>
          <w:p w14:paraId="37D4AAFF"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31" w:author="Carroll,Sarah" w:date="2019-09-06T12:35:00Z"/>
                <w:rFonts w:cstheme="minorHAnsi"/>
                <w:iCs/>
                <w:sz w:val="20"/>
                <w:szCs w:val="20"/>
              </w:rPr>
            </w:pPr>
          </w:p>
        </w:tc>
        <w:tc>
          <w:tcPr>
            <w:tcW w:w="2340" w:type="dxa"/>
          </w:tcPr>
          <w:p w14:paraId="74B0C297"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32" w:author="Carroll,Sarah" w:date="2019-09-06T12:35:00Z"/>
                <w:rFonts w:cstheme="minorHAnsi"/>
                <w:iCs/>
                <w:sz w:val="20"/>
                <w:szCs w:val="20"/>
              </w:rPr>
            </w:pPr>
            <w:ins w:id="233" w:author="Carroll,Sarah" w:date="2019-09-06T12:35:00Z">
              <w:r w:rsidRPr="003F3D38">
                <w:rPr>
                  <w:rFonts w:cstheme="minorHAnsi"/>
                  <w:iCs/>
                  <w:sz w:val="20"/>
                  <w:szCs w:val="20"/>
                </w:rPr>
                <w:t>Forest Canopy Height Map; derived from Geoscience Laser Altimeter System (GLAS) LiDAR</w:t>
              </w:r>
            </w:ins>
          </w:p>
        </w:tc>
        <w:tc>
          <w:tcPr>
            <w:tcW w:w="1260" w:type="dxa"/>
            <w:vAlign w:val="center"/>
          </w:tcPr>
          <w:p w14:paraId="3C25FF69" w14:textId="77777777" w:rsidR="009F29FB" w:rsidRPr="003F3D38" w:rsidRDefault="009F29FB" w:rsidP="00D91139">
            <w:pPr>
              <w:jc w:val="center"/>
              <w:cnfStyle w:val="000000100000" w:firstRow="0" w:lastRow="0" w:firstColumn="0" w:lastColumn="0" w:oddVBand="0" w:evenVBand="0" w:oddHBand="1" w:evenHBand="0" w:firstRowFirstColumn="0" w:firstRowLastColumn="0" w:lastRowFirstColumn="0" w:lastRowLastColumn="0"/>
              <w:rPr>
                <w:ins w:id="234" w:author="Carroll,Sarah" w:date="2019-09-06T12:35:00Z"/>
                <w:rFonts w:cstheme="minorHAnsi"/>
                <w:iCs/>
                <w:sz w:val="20"/>
                <w:szCs w:val="20"/>
              </w:rPr>
            </w:pPr>
            <w:ins w:id="235" w:author="Carroll,Sarah" w:date="2019-09-06T12:35:00Z">
              <w:r w:rsidRPr="003F3D38">
                <w:rPr>
                  <w:rFonts w:cstheme="minorHAnsi"/>
                  <w:iCs/>
                  <w:sz w:val="20"/>
                  <w:szCs w:val="20"/>
                </w:rPr>
                <w:t>1000m</w:t>
              </w:r>
            </w:ins>
          </w:p>
        </w:tc>
        <w:tc>
          <w:tcPr>
            <w:tcW w:w="2160" w:type="dxa"/>
            <w:vAlign w:val="center"/>
          </w:tcPr>
          <w:p w14:paraId="18C42FFF"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36" w:author="Carroll,Sarah" w:date="2019-09-06T12:35:00Z"/>
                <w:rFonts w:cstheme="minorHAnsi"/>
                <w:iCs/>
                <w:sz w:val="20"/>
                <w:szCs w:val="20"/>
              </w:rPr>
            </w:pPr>
            <w:ins w:id="237" w:author="Carroll,Sarah" w:date="2019-09-06T12:35:00Z">
              <w:r w:rsidRPr="003F3D38">
                <w:rPr>
                  <w:rFonts w:cstheme="minorHAnsi"/>
                  <w:iCs/>
                  <w:sz w:val="20"/>
                  <w:szCs w:val="20"/>
                </w:rPr>
                <w:t>Simard et al. 2011</w:t>
              </w:r>
            </w:ins>
          </w:p>
        </w:tc>
      </w:tr>
      <w:tr w:rsidR="009F29FB" w:rsidRPr="00796EA8" w14:paraId="1A4B4F0D" w14:textId="77777777" w:rsidTr="00D91139">
        <w:trPr>
          <w:ins w:id="238"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4F9B3DA" w14:textId="04827C04" w:rsidR="009F29FB" w:rsidRPr="003F3D38" w:rsidRDefault="009F29FB" w:rsidP="00D91139">
            <w:pPr>
              <w:rPr>
                <w:ins w:id="239" w:author="Carroll,Sarah" w:date="2019-09-06T12:35:00Z"/>
                <w:rFonts w:cstheme="minorHAnsi"/>
                <w:b w:val="0"/>
                <w:bCs w:val="0"/>
                <w:iCs/>
                <w:sz w:val="20"/>
                <w:szCs w:val="20"/>
              </w:rPr>
            </w:pPr>
            <w:ins w:id="240" w:author="Carroll,Sarah" w:date="2019-09-06T12:35:00Z">
              <w:r w:rsidRPr="003F3D38">
                <w:rPr>
                  <w:rFonts w:cstheme="minorHAnsi"/>
                  <w:b w:val="0"/>
                  <w:bCs w:val="0"/>
                  <w:iCs/>
                  <w:sz w:val="20"/>
                  <w:szCs w:val="20"/>
                </w:rPr>
                <w:t xml:space="preserve">Proportion of </w:t>
              </w:r>
            </w:ins>
            <w:ins w:id="241" w:author="Carroll,Sarah" w:date="2019-09-06T12:50:00Z">
              <w:r w:rsidR="003C2460">
                <w:rPr>
                  <w:rFonts w:cstheme="minorHAnsi"/>
                  <w:b w:val="0"/>
                  <w:bCs w:val="0"/>
                  <w:iCs/>
                  <w:sz w:val="20"/>
                  <w:szCs w:val="20"/>
                </w:rPr>
                <w:t xml:space="preserve">canopy </w:t>
              </w:r>
            </w:ins>
            <w:ins w:id="242" w:author="Carroll,Sarah" w:date="2019-09-06T12:41:00Z">
              <w:r w:rsidR="00D91139">
                <w:rPr>
                  <w:rFonts w:cstheme="minorHAnsi"/>
                  <w:b w:val="0"/>
                  <w:bCs w:val="0"/>
                  <w:iCs/>
                  <w:sz w:val="20"/>
                  <w:szCs w:val="20"/>
                </w:rPr>
                <w:t xml:space="preserve">recently </w:t>
              </w:r>
            </w:ins>
            <w:ins w:id="243" w:author="Carroll,Sarah" w:date="2019-09-06T12:35:00Z">
              <w:r w:rsidRPr="003F3D38">
                <w:rPr>
                  <w:rFonts w:cstheme="minorHAnsi"/>
                  <w:b w:val="0"/>
                  <w:bCs w:val="0"/>
                  <w:iCs/>
                  <w:sz w:val="20"/>
                  <w:szCs w:val="20"/>
                </w:rPr>
                <w:t xml:space="preserve">disturbed </w:t>
              </w:r>
            </w:ins>
            <w:ins w:id="244" w:author="Carroll,Sarah" w:date="2019-09-06T12:42:00Z">
              <w:r w:rsidR="00D91139">
                <w:rPr>
                  <w:rFonts w:cstheme="minorHAnsi"/>
                  <w:b w:val="0"/>
                  <w:bCs w:val="0"/>
                  <w:iCs/>
                  <w:sz w:val="20"/>
                  <w:szCs w:val="20"/>
                </w:rPr>
                <w:t>(</w:t>
              </w:r>
            </w:ins>
            <w:ins w:id="245" w:author="Carroll,Sarah" w:date="2019-09-06T12:35:00Z">
              <w:r w:rsidRPr="003F3D38">
                <w:rPr>
                  <w:rFonts w:cstheme="minorHAnsi"/>
                  <w:b w:val="0"/>
                  <w:bCs w:val="0"/>
                  <w:iCs/>
                  <w:sz w:val="20"/>
                  <w:szCs w:val="20"/>
                </w:rPr>
                <w:t>2007-2017</w:t>
              </w:r>
            </w:ins>
            <w:ins w:id="246" w:author="Carroll,Sarah" w:date="2019-09-06T12:42:00Z">
              <w:r w:rsidR="00D91139">
                <w:rPr>
                  <w:rFonts w:cstheme="minorHAnsi"/>
                  <w:b w:val="0"/>
                  <w:bCs w:val="0"/>
                  <w:iCs/>
                  <w:sz w:val="20"/>
                  <w:szCs w:val="20"/>
                </w:rPr>
                <w:t>)</w:t>
              </w:r>
            </w:ins>
          </w:p>
        </w:tc>
        <w:tc>
          <w:tcPr>
            <w:tcW w:w="1546" w:type="dxa"/>
          </w:tcPr>
          <w:p w14:paraId="5A75A030" w14:textId="18015654" w:rsidR="009F29FB" w:rsidRPr="003F3D38" w:rsidRDefault="00D91139" w:rsidP="00D91139">
            <w:pPr>
              <w:cnfStyle w:val="000000000000" w:firstRow="0" w:lastRow="0" w:firstColumn="0" w:lastColumn="0" w:oddVBand="0" w:evenVBand="0" w:oddHBand="0" w:evenHBand="0" w:firstRowFirstColumn="0" w:firstRowLastColumn="0" w:lastRowFirstColumn="0" w:lastRowLastColumn="0"/>
              <w:rPr>
                <w:ins w:id="247" w:author="Carroll,Sarah" w:date="2019-09-06T12:35:00Z"/>
                <w:rFonts w:cstheme="minorHAnsi"/>
                <w:iCs/>
                <w:sz w:val="20"/>
                <w:szCs w:val="20"/>
              </w:rPr>
            </w:pPr>
            <w:ins w:id="248" w:author="Carroll,Sarah" w:date="2019-09-06T12:40:00Z">
              <w:r>
                <w:rPr>
                  <w:rFonts w:cstheme="minorHAnsi"/>
                  <w:iCs/>
                  <w:sz w:val="20"/>
                  <w:szCs w:val="20"/>
                </w:rPr>
                <w:t>Species specific response to</w:t>
              </w:r>
            </w:ins>
            <w:ins w:id="249" w:author="Carroll,Sarah" w:date="2019-09-06T12:41:00Z">
              <w:r>
                <w:rPr>
                  <w:rFonts w:cstheme="minorHAnsi"/>
                  <w:iCs/>
                  <w:sz w:val="20"/>
                  <w:szCs w:val="20"/>
                </w:rPr>
                <w:t xml:space="preserve"> disturbance </w:t>
              </w:r>
            </w:ins>
            <w:ins w:id="250" w:author="Carroll,Sarah" w:date="2019-09-08T12:13:00Z">
              <w:r w:rsidR="00F876CF">
                <w:rPr>
                  <w:rFonts w:cstheme="minorHAnsi"/>
                  <w:iCs/>
                  <w:sz w:val="20"/>
                  <w:szCs w:val="20"/>
                </w:rPr>
                <w:t>levels</w:t>
              </w:r>
            </w:ins>
            <w:ins w:id="251" w:author="Carroll,Sarah" w:date="2019-09-06T12:41:00Z">
              <w:r>
                <w:rPr>
                  <w:rFonts w:cstheme="minorHAnsi"/>
                  <w:iCs/>
                  <w:sz w:val="20"/>
                  <w:szCs w:val="20"/>
                </w:rPr>
                <w:t xml:space="preserve"> </w:t>
              </w:r>
            </w:ins>
          </w:p>
        </w:tc>
        <w:tc>
          <w:tcPr>
            <w:tcW w:w="2340" w:type="dxa"/>
          </w:tcPr>
          <w:p w14:paraId="6D8F4426"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52" w:author="Carroll,Sarah" w:date="2019-09-06T12:35:00Z"/>
                <w:rFonts w:cstheme="minorHAnsi"/>
                <w:iCs/>
                <w:sz w:val="20"/>
                <w:szCs w:val="20"/>
              </w:rPr>
            </w:pPr>
            <w:ins w:id="253" w:author="Carroll,Sarah" w:date="2019-09-06T12:35:00Z">
              <w:r w:rsidRPr="003F3D38">
                <w:rPr>
                  <w:rFonts w:cstheme="minorHAnsi"/>
                  <w:iCs/>
                  <w:sz w:val="20"/>
                  <w:szCs w:val="20"/>
                </w:rPr>
                <w:t xml:space="preserve"> </w:t>
              </w:r>
              <w:proofErr w:type="spellStart"/>
              <w:r w:rsidRPr="003F3D38">
                <w:rPr>
                  <w:rFonts w:cstheme="minorHAnsi"/>
                  <w:iCs/>
                  <w:sz w:val="20"/>
                  <w:szCs w:val="20"/>
                </w:rPr>
                <w:t>LandTrendr</w:t>
              </w:r>
              <w:proofErr w:type="spellEnd"/>
              <w:r w:rsidRPr="003F3D38">
                <w:rPr>
                  <w:rFonts w:cstheme="minorHAnsi"/>
                  <w:iCs/>
                  <w:sz w:val="20"/>
                  <w:szCs w:val="20"/>
                </w:rPr>
                <w:t xml:space="preserve"> disturbance metrics: Landsat 7 TM &amp; Landsat 8 OLI/TIRS TOA b  </w:t>
              </w:r>
            </w:ins>
          </w:p>
        </w:tc>
        <w:tc>
          <w:tcPr>
            <w:tcW w:w="1260" w:type="dxa"/>
            <w:vAlign w:val="center"/>
          </w:tcPr>
          <w:p w14:paraId="2C366988" w14:textId="77777777" w:rsidR="009F29FB" w:rsidRPr="003F3D38" w:rsidRDefault="009F29FB" w:rsidP="00D91139">
            <w:pPr>
              <w:jc w:val="center"/>
              <w:cnfStyle w:val="000000000000" w:firstRow="0" w:lastRow="0" w:firstColumn="0" w:lastColumn="0" w:oddVBand="0" w:evenVBand="0" w:oddHBand="0" w:evenHBand="0" w:firstRowFirstColumn="0" w:firstRowLastColumn="0" w:lastRowFirstColumn="0" w:lastRowLastColumn="0"/>
              <w:rPr>
                <w:ins w:id="254" w:author="Carroll,Sarah" w:date="2019-09-06T12:35:00Z"/>
                <w:rFonts w:cstheme="minorHAnsi"/>
                <w:iCs/>
                <w:sz w:val="20"/>
                <w:szCs w:val="20"/>
              </w:rPr>
            </w:pPr>
            <w:ins w:id="255" w:author="Carroll,Sarah" w:date="2019-09-06T12:35:00Z">
              <w:r w:rsidRPr="003F3D38">
                <w:rPr>
                  <w:rFonts w:cstheme="minorHAnsi"/>
                  <w:iCs/>
                  <w:sz w:val="20"/>
                  <w:szCs w:val="20"/>
                </w:rPr>
                <w:t>30m</w:t>
              </w:r>
            </w:ins>
          </w:p>
        </w:tc>
        <w:tc>
          <w:tcPr>
            <w:tcW w:w="2160" w:type="dxa"/>
            <w:vAlign w:val="center"/>
          </w:tcPr>
          <w:p w14:paraId="3E7B4678"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56" w:author="Carroll,Sarah" w:date="2019-09-06T12:35:00Z"/>
                <w:rFonts w:cstheme="minorHAnsi"/>
                <w:iCs/>
                <w:sz w:val="20"/>
                <w:szCs w:val="20"/>
              </w:rPr>
            </w:pPr>
            <w:ins w:id="257" w:author="Carroll,Sarah" w:date="2019-09-06T12:35:00Z">
              <w:r w:rsidRPr="003F3D38">
                <w:rPr>
                  <w:rFonts w:cstheme="minorHAnsi"/>
                  <w:iCs/>
                  <w:sz w:val="20"/>
                  <w:szCs w:val="20"/>
                </w:rPr>
                <w:t xml:space="preserve">Kennedy et al. </w:t>
              </w:r>
              <w:proofErr w:type="gramStart"/>
              <w:r w:rsidRPr="003F3D38">
                <w:rPr>
                  <w:rFonts w:cstheme="minorHAnsi"/>
                  <w:iCs/>
                  <w:sz w:val="20"/>
                  <w:szCs w:val="20"/>
                </w:rPr>
                <w:t>2018;  Kennedy</w:t>
              </w:r>
              <w:proofErr w:type="gramEnd"/>
              <w:r w:rsidRPr="003F3D38">
                <w:rPr>
                  <w:rFonts w:cstheme="minorHAnsi"/>
                  <w:iCs/>
                  <w:sz w:val="20"/>
                  <w:szCs w:val="20"/>
                </w:rPr>
                <w:t xml:space="preserve"> et al. 2010</w:t>
              </w:r>
            </w:ins>
          </w:p>
        </w:tc>
      </w:tr>
      <w:tr w:rsidR="009F29FB" w:rsidRPr="00796EA8" w14:paraId="6637E5D7" w14:textId="77777777" w:rsidTr="00D91139">
        <w:trPr>
          <w:cnfStyle w:val="000000100000" w:firstRow="0" w:lastRow="0" w:firstColumn="0" w:lastColumn="0" w:oddVBand="0" w:evenVBand="0" w:oddHBand="1" w:evenHBand="0" w:firstRowFirstColumn="0" w:firstRowLastColumn="0" w:lastRowFirstColumn="0" w:lastRowLastColumn="0"/>
          <w:ins w:id="258"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562456F3" w14:textId="77777777" w:rsidR="009F29FB" w:rsidRPr="003F3D38" w:rsidRDefault="009F29FB" w:rsidP="00D91139">
            <w:pPr>
              <w:rPr>
                <w:ins w:id="259" w:author="Carroll,Sarah" w:date="2019-09-06T12:35:00Z"/>
                <w:rFonts w:cstheme="minorHAnsi"/>
                <w:b w:val="0"/>
                <w:bCs w:val="0"/>
                <w:iCs/>
                <w:sz w:val="20"/>
                <w:szCs w:val="20"/>
              </w:rPr>
            </w:pPr>
            <w:ins w:id="260" w:author="Carroll,Sarah" w:date="2019-09-06T12:35:00Z">
              <w:r w:rsidRPr="003F3D38">
                <w:rPr>
                  <w:rFonts w:cstheme="minorHAnsi"/>
                  <w:b w:val="0"/>
                  <w:bCs w:val="0"/>
                  <w:iCs/>
                  <w:sz w:val="20"/>
                  <w:szCs w:val="20"/>
                </w:rPr>
                <w:t>Proportion of intact forest in 2016</w:t>
              </w:r>
            </w:ins>
          </w:p>
        </w:tc>
        <w:tc>
          <w:tcPr>
            <w:tcW w:w="1546" w:type="dxa"/>
          </w:tcPr>
          <w:p w14:paraId="4B288F14"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61" w:author="Carroll,Sarah" w:date="2019-09-06T12:35:00Z"/>
                <w:rFonts w:cstheme="minorHAnsi"/>
                <w:iCs/>
                <w:sz w:val="20"/>
                <w:szCs w:val="20"/>
              </w:rPr>
            </w:pPr>
          </w:p>
        </w:tc>
        <w:tc>
          <w:tcPr>
            <w:tcW w:w="2340" w:type="dxa"/>
          </w:tcPr>
          <w:p w14:paraId="6E05D432" w14:textId="0F3621F4"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62" w:author="Carroll,Sarah" w:date="2019-09-06T12:35:00Z"/>
                <w:rFonts w:cstheme="minorHAnsi"/>
                <w:iCs/>
                <w:sz w:val="20"/>
                <w:szCs w:val="20"/>
              </w:rPr>
            </w:pPr>
            <w:ins w:id="263" w:author="Carroll,Sarah" w:date="2019-09-06T12:35:00Z">
              <w:r w:rsidRPr="003F3D38">
                <w:rPr>
                  <w:rFonts w:cstheme="minorHAnsi"/>
                  <w:iCs/>
                  <w:sz w:val="20"/>
                  <w:szCs w:val="20"/>
                </w:rPr>
                <w:t>REG</w:t>
              </w:r>
            </w:ins>
            <w:ins w:id="264" w:author="Carroll,Sarah" w:date="2019-09-08T11:21:00Z">
              <w:r w:rsidR="00FA0F2A">
                <w:rPr>
                  <w:rFonts w:cstheme="minorHAnsi"/>
                  <w:iCs/>
                  <w:sz w:val="20"/>
                  <w:szCs w:val="20"/>
                </w:rPr>
                <w:t xml:space="preserve"> </w:t>
              </w:r>
            </w:ins>
            <w:ins w:id="265" w:author="Carroll,Sarah" w:date="2019-09-06T12:35:00Z">
              <w:r w:rsidRPr="003F3D38">
                <w:rPr>
                  <w:rFonts w:cstheme="minorHAnsi"/>
                  <w:iCs/>
                  <w:sz w:val="20"/>
                  <w:szCs w:val="20"/>
                </w:rPr>
                <w:t>Borneo Forest Cover 2016; derived from Landsat 5,7, &amp; 8</w:t>
              </w:r>
            </w:ins>
          </w:p>
        </w:tc>
        <w:tc>
          <w:tcPr>
            <w:tcW w:w="1260" w:type="dxa"/>
            <w:vAlign w:val="center"/>
          </w:tcPr>
          <w:p w14:paraId="70AA6B83" w14:textId="77777777" w:rsidR="009F29FB" w:rsidRPr="003F3D38" w:rsidRDefault="009F29FB" w:rsidP="00D91139">
            <w:pPr>
              <w:jc w:val="center"/>
              <w:cnfStyle w:val="000000100000" w:firstRow="0" w:lastRow="0" w:firstColumn="0" w:lastColumn="0" w:oddVBand="0" w:evenVBand="0" w:oddHBand="1" w:evenHBand="0" w:firstRowFirstColumn="0" w:firstRowLastColumn="0" w:lastRowFirstColumn="0" w:lastRowLastColumn="0"/>
              <w:rPr>
                <w:ins w:id="266" w:author="Carroll,Sarah" w:date="2019-09-06T12:35:00Z"/>
                <w:rFonts w:cstheme="minorHAnsi"/>
                <w:iCs/>
                <w:sz w:val="20"/>
                <w:szCs w:val="20"/>
              </w:rPr>
            </w:pPr>
            <w:ins w:id="267" w:author="Carroll,Sarah" w:date="2019-09-06T12:35:00Z">
              <w:r w:rsidRPr="003F3D38">
                <w:rPr>
                  <w:rFonts w:cstheme="minorHAnsi"/>
                  <w:iCs/>
                  <w:sz w:val="20"/>
                  <w:szCs w:val="20"/>
                </w:rPr>
                <w:t>30m</w:t>
              </w:r>
            </w:ins>
          </w:p>
        </w:tc>
        <w:tc>
          <w:tcPr>
            <w:tcW w:w="2160" w:type="dxa"/>
            <w:vAlign w:val="center"/>
          </w:tcPr>
          <w:p w14:paraId="54EB696A" w14:textId="77777777" w:rsidR="009F29FB" w:rsidRPr="003F3D38" w:rsidRDefault="009F29FB" w:rsidP="00D91139">
            <w:pPr>
              <w:cnfStyle w:val="000000100000" w:firstRow="0" w:lastRow="0" w:firstColumn="0" w:lastColumn="0" w:oddVBand="0" w:evenVBand="0" w:oddHBand="1" w:evenHBand="0" w:firstRowFirstColumn="0" w:firstRowLastColumn="0" w:lastRowFirstColumn="0" w:lastRowLastColumn="0"/>
              <w:rPr>
                <w:ins w:id="268" w:author="Carroll,Sarah" w:date="2019-09-06T12:35:00Z"/>
                <w:rFonts w:cstheme="minorHAnsi"/>
                <w:iCs/>
                <w:sz w:val="20"/>
                <w:szCs w:val="20"/>
              </w:rPr>
            </w:pPr>
            <w:ins w:id="269" w:author="Carroll,Sarah" w:date="2019-09-06T12:35:00Z">
              <w:r w:rsidRPr="003F3D38">
                <w:rPr>
                  <w:rFonts w:cstheme="minorHAnsi"/>
                  <w:iCs/>
                  <w:sz w:val="20"/>
                  <w:szCs w:val="20"/>
                </w:rPr>
                <w:t xml:space="preserve">Center for International Forestry Research CIFOR); </w:t>
              </w:r>
              <w:proofErr w:type="spellStart"/>
              <w:r w:rsidRPr="003F3D38">
                <w:rPr>
                  <w:rFonts w:cstheme="minorHAnsi"/>
                  <w:iCs/>
                  <w:sz w:val="20"/>
                  <w:szCs w:val="20"/>
                </w:rPr>
                <w:t>Gaveau</w:t>
              </w:r>
              <w:proofErr w:type="spellEnd"/>
              <w:r w:rsidRPr="003F3D38">
                <w:rPr>
                  <w:rFonts w:cstheme="minorHAnsi"/>
                  <w:iCs/>
                  <w:sz w:val="20"/>
                  <w:szCs w:val="20"/>
                </w:rPr>
                <w:t xml:space="preserve"> et al. 2016</w:t>
              </w:r>
            </w:ins>
          </w:p>
        </w:tc>
      </w:tr>
      <w:tr w:rsidR="009F29FB" w:rsidRPr="00796EA8" w14:paraId="667A6334" w14:textId="77777777" w:rsidTr="00D91139">
        <w:trPr>
          <w:ins w:id="270" w:author="Carroll,Sarah" w:date="2019-09-06T12:35:00Z"/>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9795D3F" w14:textId="77777777" w:rsidR="009F29FB" w:rsidRPr="003F3D38" w:rsidRDefault="009F29FB" w:rsidP="00D91139">
            <w:pPr>
              <w:rPr>
                <w:ins w:id="271" w:author="Carroll,Sarah" w:date="2019-09-06T12:35:00Z"/>
                <w:rFonts w:cstheme="minorHAnsi"/>
                <w:b w:val="0"/>
                <w:bCs w:val="0"/>
                <w:iCs/>
                <w:sz w:val="20"/>
                <w:szCs w:val="20"/>
              </w:rPr>
            </w:pPr>
            <w:ins w:id="272" w:author="Carroll,Sarah" w:date="2019-09-06T12:35:00Z">
              <w:r w:rsidRPr="003F3D38">
                <w:rPr>
                  <w:rFonts w:cstheme="minorHAnsi"/>
                  <w:b w:val="0"/>
                  <w:bCs w:val="0"/>
                  <w:iCs/>
                  <w:sz w:val="20"/>
                  <w:szCs w:val="20"/>
                </w:rPr>
                <w:t>Distance to roads</w:t>
              </w:r>
            </w:ins>
          </w:p>
        </w:tc>
        <w:tc>
          <w:tcPr>
            <w:tcW w:w="1546" w:type="dxa"/>
          </w:tcPr>
          <w:p w14:paraId="0FFB0232"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73" w:author="Carroll,Sarah" w:date="2019-09-06T12:35:00Z"/>
                <w:rFonts w:cstheme="minorHAnsi"/>
                <w:iCs/>
                <w:sz w:val="20"/>
                <w:szCs w:val="20"/>
              </w:rPr>
            </w:pPr>
          </w:p>
        </w:tc>
        <w:tc>
          <w:tcPr>
            <w:tcW w:w="2340" w:type="dxa"/>
          </w:tcPr>
          <w:p w14:paraId="2B8FF682"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74" w:author="Carroll,Sarah" w:date="2019-09-06T12:35:00Z"/>
                <w:rFonts w:cstheme="minorHAnsi"/>
                <w:iCs/>
                <w:sz w:val="20"/>
                <w:szCs w:val="20"/>
              </w:rPr>
            </w:pPr>
            <w:ins w:id="275" w:author="Carroll,Sarah" w:date="2019-09-06T12:35:00Z">
              <w:r>
                <w:rPr>
                  <w:rFonts w:cstheme="minorHAnsi"/>
                  <w:iCs/>
                  <w:sz w:val="20"/>
                  <w:szCs w:val="20"/>
                </w:rPr>
                <w:t>Open Street Map Kalimantan roads layer</w:t>
              </w:r>
            </w:ins>
          </w:p>
        </w:tc>
        <w:tc>
          <w:tcPr>
            <w:tcW w:w="1260" w:type="dxa"/>
            <w:vAlign w:val="center"/>
          </w:tcPr>
          <w:p w14:paraId="4CF0917F" w14:textId="77777777" w:rsidR="009F29FB" w:rsidRPr="003F3D38" w:rsidRDefault="009F29FB" w:rsidP="00D91139">
            <w:pPr>
              <w:jc w:val="center"/>
              <w:cnfStyle w:val="000000000000" w:firstRow="0" w:lastRow="0" w:firstColumn="0" w:lastColumn="0" w:oddVBand="0" w:evenVBand="0" w:oddHBand="0" w:evenHBand="0" w:firstRowFirstColumn="0" w:firstRowLastColumn="0" w:lastRowFirstColumn="0" w:lastRowLastColumn="0"/>
              <w:rPr>
                <w:ins w:id="276" w:author="Carroll,Sarah" w:date="2019-09-06T12:35:00Z"/>
                <w:rFonts w:cstheme="minorHAnsi"/>
                <w:iCs/>
                <w:sz w:val="20"/>
                <w:szCs w:val="20"/>
              </w:rPr>
            </w:pPr>
            <w:ins w:id="277" w:author="Carroll,Sarah" w:date="2019-09-06T12:35:00Z">
              <w:r w:rsidRPr="003F3D38">
                <w:rPr>
                  <w:rFonts w:cstheme="minorHAnsi"/>
                  <w:iCs/>
                  <w:sz w:val="20"/>
                  <w:szCs w:val="20"/>
                </w:rPr>
                <w:t>30m</w:t>
              </w:r>
            </w:ins>
          </w:p>
        </w:tc>
        <w:tc>
          <w:tcPr>
            <w:tcW w:w="2160" w:type="dxa"/>
            <w:vAlign w:val="center"/>
          </w:tcPr>
          <w:p w14:paraId="440A9EC9" w14:textId="77777777" w:rsidR="009F29FB" w:rsidRPr="003F3D38" w:rsidRDefault="009F29FB" w:rsidP="00D91139">
            <w:pPr>
              <w:cnfStyle w:val="000000000000" w:firstRow="0" w:lastRow="0" w:firstColumn="0" w:lastColumn="0" w:oddVBand="0" w:evenVBand="0" w:oddHBand="0" w:evenHBand="0" w:firstRowFirstColumn="0" w:firstRowLastColumn="0" w:lastRowFirstColumn="0" w:lastRowLastColumn="0"/>
              <w:rPr>
                <w:ins w:id="278" w:author="Carroll,Sarah" w:date="2019-09-06T12:35:00Z"/>
                <w:rFonts w:cstheme="minorHAnsi"/>
                <w:iCs/>
                <w:sz w:val="20"/>
                <w:szCs w:val="20"/>
              </w:rPr>
            </w:pPr>
            <w:ins w:id="279" w:author="Carroll,Sarah" w:date="2019-09-06T12:35:00Z">
              <w:r w:rsidRPr="003F3D38">
                <w:rPr>
                  <w:rFonts w:cstheme="minorHAnsi"/>
                  <w:color w:val="222222"/>
                  <w:sz w:val="20"/>
                  <w:szCs w:val="20"/>
                  <w:shd w:val="clear" w:color="auto" w:fill="FFFFFF"/>
                </w:rPr>
                <w:t>OpenStreetMap contributors (2015)</w:t>
              </w:r>
            </w:ins>
          </w:p>
        </w:tc>
      </w:tr>
    </w:tbl>
    <w:p w14:paraId="2F1636C9" w14:textId="77777777" w:rsidR="004311C3" w:rsidRDefault="004311C3"/>
    <w:p w14:paraId="3BF979E7" w14:textId="5CEBC1A6" w:rsidR="004D543F" w:rsidDel="00FC63FD" w:rsidRDefault="000A662E" w:rsidP="004D543F">
      <w:pPr>
        <w:rPr>
          <w:del w:id="280" w:author="Carroll,Sarah" w:date="2019-09-08T12:17:00Z"/>
          <w:moveTo w:id="281" w:author="Carroll,Sarah" w:date="2019-09-04T13:21:00Z"/>
        </w:rPr>
      </w:pPr>
      <w:bookmarkStart w:id="282" w:name="_gjdgxs" w:colFirst="0" w:colLast="0"/>
      <w:bookmarkEnd w:id="282"/>
      <w:del w:id="283" w:author="Carroll,Sarah" w:date="2019-09-08T12:17:00Z">
        <w:r w:rsidDel="00FC63FD">
          <w:delText>To determine which variables to include in our starting model set, we visually checked for collinearity using the lattice R package [SOURCE]. One variable out of each set of collinear variables were included in the starting model set for occupancy (Elbroch and Wittmer 2012).</w:delText>
        </w:r>
      </w:del>
      <w:moveToRangeStart w:id="284" w:author="Carroll,Sarah" w:date="2019-09-04T13:21:00Z" w:name="move18495677"/>
      <w:moveTo w:id="285" w:author="Carroll,Sarah" w:date="2019-09-04T13:21:00Z">
        <w:del w:id="286" w:author="Carroll,Sarah" w:date="2019-09-08T12:17:00Z">
          <w:r w:rsidR="004D543F" w:rsidDel="00FC63FD">
            <w:delText>All covariates were scaled to 0-1 as recommended by MacKenzie and Hines (2018).</w:delText>
          </w:r>
        </w:del>
      </w:moveTo>
    </w:p>
    <w:moveToRangeEnd w:id="284"/>
    <w:p w14:paraId="2292AD6E" w14:textId="77777777" w:rsidR="00A85D0E" w:rsidDel="00170B1C" w:rsidRDefault="00A85D0E">
      <w:pPr>
        <w:rPr>
          <w:del w:id="287" w:author="Carroll,Sarah" w:date="2019-09-08T12:42:00Z"/>
        </w:rPr>
      </w:pPr>
    </w:p>
    <w:p w14:paraId="7014110D" w14:textId="77777777" w:rsidR="00A85D0E" w:rsidRDefault="00A85D0E"/>
    <w:p w14:paraId="4CDF137D" w14:textId="77777777" w:rsidR="00A85D0E" w:rsidRDefault="000A662E">
      <w:commentRangeStart w:id="288"/>
      <w:r>
        <w:rPr>
          <w:i/>
        </w:rPr>
        <w:t>P (detection) covariates</w:t>
      </w:r>
    </w:p>
    <w:p w14:paraId="24FB6E51" w14:textId="07CDCB46" w:rsidR="00A85D0E" w:rsidDel="00362A96" w:rsidRDefault="000A662E">
      <w:pPr>
        <w:rPr>
          <w:del w:id="289" w:author="Carroll,Sarah" w:date="2019-09-04T17:55:00Z"/>
          <w:moveFrom w:id="290" w:author="Carroll,Sarah" w:date="2019-09-04T13:13:00Z"/>
        </w:rPr>
      </w:pPr>
      <w:moveFromRangeStart w:id="291" w:author="Carroll,Sarah" w:date="2019-09-04T13:13:00Z" w:name="move18495218"/>
      <w:moveFrom w:id="292" w:author="Carroll,Sarah" w:date="2019-09-04T13:13:00Z">
        <w:r w:rsidDel="00AC40F0">
          <w:t>We included survey occasion, time of day, cloud cover, and observer in the starting model set for detection.</w:t>
        </w:r>
      </w:moveFrom>
      <w:commentRangeEnd w:id="288"/>
      <w:r w:rsidR="00AC40F0">
        <w:rPr>
          <w:rStyle w:val="CommentReference"/>
        </w:rPr>
        <w:commentReference w:id="288"/>
      </w:r>
    </w:p>
    <w:moveFromRangeEnd w:id="291"/>
    <w:p w14:paraId="5CC3CCFA" w14:textId="77777777" w:rsidR="00A85D0E" w:rsidRDefault="00A85D0E"/>
    <w:p w14:paraId="5E9B6B75" w14:textId="228AA570" w:rsidR="00A85D0E" w:rsidDel="004D543F" w:rsidRDefault="000A662E">
      <w:pPr>
        <w:rPr>
          <w:moveFrom w:id="293" w:author="Carroll,Sarah" w:date="2019-09-04T13:21:00Z"/>
        </w:rPr>
      </w:pPr>
      <w:moveFromRangeStart w:id="294" w:author="Carroll,Sarah" w:date="2019-09-04T13:21:00Z" w:name="move18495677"/>
      <w:moveFrom w:id="295" w:author="Carroll,Sarah" w:date="2019-09-04T13:21:00Z">
        <w:r w:rsidDel="004D543F">
          <w:t>All covariates were scaled to 0-1 as recommended by MacKenzie and Hines (2018).</w:t>
        </w:r>
      </w:moveFrom>
    </w:p>
    <w:moveFromRangeEnd w:id="294"/>
    <w:p w14:paraId="3D828DC4" w14:textId="77777777" w:rsidR="00D6777A" w:rsidRDefault="00D6777A">
      <w:pPr>
        <w:rPr>
          <w:i/>
        </w:rPr>
      </w:pPr>
    </w:p>
    <w:p w14:paraId="54857AF5" w14:textId="77777777" w:rsidR="00A85D0E" w:rsidRDefault="00D6777A">
      <w:pPr>
        <w:rPr>
          <w:i/>
        </w:rPr>
      </w:pPr>
      <w:r>
        <w:rPr>
          <w:i/>
        </w:rPr>
        <w:t xml:space="preserve">2.4 Data Analysis </w:t>
      </w:r>
    </w:p>
    <w:p w14:paraId="1FCAF248" w14:textId="77777777" w:rsidR="00A85D0E" w:rsidRDefault="00A85D0E">
      <w:pPr>
        <w:rPr>
          <w:i/>
        </w:rPr>
      </w:pPr>
    </w:p>
    <w:p w14:paraId="47BD6F80" w14:textId="77777777" w:rsidR="00A85D0E" w:rsidRDefault="000A662E">
      <w:r>
        <w:t xml:space="preserve">All analyses were conducted in R 3.6.0 (R 2019). All occupancy modeling was conducted using package </w:t>
      </w:r>
      <w:proofErr w:type="spellStart"/>
      <w:r>
        <w:t>RPresence</w:t>
      </w:r>
      <w:proofErr w:type="spellEnd"/>
      <w:r>
        <w:t xml:space="preserve"> 2.12.31 (McKenzie and Hines 2018). Scripts may be found in the supplementary material.</w:t>
      </w:r>
    </w:p>
    <w:p w14:paraId="496B55F2" w14:textId="77777777" w:rsidR="00A85D0E" w:rsidRDefault="00A85D0E"/>
    <w:p w14:paraId="6782F0B6" w14:textId="77777777" w:rsidR="00AC40F0" w:rsidDel="00F14F65" w:rsidRDefault="000A662E" w:rsidP="00AC40F0">
      <w:pPr>
        <w:rPr>
          <w:del w:id="296" w:author="Carroll,Sarah" w:date="2019-09-04T13:27:00Z"/>
          <w:moveTo w:id="297" w:author="Carroll,Sarah" w:date="2019-09-04T13:13:00Z"/>
        </w:rPr>
      </w:pPr>
      <w:r>
        <w:t xml:space="preserve">We used single season occupancy models to investigate the influence of environmental and anthropogenic factors on the probability that forest-dependent Bornean avian species </w:t>
      </w:r>
      <w:proofErr w:type="gramStart"/>
      <w:r>
        <w:t>occupy  a</w:t>
      </w:r>
      <w:proofErr w:type="gramEnd"/>
      <w:r>
        <w:t xml:space="preserve"> given location (psi) (</w:t>
      </w:r>
      <w:proofErr w:type="spellStart"/>
      <w:r>
        <w:t>MacKenzie</w:t>
      </w:r>
      <w:proofErr w:type="spellEnd"/>
      <w:r>
        <w:t xml:space="preserve"> et al. 2006). We used a stepwise hierarchical model selection process to determine the global model appropriate for each species: 1) Determine detection structures. </w:t>
      </w:r>
      <w:proofErr w:type="gramStart"/>
      <w:r>
        <w:t>Fix psi,</w:t>
      </w:r>
      <w:proofErr w:type="gramEnd"/>
      <w:r>
        <w:t xml:space="preserve"> fit all possible combinations of survey-specific detection covariates to data, and retain those with delta </w:t>
      </w:r>
      <w:proofErr w:type="spellStart"/>
      <w:r>
        <w:t>AICc</w:t>
      </w:r>
      <w:proofErr w:type="spellEnd"/>
      <w:r>
        <w:t xml:space="preserve"> &lt;= 2.</w:t>
      </w:r>
      <w:ins w:id="298" w:author="Carroll,Sarah" w:date="2019-09-04T13:13:00Z">
        <w:r w:rsidR="00AC40F0">
          <w:t xml:space="preserve"> </w:t>
        </w:r>
      </w:ins>
      <w:moveToRangeStart w:id="299" w:author="Carroll,Sarah" w:date="2019-09-04T13:13:00Z" w:name="move18495218"/>
      <w:moveTo w:id="300" w:author="Carroll,Sarah" w:date="2019-09-04T13:13:00Z">
        <w:r w:rsidR="00AC40F0">
          <w:t xml:space="preserve">We included survey occasion, time of day, cloud cover, and observer in the starting model set for </w:t>
        </w:r>
        <w:proofErr w:type="spellStart"/>
        <w:r w:rsidR="00AC40F0">
          <w:t>detection.</w:t>
        </w:r>
      </w:moveTo>
    </w:p>
    <w:moveToRangeEnd w:id="299"/>
    <w:p w14:paraId="35CCF397" w14:textId="7CFBEB68" w:rsidR="00A85D0E" w:rsidRDefault="000A662E" w:rsidP="00F14F65">
      <w:pPr>
        <w:spacing w:after="240"/>
      </w:pPr>
      <w:del w:id="301" w:author="Carroll,Sarah" w:date="2019-09-04T13:27:00Z">
        <w:r w:rsidDel="00F14F65">
          <w:delText xml:space="preserve"> </w:delText>
        </w:r>
      </w:del>
      <w:r>
        <w:t>We</w:t>
      </w:r>
      <w:proofErr w:type="spellEnd"/>
      <w:r>
        <w:t xml:space="preserve"> used the resulting well-supported models as the only allowed structures for detection in all the following steps. 2) Determine correct scale for each covariate and species. Because remotely gathered covariates were calculated at as many as four scales, and each species might respond to different covariates at different scales, we built 16 candidate global psi models structures corresponding to every top-order combination of all scale-dependent covariates. We did not </w:t>
      </w:r>
      <w:r>
        <w:lastRenderedPageBreak/>
        <w:t xml:space="preserve">include distance from roads or canopy height in this step. We retained only the top-supported psi structure for each </w:t>
      </w:r>
      <w:proofErr w:type="gramStart"/>
      <w:r>
        <w:t>species, and</w:t>
      </w:r>
      <w:proofErr w:type="gramEnd"/>
      <w:r>
        <w:t xml:space="preserve"> considered this structure to be the global model appropriate to describe the relationship between each species’ habitat and its occupancy of that habitat. 3) Finally, we included roads and canopy height.</w:t>
      </w:r>
    </w:p>
    <w:p w14:paraId="12A9B70F" w14:textId="77777777" w:rsidR="00A85D0E" w:rsidRDefault="000A662E">
      <w:pPr>
        <w:spacing w:after="240"/>
      </w:pPr>
      <w:r>
        <w:t xml:space="preserve">Every combination and lower-order combination of occupancy covariates were fit to the species-specific detection history data obtained from our point counts. Then, we calculated model-averaged estimates of site-specific occupancy per species for two sets of hypothetical points. The hypothetical points’ site-specific covariates were held constant at the observed means of the sample site-specific covariates, except for distance from roads in the first set and canopy height in the second, which </w:t>
      </w:r>
      <w:proofErr w:type="gramStart"/>
      <w:r>
        <w:t>were allowed to</w:t>
      </w:r>
      <w:proofErr w:type="gramEnd"/>
      <w:r>
        <w:t xml:space="preserve"> vary across their observed range. Then, we compared the mean of the linear slope of psi ~ distance from roads between species considered to be commercially valuable and widespread in markets and species considered to be generally not threatened by the bird trade.</w:t>
      </w:r>
    </w:p>
    <w:p w14:paraId="13E06DB4" w14:textId="77777777" w:rsidR="00A85D0E" w:rsidRDefault="000A662E">
      <w:r>
        <w:t xml:space="preserve">We expected birds particularly vulnerable to the bird trade to be found further from roads than birds not as affected by the bird trade. We considered the relationship between occupancy and distance to roads of species not as affected by the bird trade to be the null hypothesis, and used a Welch’s t-test to test whether the mean slope of traded species’ relationship between occupancy and distance from roads was greater than the mean slope of untraded species’ relationship between occupancy and distance from </w:t>
      </w:r>
      <w:commentRangeStart w:id="302"/>
      <w:r>
        <w:t>roads</w:t>
      </w:r>
      <w:commentRangeEnd w:id="302"/>
      <w:r w:rsidR="00422428">
        <w:rPr>
          <w:rStyle w:val="CommentReference"/>
        </w:rPr>
        <w:commentReference w:id="302"/>
      </w:r>
      <w:r>
        <w:t>.</w:t>
      </w:r>
    </w:p>
    <w:p w14:paraId="23DD4F29" w14:textId="77777777" w:rsidR="00A85D0E" w:rsidRDefault="00A85D0E"/>
    <w:p w14:paraId="7C329748" w14:textId="77777777" w:rsidR="00A85D0E" w:rsidRDefault="00D6777A">
      <w:pPr>
        <w:spacing w:after="240"/>
      </w:pPr>
      <w:r>
        <w:t xml:space="preserve">3.0 </w:t>
      </w:r>
      <w:commentRangeStart w:id="303"/>
      <w:r w:rsidR="000A662E">
        <w:t>Results</w:t>
      </w:r>
      <w:commentRangeEnd w:id="303"/>
      <w:r w:rsidR="00CF3922">
        <w:rPr>
          <w:rStyle w:val="CommentReference"/>
        </w:rPr>
        <w:commentReference w:id="303"/>
      </w:r>
    </w:p>
    <w:p w14:paraId="3BE2989F" w14:textId="77777777" w:rsidR="00A85D0E" w:rsidRDefault="000A662E">
      <w:r>
        <w:t xml:space="preserve">Team 1 observed 147 species and Team 2 observed 186 species, with 95 and 291 unidentified detections respectively. The five most frequently observed species for Team 1 were </w:t>
      </w:r>
      <w:proofErr w:type="spellStart"/>
      <w:r>
        <w:rPr>
          <w:i/>
        </w:rPr>
        <w:t>Psilopogon</w:t>
      </w:r>
      <w:proofErr w:type="spellEnd"/>
      <w:r>
        <w:rPr>
          <w:i/>
        </w:rPr>
        <w:t xml:space="preserve"> </w:t>
      </w:r>
      <w:proofErr w:type="spellStart"/>
      <w:r>
        <w:rPr>
          <w:i/>
        </w:rPr>
        <w:t>australis</w:t>
      </w:r>
      <w:proofErr w:type="spellEnd"/>
      <w:r>
        <w:t xml:space="preserve">, </w:t>
      </w:r>
      <w:proofErr w:type="spellStart"/>
      <w:r>
        <w:rPr>
          <w:i/>
        </w:rPr>
        <w:t>Psilopogon</w:t>
      </w:r>
      <w:proofErr w:type="spellEnd"/>
      <w:r>
        <w:rPr>
          <w:i/>
        </w:rPr>
        <w:t xml:space="preserve"> </w:t>
      </w:r>
      <w:proofErr w:type="spellStart"/>
      <w:r>
        <w:rPr>
          <w:i/>
        </w:rPr>
        <w:t>chrysopogon</w:t>
      </w:r>
      <w:proofErr w:type="spellEnd"/>
      <w:r>
        <w:t xml:space="preserve">, </w:t>
      </w:r>
      <w:proofErr w:type="spellStart"/>
      <w:r>
        <w:rPr>
          <w:i/>
        </w:rPr>
        <w:t>Psilopogon</w:t>
      </w:r>
      <w:proofErr w:type="spellEnd"/>
      <w:r>
        <w:rPr>
          <w:i/>
        </w:rPr>
        <w:t xml:space="preserve"> </w:t>
      </w:r>
      <w:proofErr w:type="spellStart"/>
      <w:r>
        <w:rPr>
          <w:i/>
        </w:rPr>
        <w:t>mystacophanos</w:t>
      </w:r>
      <w:proofErr w:type="spellEnd"/>
      <w:r>
        <w:t xml:space="preserve">, </w:t>
      </w:r>
      <w:proofErr w:type="spellStart"/>
      <w:r>
        <w:rPr>
          <w:i/>
        </w:rPr>
        <w:t>Alcippe</w:t>
      </w:r>
      <w:proofErr w:type="spellEnd"/>
      <w:r>
        <w:rPr>
          <w:i/>
        </w:rPr>
        <w:t xml:space="preserve"> </w:t>
      </w:r>
      <w:proofErr w:type="spellStart"/>
      <w:r>
        <w:rPr>
          <w:i/>
        </w:rPr>
        <w:t>brunneicauda</w:t>
      </w:r>
      <w:proofErr w:type="spellEnd"/>
      <w:r>
        <w:t xml:space="preserve">, and </w:t>
      </w:r>
      <w:proofErr w:type="spellStart"/>
      <w:r>
        <w:rPr>
          <w:i/>
        </w:rPr>
        <w:t>Psilopogon</w:t>
      </w:r>
      <w:proofErr w:type="spellEnd"/>
      <w:r>
        <w:rPr>
          <w:i/>
        </w:rPr>
        <w:t xml:space="preserve"> </w:t>
      </w:r>
      <w:proofErr w:type="spellStart"/>
      <w:r>
        <w:rPr>
          <w:i/>
        </w:rPr>
        <w:t>henricii</w:t>
      </w:r>
      <w:proofErr w:type="spellEnd"/>
      <w:r>
        <w:rPr>
          <w:i/>
        </w:rPr>
        <w:t xml:space="preserve">. </w:t>
      </w:r>
      <w:r>
        <w:t xml:space="preserve">Similarly, Team 2 observed </w:t>
      </w:r>
      <w:proofErr w:type="spellStart"/>
      <w:r>
        <w:rPr>
          <w:i/>
        </w:rPr>
        <w:t>Psilopogon</w:t>
      </w:r>
      <w:proofErr w:type="spellEnd"/>
      <w:r>
        <w:rPr>
          <w:i/>
        </w:rPr>
        <w:t xml:space="preserve"> </w:t>
      </w:r>
      <w:proofErr w:type="spellStart"/>
      <w:r>
        <w:rPr>
          <w:i/>
        </w:rPr>
        <w:t>australis</w:t>
      </w:r>
      <w:proofErr w:type="spellEnd"/>
      <w:r>
        <w:rPr>
          <w:i/>
        </w:rPr>
        <w:t xml:space="preserve">, </w:t>
      </w:r>
      <w:proofErr w:type="spellStart"/>
      <w:r>
        <w:rPr>
          <w:i/>
        </w:rPr>
        <w:t>Psilopogon</w:t>
      </w:r>
      <w:proofErr w:type="spellEnd"/>
      <w:r>
        <w:rPr>
          <w:i/>
        </w:rPr>
        <w:t xml:space="preserve"> </w:t>
      </w:r>
      <w:proofErr w:type="spellStart"/>
      <w:r>
        <w:rPr>
          <w:i/>
        </w:rPr>
        <w:t>chrysopogon</w:t>
      </w:r>
      <w:proofErr w:type="spellEnd"/>
      <w:r>
        <w:t xml:space="preserve">, </w:t>
      </w:r>
      <w:proofErr w:type="spellStart"/>
      <w:r>
        <w:rPr>
          <w:i/>
        </w:rPr>
        <w:t>Arachnothera</w:t>
      </w:r>
      <w:proofErr w:type="spellEnd"/>
      <w:r>
        <w:rPr>
          <w:i/>
        </w:rPr>
        <w:t xml:space="preserve"> </w:t>
      </w:r>
      <w:proofErr w:type="spellStart"/>
      <w:r>
        <w:rPr>
          <w:i/>
        </w:rPr>
        <w:t>longirostra</w:t>
      </w:r>
      <w:proofErr w:type="spellEnd"/>
      <w:r>
        <w:t xml:space="preserve">, </w:t>
      </w:r>
      <w:proofErr w:type="spellStart"/>
      <w:r>
        <w:rPr>
          <w:i/>
        </w:rPr>
        <w:t>Psilopogon</w:t>
      </w:r>
      <w:proofErr w:type="spellEnd"/>
      <w:r>
        <w:rPr>
          <w:i/>
        </w:rPr>
        <w:t xml:space="preserve"> </w:t>
      </w:r>
      <w:proofErr w:type="spellStart"/>
      <w:r>
        <w:rPr>
          <w:i/>
        </w:rPr>
        <w:t>mystacophanos</w:t>
      </w:r>
      <w:proofErr w:type="spellEnd"/>
      <w:r>
        <w:t xml:space="preserve">, and </w:t>
      </w:r>
      <w:proofErr w:type="spellStart"/>
      <w:r>
        <w:rPr>
          <w:i/>
        </w:rPr>
        <w:t>Pycnonotus</w:t>
      </w:r>
      <w:proofErr w:type="spellEnd"/>
      <w:r>
        <w:rPr>
          <w:i/>
        </w:rPr>
        <w:t xml:space="preserve"> </w:t>
      </w:r>
      <w:proofErr w:type="spellStart"/>
      <w:r>
        <w:rPr>
          <w:i/>
        </w:rPr>
        <w:t>erythropthalmos</w:t>
      </w:r>
      <w:proofErr w:type="spellEnd"/>
      <w:r>
        <w:rPr>
          <w:i/>
        </w:rPr>
        <w:t xml:space="preserve"> </w:t>
      </w:r>
      <w:r>
        <w:t xml:space="preserve">most frequently. We detected eight species of particular concern: </w:t>
      </w:r>
      <w:proofErr w:type="spellStart"/>
      <w:r>
        <w:rPr>
          <w:i/>
        </w:rPr>
        <w:t>Alophoixus</w:t>
      </w:r>
      <w:proofErr w:type="spellEnd"/>
      <w:r>
        <w:rPr>
          <w:i/>
        </w:rPr>
        <w:t xml:space="preserve"> </w:t>
      </w:r>
      <w:proofErr w:type="spellStart"/>
      <w:r>
        <w:rPr>
          <w:i/>
        </w:rPr>
        <w:t>tephrogenys</w:t>
      </w:r>
      <w:proofErr w:type="spellEnd"/>
      <w:r>
        <w:t xml:space="preserve"> (10 detections), </w:t>
      </w:r>
      <w:proofErr w:type="spellStart"/>
      <w:r>
        <w:rPr>
          <w:i/>
        </w:rPr>
        <w:t>Chloropsis</w:t>
      </w:r>
      <w:proofErr w:type="spellEnd"/>
      <w:r>
        <w:rPr>
          <w:i/>
        </w:rPr>
        <w:t xml:space="preserve"> </w:t>
      </w:r>
      <w:proofErr w:type="spellStart"/>
      <w:r>
        <w:rPr>
          <w:i/>
        </w:rPr>
        <w:t>sonnerati</w:t>
      </w:r>
      <w:proofErr w:type="spellEnd"/>
      <w:r>
        <w:t xml:space="preserve"> (11 detections), </w:t>
      </w:r>
      <w:proofErr w:type="spellStart"/>
      <w:r>
        <w:rPr>
          <w:i/>
        </w:rPr>
        <w:t>Copsychus</w:t>
      </w:r>
      <w:proofErr w:type="spellEnd"/>
      <w:r>
        <w:rPr>
          <w:i/>
        </w:rPr>
        <w:t xml:space="preserve"> </w:t>
      </w:r>
      <w:proofErr w:type="spellStart"/>
      <w:r>
        <w:rPr>
          <w:i/>
        </w:rPr>
        <w:t>malabaricus</w:t>
      </w:r>
      <w:proofErr w:type="spellEnd"/>
      <w:r>
        <w:t xml:space="preserve"> (39 detections), </w:t>
      </w:r>
      <w:proofErr w:type="spellStart"/>
      <w:r>
        <w:rPr>
          <w:i/>
        </w:rPr>
        <w:t>Hydrornis</w:t>
      </w:r>
      <w:proofErr w:type="spellEnd"/>
      <w:r>
        <w:rPr>
          <w:i/>
        </w:rPr>
        <w:t xml:space="preserve"> </w:t>
      </w:r>
      <w:proofErr w:type="spellStart"/>
      <w:r>
        <w:rPr>
          <w:i/>
        </w:rPr>
        <w:t>schwaneri</w:t>
      </w:r>
      <w:proofErr w:type="spellEnd"/>
      <w:r>
        <w:t xml:space="preserve"> (1 detection), </w:t>
      </w:r>
      <w:r>
        <w:rPr>
          <w:i/>
        </w:rPr>
        <w:t xml:space="preserve">Irena </w:t>
      </w:r>
      <w:proofErr w:type="spellStart"/>
      <w:r>
        <w:rPr>
          <w:i/>
        </w:rPr>
        <w:t>puella</w:t>
      </w:r>
      <w:proofErr w:type="spellEnd"/>
      <w:r>
        <w:t xml:space="preserve"> (64 detections), </w:t>
      </w:r>
      <w:proofErr w:type="spellStart"/>
      <w:r>
        <w:rPr>
          <w:i/>
        </w:rPr>
        <w:t>Loriculus</w:t>
      </w:r>
      <w:proofErr w:type="spellEnd"/>
      <w:r>
        <w:rPr>
          <w:i/>
        </w:rPr>
        <w:t xml:space="preserve"> </w:t>
      </w:r>
      <w:proofErr w:type="spellStart"/>
      <w:r>
        <w:rPr>
          <w:i/>
        </w:rPr>
        <w:t>galgulus</w:t>
      </w:r>
      <w:proofErr w:type="spellEnd"/>
      <w:r>
        <w:t xml:space="preserve"> (83 detections), </w:t>
      </w:r>
      <w:proofErr w:type="spellStart"/>
      <w:r>
        <w:rPr>
          <w:i/>
        </w:rPr>
        <w:t>Platylophus</w:t>
      </w:r>
      <w:proofErr w:type="spellEnd"/>
      <w:r>
        <w:rPr>
          <w:i/>
        </w:rPr>
        <w:t xml:space="preserve"> </w:t>
      </w:r>
      <w:proofErr w:type="spellStart"/>
      <w:r>
        <w:rPr>
          <w:i/>
        </w:rPr>
        <w:t>galericulatus</w:t>
      </w:r>
      <w:proofErr w:type="spellEnd"/>
      <w:r>
        <w:t xml:space="preserve"> (2 detections), </w:t>
      </w:r>
      <w:r>
        <w:rPr>
          <w:i/>
        </w:rPr>
        <w:t xml:space="preserve"> </w:t>
      </w:r>
      <w:proofErr w:type="spellStart"/>
      <w:r>
        <w:rPr>
          <w:i/>
        </w:rPr>
        <w:t>Rhinoplax</w:t>
      </w:r>
      <w:proofErr w:type="spellEnd"/>
      <w:r>
        <w:rPr>
          <w:i/>
        </w:rPr>
        <w:t xml:space="preserve"> vigil </w:t>
      </w:r>
      <w:r>
        <w:t xml:space="preserve">(74 detections), and </w:t>
      </w:r>
      <w:proofErr w:type="spellStart"/>
      <w:r>
        <w:rPr>
          <w:i/>
        </w:rPr>
        <w:t>Spilornis</w:t>
      </w:r>
      <w:proofErr w:type="spellEnd"/>
      <w:r>
        <w:rPr>
          <w:i/>
        </w:rPr>
        <w:t xml:space="preserve"> </w:t>
      </w:r>
      <w:proofErr w:type="spellStart"/>
      <w:r>
        <w:rPr>
          <w:i/>
        </w:rPr>
        <w:t>cheela</w:t>
      </w:r>
      <w:proofErr w:type="spellEnd"/>
      <w:r>
        <w:t xml:space="preserve"> (20 detections). Based on the findings of </w:t>
      </w:r>
      <w:proofErr w:type="spellStart"/>
      <w:r>
        <w:t>Rentschlar</w:t>
      </w:r>
      <w:proofErr w:type="spellEnd"/>
      <w:r>
        <w:t xml:space="preserve"> </w:t>
      </w:r>
      <w:r>
        <w:rPr>
          <w:i/>
        </w:rPr>
        <w:t>et al.</w:t>
      </w:r>
      <w:r>
        <w:t xml:space="preserve"> (2018) and the recommendations of Lee </w:t>
      </w:r>
      <w:r>
        <w:rPr>
          <w:i/>
        </w:rPr>
        <w:t>et al.</w:t>
      </w:r>
      <w:r>
        <w:t xml:space="preserve"> (2016), we considered all but </w:t>
      </w:r>
      <w:r>
        <w:rPr>
          <w:i/>
        </w:rPr>
        <w:t>R. vigil</w:t>
      </w:r>
      <w:r>
        <w:t xml:space="preserve"> and </w:t>
      </w:r>
      <w:r>
        <w:rPr>
          <w:i/>
        </w:rPr>
        <w:t xml:space="preserve">S. </w:t>
      </w:r>
      <w:proofErr w:type="spellStart"/>
      <w:r>
        <w:rPr>
          <w:i/>
        </w:rPr>
        <w:t>cheela</w:t>
      </w:r>
      <w:proofErr w:type="spellEnd"/>
      <w:r>
        <w:t xml:space="preserve"> to be particularly vulnerable to the Indonesian wild bird trade. However, because </w:t>
      </w:r>
      <w:r>
        <w:rPr>
          <w:i/>
        </w:rPr>
        <w:t>P</w:t>
      </w:r>
      <w:r>
        <w:t xml:space="preserve">. </w:t>
      </w:r>
      <w:proofErr w:type="spellStart"/>
      <w:r>
        <w:rPr>
          <w:i/>
        </w:rPr>
        <w:t>galericulatus</w:t>
      </w:r>
      <w:proofErr w:type="spellEnd"/>
      <w:r>
        <w:t xml:space="preserve"> and </w:t>
      </w:r>
      <w:r>
        <w:rPr>
          <w:i/>
        </w:rPr>
        <w:t xml:space="preserve">H. </w:t>
      </w:r>
      <w:proofErr w:type="spellStart"/>
      <w:r>
        <w:rPr>
          <w:i/>
        </w:rPr>
        <w:t>schwaneri</w:t>
      </w:r>
      <w:proofErr w:type="spellEnd"/>
      <w:r>
        <w:t xml:space="preserve"> were only detected 2 and 1 times respectively, we did not have enough data on these species to produce trustworthy results using occupancy modeling. Furthermore, </w:t>
      </w:r>
      <w:r>
        <w:rPr>
          <w:i/>
        </w:rPr>
        <w:t>R. vigil</w:t>
      </w:r>
      <w:r>
        <w:t>’s extremely mobile lifestyle and far-reaching call ensure that our point counts were not far enough apart for spatial independence, which violates one of the key assumptions of occupancy modeling, and therefore we do not report on it further in this study.</w:t>
      </w:r>
    </w:p>
    <w:p w14:paraId="7F05E227" w14:textId="77777777" w:rsidR="00A85D0E" w:rsidRDefault="00A85D0E"/>
    <w:p w14:paraId="1FC1DC92" w14:textId="77777777" w:rsidR="00A85D0E" w:rsidRDefault="00D6777A">
      <w:r>
        <w:rPr>
          <w:i/>
        </w:rPr>
        <w:t xml:space="preserve">3.1 </w:t>
      </w:r>
      <w:r w:rsidR="000A662E">
        <w:rPr>
          <w:i/>
        </w:rPr>
        <w:t>Habitat preferences</w:t>
      </w:r>
    </w:p>
    <w:p w14:paraId="6B377DD1" w14:textId="77777777" w:rsidR="00A85D0E" w:rsidRDefault="000A662E">
      <w:r>
        <w:lastRenderedPageBreak/>
        <w:t xml:space="preserve">Full evidence ratio tables for species and covariates may be found in the supplementary information. Here we present a more detailed look at the species of </w:t>
      </w:r>
      <w:proofErr w:type="gramStart"/>
      <w:r>
        <w:t>particular concern</w:t>
      </w:r>
      <w:proofErr w:type="gramEnd"/>
      <w:r>
        <w:t xml:space="preserve"> named earlier in the Results, excluding </w:t>
      </w:r>
      <w:proofErr w:type="spellStart"/>
      <w:r>
        <w:rPr>
          <w:i/>
        </w:rPr>
        <w:t>Rhinoplax</w:t>
      </w:r>
      <w:proofErr w:type="spellEnd"/>
      <w:r>
        <w:rPr>
          <w:i/>
        </w:rPr>
        <w:t xml:space="preserve"> vigil</w:t>
      </w:r>
      <w:r>
        <w:t xml:space="preserve"> (Table 1). </w:t>
      </w:r>
    </w:p>
    <w:p w14:paraId="4AE29E48" w14:textId="77777777" w:rsidR="00A85D0E" w:rsidRDefault="000A662E">
      <w:r>
        <w:t xml:space="preserve">Table 1. Evidence ratios for habitat covariates for six species of </w:t>
      </w:r>
      <w:proofErr w:type="gramStart"/>
      <w:r>
        <w:t>particular concern</w:t>
      </w:r>
      <w:proofErr w:type="gramEnd"/>
      <w:r>
        <w:t>. A larger evidence ratio indicates that the covariate more strongly explained variation in the species’ occupancy rates.</w:t>
      </w:r>
      <w:r>
        <w:rPr>
          <w:noProof/>
        </w:rPr>
        <w:drawing>
          <wp:inline distT="114300" distB="114300" distL="114300" distR="114300" wp14:anchorId="24F8BDB4" wp14:editId="75926274">
            <wp:extent cx="5090432" cy="1720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0152" t="10181" r="11299" b="69397"/>
                    <a:stretch>
                      <a:fillRect/>
                    </a:stretch>
                  </pic:blipFill>
                  <pic:spPr>
                    <a:xfrm>
                      <a:off x="0" y="0"/>
                      <a:ext cx="5090432" cy="1720215"/>
                    </a:xfrm>
                    <a:prstGeom prst="rect">
                      <a:avLst/>
                    </a:prstGeom>
                    <a:ln/>
                  </pic:spPr>
                </pic:pic>
              </a:graphicData>
            </a:graphic>
          </wp:inline>
        </w:drawing>
      </w:r>
    </w:p>
    <w:p w14:paraId="72DF0499" w14:textId="77777777" w:rsidR="00A85D0E" w:rsidRDefault="000A662E">
      <w:r>
        <w:t xml:space="preserve">A larger evidence ratio indicates a stronger role in explaining the variation in a species’ occupancy rates. </w:t>
      </w:r>
      <w:r>
        <w:rPr>
          <w:i/>
        </w:rPr>
        <w:t xml:space="preserve">A. </w:t>
      </w:r>
      <w:proofErr w:type="spellStart"/>
      <w:r>
        <w:rPr>
          <w:i/>
        </w:rPr>
        <w:t>tephrogenys</w:t>
      </w:r>
      <w:proofErr w:type="spellEnd"/>
      <w:r>
        <w:t xml:space="preserve"> and </w:t>
      </w:r>
      <w:r>
        <w:rPr>
          <w:i/>
        </w:rPr>
        <w:t xml:space="preserve">I. </w:t>
      </w:r>
      <w:proofErr w:type="spellStart"/>
      <w:r>
        <w:rPr>
          <w:i/>
        </w:rPr>
        <w:t>puella</w:t>
      </w:r>
      <w:proofErr w:type="spellEnd"/>
      <w:r>
        <w:t xml:space="preserve"> appear to be heavily affected by the presence of intact forest. Surprisingly, </w:t>
      </w:r>
      <w:r>
        <w:rPr>
          <w:i/>
        </w:rPr>
        <w:t xml:space="preserve">C. </w:t>
      </w:r>
      <w:proofErr w:type="spellStart"/>
      <w:r>
        <w:rPr>
          <w:i/>
        </w:rPr>
        <w:t>malabaricus</w:t>
      </w:r>
      <w:proofErr w:type="spellEnd"/>
      <w:r>
        <w:t xml:space="preserve"> is not; instead, it appears to be more affected by the NDVI, or Normalized Difference Vegetation Index, a measure of the density of green vegetation. </w:t>
      </w:r>
      <w:r>
        <w:rPr>
          <w:i/>
        </w:rPr>
        <w:t xml:space="preserve">L. </w:t>
      </w:r>
      <w:proofErr w:type="spellStart"/>
      <w:r>
        <w:rPr>
          <w:i/>
        </w:rPr>
        <w:t>galgulus</w:t>
      </w:r>
      <w:proofErr w:type="spellEnd"/>
      <w:r>
        <w:t xml:space="preserve"> and </w:t>
      </w:r>
      <w:r>
        <w:rPr>
          <w:i/>
        </w:rPr>
        <w:t xml:space="preserve">C. </w:t>
      </w:r>
      <w:proofErr w:type="spellStart"/>
      <w:r>
        <w:rPr>
          <w:i/>
        </w:rPr>
        <w:t>sonnerati</w:t>
      </w:r>
      <w:proofErr w:type="spellEnd"/>
      <w:r>
        <w:t xml:space="preserve"> instead appear to be affected mostly by elevation. </w:t>
      </w:r>
    </w:p>
    <w:p w14:paraId="70C0569E" w14:textId="77777777" w:rsidR="00A85D0E" w:rsidRDefault="00A85D0E"/>
    <w:p w14:paraId="1DC7E11D" w14:textId="77777777" w:rsidR="00A85D0E" w:rsidRDefault="00D6777A">
      <w:r>
        <w:rPr>
          <w:i/>
        </w:rPr>
        <w:t xml:space="preserve">3.2 </w:t>
      </w:r>
      <w:r w:rsidR="000A662E">
        <w:rPr>
          <w:i/>
        </w:rPr>
        <w:t xml:space="preserve">Responses to distance from </w:t>
      </w:r>
      <w:commentRangeStart w:id="304"/>
      <w:r w:rsidR="000A662E">
        <w:rPr>
          <w:i/>
        </w:rPr>
        <w:t>roads</w:t>
      </w:r>
      <w:commentRangeEnd w:id="304"/>
      <w:r w:rsidR="000A662E">
        <w:rPr>
          <w:rStyle w:val="CommentReference"/>
        </w:rPr>
        <w:commentReference w:id="304"/>
      </w:r>
    </w:p>
    <w:p w14:paraId="1813D6CD" w14:textId="77777777" w:rsidR="00A85D0E" w:rsidRDefault="000A662E">
      <w:r>
        <w:t xml:space="preserve">We found that the mean slope of occupancy ~ distance from roads for species trapped for the pet bird trade was significantly higher than the mean slope of occupancy ~ distance from roads for species generally not trapped for the pet bird trade (df = 8.684, p = 0.0152, Fig. 2). Furthermore, we found that the mean slope of occupancy ~ distance from roads for </w:t>
      </w:r>
      <w:proofErr w:type="spellStart"/>
      <w:r>
        <w:t>untrapped</w:t>
      </w:r>
      <w:proofErr w:type="spellEnd"/>
      <w:r>
        <w:t xml:space="preserve"> species was not significantly different from 0, and that the mean slope of occupancy ~ distance from roads for trapped species was significantly greater than 0. When we excluded </w:t>
      </w:r>
      <w:proofErr w:type="spellStart"/>
      <w:r>
        <w:t>untrapped</w:t>
      </w:r>
      <w:proofErr w:type="spellEnd"/>
      <w:r>
        <w:t xml:space="preserve"> species with fewer than 40 detections, the differences became more significant (p = 0.0032).</w:t>
      </w:r>
    </w:p>
    <w:p w14:paraId="4C2431F7" w14:textId="77777777" w:rsidR="00A85D0E" w:rsidRDefault="00A85D0E"/>
    <w:p w14:paraId="239DB31D" w14:textId="77777777" w:rsidR="00A85D0E" w:rsidRDefault="000A662E">
      <w:r>
        <w:rPr>
          <w:noProof/>
        </w:rPr>
        <w:lastRenderedPageBreak/>
        <w:drawing>
          <wp:inline distT="114300" distB="114300" distL="114300" distR="114300" wp14:anchorId="0BD7E199" wp14:editId="73F65BF5">
            <wp:extent cx="5276850" cy="3962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76850" cy="3962400"/>
                    </a:xfrm>
                    <a:prstGeom prst="rect">
                      <a:avLst/>
                    </a:prstGeom>
                    <a:ln/>
                  </pic:spPr>
                </pic:pic>
              </a:graphicData>
            </a:graphic>
          </wp:inline>
        </w:drawing>
      </w:r>
    </w:p>
    <w:p w14:paraId="73ED25F7" w14:textId="77777777" w:rsidR="00A85D0E" w:rsidRDefault="000A662E">
      <w:r>
        <w:t xml:space="preserve">Figure 2. Comparison of linear slopes of the relationship between occupancy rates and distance from road for </w:t>
      </w:r>
      <w:proofErr w:type="spellStart"/>
      <w:r>
        <w:t>untrapped</w:t>
      </w:r>
      <w:proofErr w:type="spellEnd"/>
      <w:r>
        <w:t xml:space="preserve"> and trapped species. The mean for trapped species was significantly higher than the mean for </w:t>
      </w:r>
      <w:proofErr w:type="spellStart"/>
      <w:r>
        <w:t>untrapped</w:t>
      </w:r>
      <w:proofErr w:type="spellEnd"/>
      <w:r>
        <w:t xml:space="preserve"> species (df = 8.684, p = 0.</w:t>
      </w:r>
      <w:commentRangeStart w:id="305"/>
      <w:commentRangeStart w:id="306"/>
      <w:r>
        <w:t>0152</w:t>
      </w:r>
      <w:commentRangeEnd w:id="305"/>
      <w:r w:rsidR="00CF3922">
        <w:rPr>
          <w:rStyle w:val="CommentReference"/>
        </w:rPr>
        <w:commentReference w:id="305"/>
      </w:r>
      <w:commentRangeEnd w:id="306"/>
      <w:r w:rsidR="009E376F">
        <w:rPr>
          <w:rStyle w:val="CommentReference"/>
        </w:rPr>
        <w:commentReference w:id="306"/>
      </w:r>
      <w:r>
        <w:t>).</w:t>
      </w:r>
    </w:p>
    <w:p w14:paraId="6BD66B0A" w14:textId="77777777" w:rsidR="00A85D0E" w:rsidRDefault="00A85D0E"/>
    <w:p w14:paraId="1BD557A5" w14:textId="77777777" w:rsidR="00A85D0E" w:rsidRDefault="000A662E">
      <w:r>
        <w:rPr>
          <w:i/>
        </w:rPr>
        <w:t>Responses to tree height</w:t>
      </w:r>
    </w:p>
    <w:p w14:paraId="629015E7" w14:textId="77777777" w:rsidR="00A85D0E" w:rsidRDefault="000A662E">
      <w:r>
        <w:t>We did not find a significant difference between the relationships of the occupancy rates of cup nesters and cavity nesters to canopy height (df = 13.418, p-value = 0.9431).</w:t>
      </w:r>
    </w:p>
    <w:p w14:paraId="4CA52B44" w14:textId="77777777" w:rsidR="00A85D0E" w:rsidRDefault="00A85D0E"/>
    <w:p w14:paraId="77799C34" w14:textId="77777777" w:rsidR="00D6777A" w:rsidRDefault="00D6777A"/>
    <w:p w14:paraId="0F6A6231" w14:textId="77777777" w:rsidR="00D6777A" w:rsidRDefault="00D6777A">
      <w:r>
        <w:t xml:space="preserve">4.0 Discussion </w:t>
      </w:r>
    </w:p>
    <w:p w14:paraId="7F45A978" w14:textId="77777777" w:rsidR="00D6777A" w:rsidRDefault="00D6777A"/>
    <w:p w14:paraId="2E835F39" w14:textId="77777777" w:rsidR="00D6777A" w:rsidRDefault="00D6777A"/>
    <w:p w14:paraId="00E8E6A7" w14:textId="77777777" w:rsidR="00A85D0E" w:rsidRDefault="00A85D0E"/>
    <w:p w14:paraId="01E53916" w14:textId="56A524DC" w:rsidR="00A85D0E" w:rsidRDefault="000A662E">
      <w:commentRangeStart w:id="307"/>
      <w:r>
        <w:rPr>
          <w:i/>
        </w:rPr>
        <w:t>Habitat preferences</w:t>
      </w:r>
    </w:p>
    <w:p w14:paraId="51CBBF1C" w14:textId="77777777" w:rsidR="00A85D0E" w:rsidRDefault="000A662E">
      <w:r>
        <w:t>No coherent pattern emerged from the exploration of habitat preferences among species of conservation concern. A more in-depth look at the data regarding other species is required.</w:t>
      </w:r>
    </w:p>
    <w:commentRangeEnd w:id="307"/>
    <w:p w14:paraId="106F6A67" w14:textId="77777777" w:rsidR="00A85D0E" w:rsidRDefault="00CF3922">
      <w:r>
        <w:rPr>
          <w:rStyle w:val="CommentReference"/>
        </w:rPr>
        <w:commentReference w:id="307"/>
      </w:r>
    </w:p>
    <w:p w14:paraId="1D51B8C1" w14:textId="77777777" w:rsidR="00A85D0E" w:rsidRDefault="000A662E">
      <w:r>
        <w:rPr>
          <w:i/>
        </w:rPr>
        <w:t>Responses to road distance</w:t>
      </w:r>
    </w:p>
    <w:p w14:paraId="63297497" w14:textId="77777777" w:rsidR="00A85D0E" w:rsidRDefault="000A662E">
      <w:commentRangeStart w:id="308"/>
      <w:r>
        <w:t>As expected, species valuable in the pet bird trade lived further from roads than other primary rainforest bird species</w:t>
      </w:r>
      <w:commentRangeEnd w:id="308"/>
      <w:r w:rsidR="00CF3922">
        <w:rPr>
          <w:rStyle w:val="CommentReference"/>
        </w:rPr>
        <w:commentReference w:id="308"/>
      </w:r>
      <w:r>
        <w:t xml:space="preserve">. This result indicates that valuable species are being trapped, despite being protected by the legal status of a </w:t>
      </w:r>
      <w:proofErr w:type="spellStart"/>
      <w:r>
        <w:t>Cagar</w:t>
      </w:r>
      <w:proofErr w:type="spellEnd"/>
      <w:r>
        <w:t xml:space="preserve"> </w:t>
      </w:r>
      <w:proofErr w:type="spellStart"/>
      <w:r>
        <w:t>Alam</w:t>
      </w:r>
      <w:proofErr w:type="spellEnd"/>
      <w:r>
        <w:t xml:space="preserve">, or Nature Preserve. Furthermore, these valuable birds are being trapped at a rate that exceeds their ability to repopulate vacant territories. Because we did not investigate the rate of change over time, we are unable to exclude the possibility </w:t>
      </w:r>
      <w:r>
        <w:lastRenderedPageBreak/>
        <w:t xml:space="preserve">that these valuable birds are being trapped further into the forest each year. The current state could also be an equilibrium between the profit gained by selling the birds and the cost inherent in trekking kilometers into the forest to </w:t>
      </w:r>
      <w:commentRangeStart w:id="309"/>
      <w:r>
        <w:t>trap</w:t>
      </w:r>
      <w:commentRangeEnd w:id="309"/>
      <w:r w:rsidR="003C309A">
        <w:rPr>
          <w:rStyle w:val="CommentReference"/>
        </w:rPr>
        <w:commentReference w:id="309"/>
      </w:r>
      <w:r>
        <w:t>.</w:t>
      </w:r>
    </w:p>
    <w:p w14:paraId="486AB2B3" w14:textId="77777777" w:rsidR="00A85D0E" w:rsidRDefault="00A85D0E"/>
    <w:p w14:paraId="405661CE" w14:textId="77777777" w:rsidR="00A85D0E" w:rsidRDefault="000A662E">
      <w:r>
        <w:rPr>
          <w:i/>
        </w:rPr>
        <w:t>Biases and possible weaknesses of this study</w:t>
      </w:r>
    </w:p>
    <w:p w14:paraId="4CF30170" w14:textId="77777777" w:rsidR="00A85D0E" w:rsidRDefault="000A662E">
      <w:r>
        <w:t xml:space="preserve">Team 1 frequently observed some species that were not expected to be common and were very rarely observed by Team 2 (e.g. </w:t>
      </w:r>
      <w:proofErr w:type="spellStart"/>
      <w:r>
        <w:t>Arachnothera</w:t>
      </w:r>
      <w:proofErr w:type="spellEnd"/>
      <w:r>
        <w:t xml:space="preserve"> </w:t>
      </w:r>
      <w:proofErr w:type="spellStart"/>
      <w:r>
        <w:t>flavigaster</w:t>
      </w:r>
      <w:proofErr w:type="spellEnd"/>
      <w:r>
        <w:t xml:space="preserve"> observed 26 times by Team 1 and 1 time by Team 2, and expected to be “uncommon” based on Birds of the Indonesian Archipelago). In addition, Team 2 observed many common species many more times than Team 1 (e.g. </w:t>
      </w:r>
      <w:proofErr w:type="spellStart"/>
      <w:r>
        <w:t>Loriculus</w:t>
      </w:r>
      <w:proofErr w:type="spellEnd"/>
      <w:r>
        <w:t xml:space="preserve"> </w:t>
      </w:r>
      <w:proofErr w:type="spellStart"/>
      <w:r>
        <w:t>galgulus</w:t>
      </w:r>
      <w:proofErr w:type="spellEnd"/>
      <w:r>
        <w:t xml:space="preserve"> observed 0 times by Team 1 and 83 times by Team </w:t>
      </w:r>
      <w:proofErr w:type="gramStart"/>
      <w:r>
        <w:t>2, and</w:t>
      </w:r>
      <w:proofErr w:type="gramEnd"/>
      <w:r>
        <w:t xml:space="preserve"> expected to be “fairly common” based on Birds of the Indonesian Archipelago). Team 2 was </w:t>
      </w:r>
      <w:proofErr w:type="spellStart"/>
      <w:r>
        <w:t>lead</w:t>
      </w:r>
      <w:proofErr w:type="spellEnd"/>
      <w:r>
        <w:t xml:space="preserve"> by Katherine </w:t>
      </w:r>
      <w:proofErr w:type="spellStart"/>
      <w:r>
        <w:t>Lauck</w:t>
      </w:r>
      <w:proofErr w:type="spellEnd"/>
      <w:r>
        <w:t xml:space="preserve">, who had 2+ years of experience identifying Bornean bird calls, and Team 1 had participated in the month-long training provided before the start of the project, so this bias is expected to relate to misidentification and detection that is biased towards loud and complex song types. Indeed, species underreported by Team 1 tended to have quieter, simpler, and/or higher-pitched calls, or were extremely common (e.g. </w:t>
      </w:r>
      <w:proofErr w:type="gramStart"/>
      <w:r>
        <w:t>all of</w:t>
      </w:r>
      <w:proofErr w:type="gramEnd"/>
      <w:r>
        <w:t xml:space="preserve"> the </w:t>
      </w:r>
      <w:proofErr w:type="spellStart"/>
      <w:r>
        <w:t>Prionochilus</w:t>
      </w:r>
      <w:proofErr w:type="spellEnd"/>
      <w:r>
        <w:t xml:space="preserve">, </w:t>
      </w:r>
      <w:proofErr w:type="spellStart"/>
      <w:r>
        <w:t>Loriculus</w:t>
      </w:r>
      <w:proofErr w:type="spellEnd"/>
      <w:r>
        <w:t xml:space="preserve"> </w:t>
      </w:r>
      <w:proofErr w:type="spellStart"/>
      <w:r>
        <w:t>galgulus</w:t>
      </w:r>
      <w:proofErr w:type="spellEnd"/>
      <w:r>
        <w:t xml:space="preserve">, </w:t>
      </w:r>
      <w:proofErr w:type="spellStart"/>
      <w:r>
        <w:t>Dicaeum</w:t>
      </w:r>
      <w:proofErr w:type="spellEnd"/>
      <w:r>
        <w:t xml:space="preserve"> </w:t>
      </w:r>
      <w:proofErr w:type="spellStart"/>
      <w:r>
        <w:t>trigonostigma</w:t>
      </w:r>
      <w:proofErr w:type="spellEnd"/>
      <w:r>
        <w:t xml:space="preserve">, </w:t>
      </w:r>
      <w:proofErr w:type="spellStart"/>
      <w:r>
        <w:t>Cyanoderma</w:t>
      </w:r>
      <w:proofErr w:type="spellEnd"/>
      <w:r>
        <w:t xml:space="preserve"> </w:t>
      </w:r>
      <w:proofErr w:type="spellStart"/>
      <w:r>
        <w:t>rufifrons</w:t>
      </w:r>
      <w:proofErr w:type="spellEnd"/>
      <w:r>
        <w:t xml:space="preserve">, </w:t>
      </w:r>
      <w:proofErr w:type="spellStart"/>
      <w:r>
        <w:t>Arachnothera</w:t>
      </w:r>
      <w:proofErr w:type="spellEnd"/>
      <w:r>
        <w:t xml:space="preserve"> </w:t>
      </w:r>
      <w:proofErr w:type="spellStart"/>
      <w:r>
        <w:t>longirostra</w:t>
      </w:r>
      <w:proofErr w:type="spellEnd"/>
      <w:r>
        <w:t xml:space="preserve">, </w:t>
      </w:r>
      <w:proofErr w:type="spellStart"/>
      <w:r>
        <w:t>Aegithina</w:t>
      </w:r>
      <w:proofErr w:type="spellEnd"/>
      <w:r>
        <w:t xml:space="preserve"> </w:t>
      </w:r>
      <w:proofErr w:type="spellStart"/>
      <w:r>
        <w:t>viridissima</w:t>
      </w:r>
      <w:proofErr w:type="spellEnd"/>
      <w:r>
        <w:t>).</w:t>
      </w:r>
    </w:p>
    <w:p w14:paraId="218B0B38" w14:textId="77777777" w:rsidR="00A85D0E" w:rsidRDefault="00A85D0E"/>
    <w:p w14:paraId="6E3A1B8A" w14:textId="77777777" w:rsidR="00A85D0E" w:rsidRDefault="000A662E">
      <w:r>
        <w:t>Recommendations</w:t>
      </w:r>
    </w:p>
    <w:p w14:paraId="463F5FD0" w14:textId="77777777" w:rsidR="00A85D0E" w:rsidRDefault="000A662E">
      <w:r>
        <w:t xml:space="preserve">As highlighted by </w:t>
      </w:r>
      <w:proofErr w:type="spellStart"/>
      <w:r>
        <w:t>Rentschlar</w:t>
      </w:r>
      <w:proofErr w:type="spellEnd"/>
      <w:r>
        <w:t xml:space="preserve"> (2018), strategies to mitigate illegal poaching of songbirds must be multi-pronged and engage all stakeholders. Most critically, these songbirds must be nationally protected. Regrettably, after the Conservation Act No. 5 of 1990 was updated in 2018, a number of valuable species were afterwards removed from the protected list following pressure from </w:t>
      </w:r>
      <w:proofErr w:type="gramStart"/>
      <w:r>
        <w:t>song bird</w:t>
      </w:r>
      <w:proofErr w:type="gramEnd"/>
      <w:r>
        <w:t xml:space="preserve"> enthusiasts. This unfortunate about-face puts these birds at risk once again and highlights the massive domestic demand for them. We echo calls by many others (</w:t>
      </w:r>
      <w:proofErr w:type="spellStart"/>
      <w:r>
        <w:t>Chng</w:t>
      </w:r>
      <w:proofErr w:type="spellEnd"/>
      <w:r>
        <w:t xml:space="preserve"> and Eaton 2016, </w:t>
      </w:r>
      <w:proofErr w:type="spellStart"/>
      <w:r>
        <w:t>Chng</w:t>
      </w:r>
      <w:proofErr w:type="spellEnd"/>
      <w:r>
        <w:t xml:space="preserve"> </w:t>
      </w:r>
      <w:r>
        <w:rPr>
          <w:i/>
        </w:rPr>
        <w:t>et al</w:t>
      </w:r>
      <w:r>
        <w:t xml:space="preserve">. 2015, Jepson and Ladle 2005) for Indonesia to finally protect the species of concern recommended by the Asian Songbird Crisis Summit (Lee </w:t>
      </w:r>
      <w:r>
        <w:rPr>
          <w:i/>
        </w:rPr>
        <w:t>et al</w:t>
      </w:r>
      <w:r>
        <w:t xml:space="preserve">. 2015). </w:t>
      </w:r>
    </w:p>
    <w:p w14:paraId="084B90F2" w14:textId="77777777" w:rsidR="00A85D0E" w:rsidRDefault="00A85D0E"/>
    <w:p w14:paraId="56045A58" w14:textId="77777777" w:rsidR="00A85D0E" w:rsidRDefault="000A662E">
      <w:r>
        <w:t xml:space="preserve">At a more regional scale, the demand for songbirds continues to be poorly understood. Until education and behavior change campaigns </w:t>
      </w:r>
      <w:proofErr w:type="gramStart"/>
      <w:r>
        <w:t>are able to</w:t>
      </w:r>
      <w:proofErr w:type="gramEnd"/>
      <w:r>
        <w:t xml:space="preserve"> address the root causes, prices for rare birds will continue to rise and tempt poachers into protected areas. We also echo </w:t>
      </w:r>
      <w:proofErr w:type="spellStart"/>
      <w:r>
        <w:t>Rentschlar</w:t>
      </w:r>
      <w:proofErr w:type="spellEnd"/>
      <w:r>
        <w:t xml:space="preserve"> </w:t>
      </w:r>
      <w:r>
        <w:rPr>
          <w:i/>
        </w:rPr>
        <w:t>et al</w:t>
      </w:r>
      <w:r>
        <w:t xml:space="preserve">. (2018) in their assertion that captive breeding cannot mitigate demand for wild birds in Kalimantan in the absence of comprehensive regulation and enforcement. </w:t>
      </w:r>
    </w:p>
    <w:p w14:paraId="000AD849" w14:textId="77777777" w:rsidR="00A85D0E" w:rsidRDefault="00A85D0E"/>
    <w:p w14:paraId="3B1814BA" w14:textId="77777777" w:rsidR="00A85D0E" w:rsidRDefault="000A662E">
      <w:r>
        <w:t xml:space="preserve">Although we did not find a coherent pattern in the habitat preferences of species of concern, we surveyed mainly intact primary forest. These species depend on primary forest for their survival, and therefore, any ongoing deforestation of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(CAGN) must halt immediately. Though </w:t>
      </w:r>
      <w:proofErr w:type="spellStart"/>
      <w:r>
        <w:t>Gavaeu</w:t>
      </w:r>
      <w:proofErr w:type="spellEnd"/>
      <w:r>
        <w:t xml:space="preserve"> (2017 estimates that 50% of the island remains forested, CAGN is an island of forest in an area that was deforested mainly in the 1980s and 1990s (Global Forest Watch</w:t>
      </w:r>
      <w:proofErr w:type="gramStart"/>
      <w:r>
        <w:t>), and</w:t>
      </w:r>
      <w:proofErr w:type="gramEnd"/>
      <w:r>
        <w:t xml:space="preserve"> remains one of West Kalimantan’s last large plots of intact forest. This remnant habitat must be protected. To reach this objective, conservationists and must work with communities living in and near CAGN to understand the </w:t>
      </w:r>
      <w:r>
        <w:lastRenderedPageBreak/>
        <w:t>proximate causes of deforestation and help alleviate the poverty that may drive local people to log and trap.</w:t>
      </w:r>
    </w:p>
    <w:p w14:paraId="25E003DB" w14:textId="77777777" w:rsidR="00A85D0E" w:rsidRDefault="00A85D0E"/>
    <w:p w14:paraId="1E00B955" w14:textId="77777777" w:rsidR="00A85D0E" w:rsidRDefault="000A662E">
      <w:r>
        <w:t xml:space="preserve">This study highlights the effects of illegal trapping activity on wild populations of threatened songbirds. Despite residing within a </w:t>
      </w:r>
      <w:proofErr w:type="spellStart"/>
      <w:r>
        <w:t>Cagar</w:t>
      </w:r>
      <w:proofErr w:type="spellEnd"/>
      <w:r>
        <w:t xml:space="preserve"> </w:t>
      </w:r>
      <w:proofErr w:type="spellStart"/>
      <w:r>
        <w:t>Alam</w:t>
      </w:r>
      <w:proofErr w:type="spellEnd"/>
      <w:r>
        <w:t>, valuable songbird populations are showing signs of depletion in this isolated park. Furthermore, we detected no individuals of Straw-headed Bulbul during this study, which indicates that past trapping pressure reached deep into the park. If indeed the whole park was trapped in the past, the very presence of threatened songbirds further highlights the need to protect what could be one of their last strongholds in West Kalimantan.</w:t>
      </w:r>
    </w:p>
    <w:p w14:paraId="1CD2C461" w14:textId="77777777" w:rsidR="00A85D0E" w:rsidRDefault="00A85D0E"/>
    <w:p w14:paraId="5CC47030" w14:textId="77777777" w:rsidR="00A85D0E" w:rsidRDefault="00A85D0E"/>
    <w:p w14:paraId="7710CF0E" w14:textId="77777777" w:rsidR="00A85D0E" w:rsidRDefault="000A662E">
      <w:pPr>
        <w:rPr>
          <w:color w:val="222222"/>
          <w:highlight w:val="white"/>
        </w:rPr>
      </w:pPr>
      <w:r>
        <w:rPr>
          <w:color w:val="222222"/>
          <w:highlight w:val="white"/>
        </w:rPr>
        <w:t>Literature</w:t>
      </w:r>
    </w:p>
    <w:p w14:paraId="5AE44252" w14:textId="77777777" w:rsidR="00A85D0E" w:rsidRDefault="000A662E">
      <w:pPr>
        <w:rPr>
          <w:color w:val="222222"/>
          <w:highlight w:val="white"/>
        </w:rPr>
      </w:pPr>
      <w:r>
        <w:rPr>
          <w:color w:val="222222"/>
          <w:highlight w:val="white"/>
        </w:rPr>
        <w:t xml:space="preserve"> </w:t>
      </w:r>
    </w:p>
    <w:p w14:paraId="01D135E9" w14:textId="77777777" w:rsidR="00A85D0E" w:rsidRDefault="000A662E">
      <w:pPr>
        <w:rPr>
          <w:color w:val="222222"/>
          <w:highlight w:val="white"/>
        </w:rPr>
      </w:pPr>
      <w:proofErr w:type="spellStart"/>
      <w:r>
        <w:rPr>
          <w:color w:val="222222"/>
          <w:highlight w:val="white"/>
        </w:rPr>
        <w:t>Abood</w:t>
      </w:r>
      <w:proofErr w:type="spellEnd"/>
      <w:r>
        <w:rPr>
          <w:color w:val="222222"/>
          <w:highlight w:val="white"/>
        </w:rPr>
        <w:t xml:space="preserve">, S. A., Lee, J. S. H., </w:t>
      </w:r>
      <w:proofErr w:type="spellStart"/>
      <w:r>
        <w:rPr>
          <w:color w:val="222222"/>
          <w:highlight w:val="white"/>
        </w:rPr>
        <w:t>Burivalova</w:t>
      </w:r>
      <w:proofErr w:type="spellEnd"/>
      <w:r>
        <w:rPr>
          <w:color w:val="222222"/>
          <w:highlight w:val="white"/>
        </w:rPr>
        <w:t xml:space="preserve">, Z., Garcia‐Ulloa, J., &amp; Koh, L. P. (2015). Relative contributions of the logging, fiber, oil palm, and mining industries to forest loss in Indonesia. </w:t>
      </w:r>
      <w:r>
        <w:rPr>
          <w:i/>
          <w:color w:val="222222"/>
        </w:rPr>
        <w:t>Conservation Letters</w:t>
      </w:r>
      <w:r>
        <w:rPr>
          <w:color w:val="222222"/>
          <w:highlight w:val="white"/>
        </w:rPr>
        <w:t xml:space="preserve">, </w:t>
      </w:r>
      <w:r>
        <w:rPr>
          <w:i/>
          <w:color w:val="222222"/>
        </w:rPr>
        <w:t>8</w:t>
      </w:r>
      <w:r>
        <w:rPr>
          <w:color w:val="222222"/>
          <w:highlight w:val="white"/>
        </w:rPr>
        <w:t>(1), 58-67.</w:t>
      </w:r>
    </w:p>
    <w:p w14:paraId="520DD142" w14:textId="77777777" w:rsidR="00A85D0E" w:rsidRDefault="00A85D0E">
      <w:pPr>
        <w:rPr>
          <w:color w:val="222222"/>
          <w:highlight w:val="white"/>
        </w:rPr>
      </w:pPr>
    </w:p>
    <w:p w14:paraId="7721B1DC" w14:textId="77777777" w:rsidR="00A85D0E" w:rsidRDefault="000A662E">
      <w:proofErr w:type="spellStart"/>
      <w:r>
        <w:t>Achard</w:t>
      </w:r>
      <w:proofErr w:type="spellEnd"/>
      <w:r>
        <w:t>, F. et al. (2002) Determination of deforestation rates of the world’s humid tropical forests. Science 297, 999–1002.</w:t>
      </w:r>
    </w:p>
    <w:p w14:paraId="62B13071" w14:textId="77777777" w:rsidR="00A85D0E" w:rsidRDefault="000A662E">
      <w:r>
        <w:t xml:space="preserve"> </w:t>
      </w:r>
    </w:p>
    <w:p w14:paraId="429C5211" w14:textId="47DF172D" w:rsidR="00A85D0E" w:rsidRDefault="000A662E">
      <w:pPr>
        <w:rPr>
          <w:ins w:id="310" w:author="Carroll,Sarah" w:date="2019-09-08T13:06:00Z"/>
          <w:color w:val="222222"/>
          <w:highlight w:val="white"/>
        </w:rPr>
      </w:pPr>
      <w:r>
        <w:rPr>
          <w:color w:val="222222"/>
          <w:highlight w:val="white"/>
        </w:rPr>
        <w:t xml:space="preserve">Brooks, T. M., Mittermeier, R. A., Mittermeier, C. G., Da Fonseca, G. A., Rylands, A. B., </w:t>
      </w:r>
      <w:proofErr w:type="spellStart"/>
      <w:r>
        <w:rPr>
          <w:color w:val="222222"/>
          <w:highlight w:val="white"/>
        </w:rPr>
        <w:t>Konstant</w:t>
      </w:r>
      <w:proofErr w:type="spellEnd"/>
      <w:r>
        <w:rPr>
          <w:color w:val="222222"/>
          <w:highlight w:val="white"/>
        </w:rPr>
        <w:t xml:space="preserve">, W. R., ... &amp; Hilton‐Taylor, C. (2002). Habitat loss and extinction in the hotspots of biodiversity. </w:t>
      </w:r>
      <w:r>
        <w:rPr>
          <w:color w:val="222222"/>
        </w:rPr>
        <w:t>Conservation biology</w:t>
      </w:r>
      <w:r>
        <w:rPr>
          <w:color w:val="222222"/>
          <w:highlight w:val="white"/>
        </w:rPr>
        <w:t xml:space="preserve">, </w:t>
      </w:r>
      <w:r>
        <w:rPr>
          <w:color w:val="222222"/>
        </w:rPr>
        <w:t>16</w:t>
      </w:r>
      <w:r>
        <w:rPr>
          <w:color w:val="222222"/>
          <w:highlight w:val="white"/>
        </w:rPr>
        <w:t>(4), 909-923.</w:t>
      </w:r>
    </w:p>
    <w:p w14:paraId="54890611" w14:textId="27BAA985" w:rsidR="00F704EA" w:rsidRDefault="00F704EA">
      <w:pPr>
        <w:rPr>
          <w:ins w:id="311" w:author="Carroll,Sarah" w:date="2019-09-08T13:06:00Z"/>
          <w:color w:val="222222"/>
          <w:highlight w:val="white"/>
        </w:rPr>
      </w:pPr>
    </w:p>
    <w:p w14:paraId="3F062A02" w14:textId="7C814A9B" w:rsidR="00F704EA" w:rsidRDefault="00F704EA">
      <w:pPr>
        <w:rPr>
          <w:color w:val="222222"/>
          <w:highlight w:val="white"/>
        </w:rPr>
      </w:pPr>
      <w:ins w:id="312" w:author="Carroll,Sarah" w:date="2019-09-08T13:06:00Z">
        <w:r>
          <w:rPr>
            <w:rFonts w:ascii="Arial" w:hAnsi="Arial" w:cs="Arial"/>
            <w:color w:val="1C1D1E"/>
            <w:sz w:val="21"/>
            <w:szCs w:val="21"/>
            <w:shd w:val="clear" w:color="auto" w:fill="FFFFFF"/>
          </w:rPr>
          <w:t>Canterbury, G. E., Martin, T. E., Petit, D. R., Petit, L. J. and Bradford, D. F. (2000), Bird Communities and Habitat as Ecological Indicators of Forest Condition in Regional Monitoring. Conservation Biology, 14: 544-558. doi:</w:t>
        </w:r>
        <w:r>
          <w:fldChar w:fldCharType="begin"/>
        </w:r>
        <w:r>
          <w:instrText xml:space="preserve"> HYPERLINK "https://doi.org/10.1046/j.1523-1739.2000.98235.x" </w:instrText>
        </w:r>
        <w:r>
          <w:fldChar w:fldCharType="separate"/>
        </w:r>
        <w:r>
          <w:rPr>
            <w:rStyle w:val="Hyperlink"/>
            <w:rFonts w:ascii="Arial" w:hAnsi="Arial" w:cs="Arial"/>
            <w:color w:val="4A709F"/>
            <w:sz w:val="21"/>
            <w:szCs w:val="21"/>
            <w:shd w:val="clear" w:color="auto" w:fill="FFFFFF"/>
          </w:rPr>
          <w:t>10.1046/j.1523-1739.2000.98235.x</w:t>
        </w:r>
        <w:r>
          <w:fldChar w:fldCharType="end"/>
        </w:r>
      </w:ins>
    </w:p>
    <w:p w14:paraId="0205290D" w14:textId="77777777" w:rsidR="00A85D0E" w:rsidRDefault="000A662E">
      <w:r>
        <w:t xml:space="preserve"> </w:t>
      </w:r>
    </w:p>
    <w:p w14:paraId="1B048728" w14:textId="77777777" w:rsidR="00A85D0E" w:rsidRDefault="000A662E">
      <w:proofErr w:type="spellStart"/>
      <w:r>
        <w:t>Chng</w:t>
      </w:r>
      <w:proofErr w:type="spellEnd"/>
      <w:r>
        <w:t xml:space="preserve">, S.C.L and Eaton, J.A. (2016a). Snapshot of an on-going trade: an inventory of birds for sale in </w:t>
      </w:r>
      <w:proofErr w:type="spellStart"/>
      <w:r>
        <w:t>Chatuchak</w:t>
      </w:r>
      <w:proofErr w:type="spellEnd"/>
      <w:r>
        <w:t xml:space="preserve"> weekend market, Bangkok, Thailand. </w:t>
      </w:r>
      <w:proofErr w:type="spellStart"/>
      <w:r>
        <w:rPr>
          <w:i/>
        </w:rPr>
        <w:t>BirdingASIA</w:t>
      </w:r>
      <w:proofErr w:type="spellEnd"/>
      <w:r>
        <w:rPr>
          <w:i/>
        </w:rPr>
        <w:t xml:space="preserve"> </w:t>
      </w:r>
      <w:r>
        <w:t>24: 24–29.</w:t>
      </w:r>
    </w:p>
    <w:p w14:paraId="17C1BC30" w14:textId="77777777" w:rsidR="00A85D0E" w:rsidRDefault="000A662E">
      <w:r>
        <w:t xml:space="preserve"> </w:t>
      </w:r>
    </w:p>
    <w:p w14:paraId="7E5D3FD2" w14:textId="77777777" w:rsidR="00A85D0E" w:rsidRDefault="000A662E">
      <w:proofErr w:type="spellStart"/>
      <w:r>
        <w:t>Chng</w:t>
      </w:r>
      <w:proofErr w:type="spellEnd"/>
      <w:r>
        <w:t xml:space="preserve">, S.C.L and Eaton, J.A. (2016b). </w:t>
      </w:r>
      <w:r>
        <w:rPr>
          <w:i/>
        </w:rPr>
        <w:t>In the market for extinction: Eastern and Central Java</w:t>
      </w:r>
      <w:r>
        <w:t xml:space="preserve">. TRAFFIC Southeast Asia, </w:t>
      </w:r>
      <w:proofErr w:type="spellStart"/>
      <w:r>
        <w:t>Petaling</w:t>
      </w:r>
      <w:proofErr w:type="spellEnd"/>
      <w:r>
        <w:t xml:space="preserve"> Jaya, Selangor, Malaysia. </w:t>
      </w:r>
    </w:p>
    <w:p w14:paraId="5A6658F1" w14:textId="77777777" w:rsidR="00A85D0E" w:rsidRDefault="000A662E">
      <w:r>
        <w:t xml:space="preserve"> </w:t>
      </w:r>
    </w:p>
    <w:p w14:paraId="236F06EB" w14:textId="77777777" w:rsidR="00A85D0E" w:rsidRDefault="000A662E">
      <w:proofErr w:type="spellStart"/>
      <w:r>
        <w:t>Chng</w:t>
      </w:r>
      <w:proofErr w:type="spellEnd"/>
      <w:r>
        <w:t xml:space="preserve">, S.C.L., Eaton, J.A., </w:t>
      </w:r>
      <w:proofErr w:type="spellStart"/>
      <w:r>
        <w:t>Krishnasamy</w:t>
      </w:r>
      <w:proofErr w:type="spellEnd"/>
      <w:r>
        <w:t xml:space="preserve">, K., Shepherd, C.R. and Nijman, V. (2015). </w:t>
      </w:r>
      <w:r>
        <w:rPr>
          <w:i/>
        </w:rPr>
        <w:t>In the market for extinction: an inventory of Jakarta's bird markets</w:t>
      </w:r>
      <w:r>
        <w:t xml:space="preserve">. TRAFFIC Southeast Asia, </w:t>
      </w:r>
      <w:proofErr w:type="spellStart"/>
      <w:r>
        <w:t>Petaling</w:t>
      </w:r>
      <w:proofErr w:type="spellEnd"/>
      <w:r>
        <w:t xml:space="preserve"> Jaya, Selangor, Malaysia.</w:t>
      </w:r>
    </w:p>
    <w:p w14:paraId="75693864" w14:textId="77777777" w:rsidR="00A85D0E" w:rsidRDefault="000A662E">
      <w:r>
        <w:t xml:space="preserve"> </w:t>
      </w:r>
    </w:p>
    <w:p w14:paraId="60A5380E" w14:textId="77777777" w:rsidR="00A85D0E" w:rsidRDefault="000A662E">
      <w:proofErr w:type="spellStart"/>
      <w:r>
        <w:t>Chng</w:t>
      </w:r>
      <w:proofErr w:type="spellEnd"/>
      <w:r>
        <w:t xml:space="preserve">, S.C.L., </w:t>
      </w:r>
      <w:proofErr w:type="spellStart"/>
      <w:r>
        <w:t>Guciano</w:t>
      </w:r>
      <w:proofErr w:type="spellEnd"/>
      <w:r>
        <w:t xml:space="preserve">, M. and Eaton, J.A. (2016). In the market for extinction: </w:t>
      </w:r>
      <w:proofErr w:type="spellStart"/>
      <w:r>
        <w:t>Sukahaji</w:t>
      </w:r>
      <w:proofErr w:type="spellEnd"/>
      <w:r>
        <w:t xml:space="preserve">, Bandung, Java, Indonesia. </w:t>
      </w:r>
      <w:r>
        <w:rPr>
          <w:i/>
        </w:rPr>
        <w:t>BirdingAsia</w:t>
      </w:r>
      <w:r>
        <w:t xml:space="preserve">26: 22–28. </w:t>
      </w:r>
    </w:p>
    <w:p w14:paraId="3D64684C" w14:textId="77777777" w:rsidR="00A85D0E" w:rsidRDefault="000A662E">
      <w:r>
        <w:t xml:space="preserve"> </w:t>
      </w:r>
    </w:p>
    <w:p w14:paraId="50020513" w14:textId="14CAA643" w:rsidR="00A85D0E" w:rsidRDefault="000A662E">
      <w:pPr>
        <w:rPr>
          <w:ins w:id="313" w:author="Carroll,Sarah" w:date="2019-09-08T12:51:00Z"/>
        </w:rPr>
      </w:pPr>
      <w:proofErr w:type="spellStart"/>
      <w:r>
        <w:t>Chng</w:t>
      </w:r>
      <w:proofErr w:type="spellEnd"/>
      <w:r>
        <w:t xml:space="preserve">, S.C.L., Shepherd, C.R.S. and Eaton, J.A. (2018). In the market for extinction: birds for sale in selected outlets in Sumatra. </w:t>
      </w:r>
      <w:r>
        <w:rPr>
          <w:i/>
        </w:rPr>
        <w:t>TRAFFIC Bulletin</w:t>
      </w:r>
      <w:r>
        <w:t>30(1): 15–22.</w:t>
      </w:r>
    </w:p>
    <w:p w14:paraId="3D590EBD" w14:textId="1C973D8E" w:rsidR="007D4E7F" w:rsidRDefault="007D4E7F">
      <w:pPr>
        <w:rPr>
          <w:ins w:id="314" w:author="Carroll,Sarah" w:date="2019-09-08T12:51:00Z"/>
        </w:rPr>
      </w:pPr>
    </w:p>
    <w:p w14:paraId="2408F698" w14:textId="77777777" w:rsidR="007D4E7F" w:rsidRDefault="007D4E7F" w:rsidP="007D4E7F">
      <w:pPr>
        <w:rPr>
          <w:ins w:id="315" w:author="Carroll,Sarah" w:date="2019-09-08T12:51:00Z"/>
        </w:rPr>
      </w:pPr>
      <w:ins w:id="316" w:author="Carroll,Sarah" w:date="2019-09-08T12:51:00Z">
        <w:r w:rsidRPr="00BE6D35">
          <w:t xml:space="preserve">Cohen, W. B., Yang, Z., Healey, S. P., Kennedy, R. E., &amp; Gorelick, N. (2018). A </w:t>
        </w:r>
        <w:proofErr w:type="spellStart"/>
        <w:r w:rsidRPr="00BE6D35">
          <w:t>LandTrendr</w:t>
        </w:r>
        <w:proofErr w:type="spellEnd"/>
        <w:r w:rsidRPr="00BE6D35">
          <w:t xml:space="preserve"> multispectral ensemble for forest disturbance detection. Remote Sensing of Environment, 205, 131-140.</w:t>
        </w:r>
      </w:ins>
    </w:p>
    <w:p w14:paraId="712142B4" w14:textId="77777777" w:rsidR="007D4E7F" w:rsidRDefault="007D4E7F"/>
    <w:p w14:paraId="78897F18" w14:textId="77777777" w:rsidR="00A85D0E" w:rsidRDefault="000A662E">
      <w:r>
        <w:t xml:space="preserve"> </w:t>
      </w:r>
    </w:p>
    <w:p w14:paraId="4DDDA9B7" w14:textId="55C4AA08" w:rsidR="00A85D0E" w:rsidRDefault="000A662E">
      <w:pPr>
        <w:rPr>
          <w:ins w:id="317" w:author="Carroll,Sarah" w:date="2019-09-08T12:58:00Z"/>
        </w:rPr>
      </w:pPr>
      <w:r>
        <w:t xml:space="preserve">Collar, N. J. (2005). Family </w:t>
      </w:r>
      <w:proofErr w:type="spellStart"/>
      <w:r>
        <w:t>Turdidae</w:t>
      </w:r>
      <w:proofErr w:type="spellEnd"/>
      <w:r>
        <w:t xml:space="preserve"> (Thrushes). In: del </w:t>
      </w:r>
      <w:proofErr w:type="spellStart"/>
      <w:r>
        <w:t>Hoyo</w:t>
      </w:r>
      <w:proofErr w:type="spellEnd"/>
      <w:r>
        <w:t xml:space="preserve">, J., Elliott, A. and Christie, C. (eds), </w:t>
      </w:r>
      <w:r>
        <w:rPr>
          <w:i/>
        </w:rPr>
        <w:t>Handbook of birds of the world Vol. 10</w:t>
      </w:r>
      <w:r>
        <w:t xml:space="preserve">, pp. 514-807. Lynx </w:t>
      </w:r>
      <w:proofErr w:type="spellStart"/>
      <w:r>
        <w:t>Edicions</w:t>
      </w:r>
      <w:proofErr w:type="spellEnd"/>
      <w:r>
        <w:t>, Barcelona, Spain.</w:t>
      </w:r>
    </w:p>
    <w:p w14:paraId="74BBCC32" w14:textId="63958B74" w:rsidR="007D4E7F" w:rsidRDefault="007D4E7F">
      <w:pPr>
        <w:rPr>
          <w:ins w:id="318" w:author="Carroll,Sarah" w:date="2019-09-08T12:58:00Z"/>
        </w:rPr>
      </w:pPr>
    </w:p>
    <w:p w14:paraId="7B13D38E" w14:textId="0EAA1248" w:rsidR="007D4E7F" w:rsidRDefault="007D4E7F">
      <w:ins w:id="319" w:author="Carroll,Sarah" w:date="2019-09-08T12:58:00Z">
        <w:r>
          <w:rPr>
            <w:rStyle w:val="author"/>
            <w:rFonts w:ascii="Arial" w:hAnsi="Arial" w:cs="Arial"/>
            <w:color w:val="1C1D1E"/>
            <w:sz w:val="21"/>
            <w:szCs w:val="21"/>
            <w:shd w:val="clear" w:color="auto" w:fill="EFEFF0"/>
          </w:rPr>
          <w:t>Cole, L. E. S.</w:t>
        </w:r>
        <w:r>
          <w:rPr>
            <w:rFonts w:ascii="Arial" w:hAnsi="Arial" w:cs="Arial"/>
            <w:color w:val="1C1D1E"/>
            <w:sz w:val="21"/>
            <w:szCs w:val="21"/>
            <w:shd w:val="clear" w:color="auto" w:fill="EFEFF0"/>
          </w:rPr>
          <w:t>, </w:t>
        </w:r>
        <w:r>
          <w:rPr>
            <w:rStyle w:val="author"/>
            <w:rFonts w:ascii="Arial" w:hAnsi="Arial" w:cs="Arial"/>
            <w:color w:val="1C1D1E"/>
            <w:sz w:val="21"/>
            <w:szCs w:val="21"/>
            <w:shd w:val="clear" w:color="auto" w:fill="EFEFF0"/>
          </w:rPr>
          <w:t>Bhagwat, S. A.</w:t>
        </w:r>
        <w:r>
          <w:rPr>
            <w:rFonts w:ascii="Arial" w:hAnsi="Arial" w:cs="Arial"/>
            <w:color w:val="1C1D1E"/>
            <w:sz w:val="21"/>
            <w:szCs w:val="21"/>
            <w:shd w:val="clear" w:color="auto" w:fill="EFEFF0"/>
          </w:rPr>
          <w:t> &amp; </w:t>
        </w:r>
        <w:r>
          <w:rPr>
            <w:rStyle w:val="author"/>
            <w:rFonts w:ascii="Arial" w:hAnsi="Arial" w:cs="Arial"/>
            <w:color w:val="1C1D1E"/>
            <w:sz w:val="21"/>
            <w:szCs w:val="21"/>
            <w:shd w:val="clear" w:color="auto" w:fill="EFEFF0"/>
          </w:rPr>
          <w:t xml:space="preserve">Willis, K. </w:t>
        </w:r>
        <w:proofErr w:type="gramStart"/>
        <w:r>
          <w:rPr>
            <w:rStyle w:val="author"/>
            <w:rFonts w:ascii="Arial" w:hAnsi="Arial" w:cs="Arial"/>
            <w:color w:val="1C1D1E"/>
            <w:sz w:val="21"/>
            <w:szCs w:val="21"/>
            <w:shd w:val="clear" w:color="auto" w:fill="EFEFF0"/>
          </w:rPr>
          <w:t>J.</w:t>
        </w:r>
        <w:r>
          <w:rPr>
            <w:rFonts w:ascii="Arial" w:hAnsi="Arial" w:cs="Arial"/>
            <w:color w:val="1C1D1E"/>
            <w:sz w:val="21"/>
            <w:szCs w:val="21"/>
            <w:shd w:val="clear" w:color="auto" w:fill="EFEFF0"/>
          </w:rPr>
          <w:t>(</w:t>
        </w:r>
        <w:proofErr w:type="gramEnd"/>
        <w:r>
          <w:rPr>
            <w:rStyle w:val="pubyear"/>
            <w:rFonts w:ascii="Arial" w:hAnsi="Arial" w:cs="Arial"/>
            <w:color w:val="1C1D1E"/>
            <w:sz w:val="21"/>
            <w:szCs w:val="21"/>
            <w:shd w:val="clear" w:color="auto" w:fill="EFEFF0"/>
          </w:rPr>
          <w:t>2014</w:t>
        </w:r>
        <w:r>
          <w:rPr>
            <w:rFonts w:ascii="Arial" w:hAnsi="Arial" w:cs="Arial"/>
            <w:color w:val="1C1D1E"/>
            <w:sz w:val="21"/>
            <w:szCs w:val="21"/>
            <w:shd w:val="clear" w:color="auto" w:fill="EFEFF0"/>
          </w:rPr>
          <w:t>). </w:t>
        </w:r>
        <w:r>
          <w:rPr>
            <w:rStyle w:val="articletitle"/>
            <w:rFonts w:ascii="Arial" w:hAnsi="Arial" w:cs="Arial"/>
            <w:color w:val="1C1D1E"/>
            <w:sz w:val="21"/>
            <w:szCs w:val="21"/>
            <w:shd w:val="clear" w:color="auto" w:fill="EFEFF0"/>
          </w:rPr>
          <w:t>Recovery and resilience of tropical forests after disturbance</w:t>
        </w:r>
        <w:r>
          <w:rPr>
            <w:rFonts w:ascii="Arial" w:hAnsi="Arial" w:cs="Arial"/>
            <w:color w:val="1C1D1E"/>
            <w:sz w:val="21"/>
            <w:szCs w:val="21"/>
            <w:shd w:val="clear" w:color="auto" w:fill="EFEFF0"/>
          </w:rPr>
          <w:t>. </w:t>
        </w:r>
        <w:r>
          <w:rPr>
            <w:rStyle w:val="journaltitle"/>
            <w:rFonts w:ascii="Arial" w:hAnsi="Arial" w:cs="Arial"/>
            <w:i/>
            <w:iCs/>
            <w:color w:val="1C1D1E"/>
            <w:sz w:val="21"/>
            <w:szCs w:val="21"/>
            <w:shd w:val="clear" w:color="auto" w:fill="EFEFF0"/>
          </w:rPr>
          <w:t>Nature Communications</w:t>
        </w:r>
        <w:r>
          <w:rPr>
            <w:rFonts w:ascii="Arial" w:hAnsi="Arial" w:cs="Arial"/>
            <w:color w:val="1C1D1E"/>
            <w:sz w:val="21"/>
            <w:szCs w:val="21"/>
            <w:shd w:val="clear" w:color="auto" w:fill="EFEFF0"/>
          </w:rPr>
          <w:t> </w:t>
        </w:r>
        <w:r>
          <w:rPr>
            <w:rStyle w:val="vol"/>
            <w:rFonts w:ascii="Arial" w:hAnsi="Arial" w:cs="Arial"/>
            <w:b/>
            <w:bCs/>
            <w:color w:val="1C1D1E"/>
            <w:sz w:val="21"/>
            <w:szCs w:val="21"/>
            <w:shd w:val="clear" w:color="auto" w:fill="EFEFF0"/>
          </w:rPr>
          <w:t>5</w:t>
        </w:r>
        <w:r>
          <w:rPr>
            <w:rFonts w:ascii="Arial" w:hAnsi="Arial" w:cs="Arial"/>
            <w:color w:val="1C1D1E"/>
            <w:sz w:val="21"/>
            <w:szCs w:val="21"/>
            <w:shd w:val="clear" w:color="auto" w:fill="EFEFF0"/>
          </w:rPr>
          <w:t>, </w:t>
        </w:r>
        <w:r>
          <w:rPr>
            <w:rStyle w:val="pagefirst"/>
            <w:rFonts w:ascii="Arial" w:hAnsi="Arial" w:cs="Arial"/>
            <w:color w:val="1C1D1E"/>
            <w:sz w:val="21"/>
            <w:szCs w:val="21"/>
            <w:shd w:val="clear" w:color="auto" w:fill="EFEFF0"/>
          </w:rPr>
          <w:t>3906</w:t>
        </w:r>
        <w:r>
          <w:rPr>
            <w:rFonts w:ascii="Arial" w:hAnsi="Arial" w:cs="Arial"/>
            <w:color w:val="1C1D1E"/>
            <w:sz w:val="21"/>
            <w:szCs w:val="21"/>
            <w:shd w:val="clear" w:color="auto" w:fill="EFEFF0"/>
          </w:rPr>
          <w:t>.</w:t>
        </w:r>
      </w:ins>
    </w:p>
    <w:p w14:paraId="4BC49DD5" w14:textId="77777777" w:rsidR="00A85D0E" w:rsidRDefault="00A85D0E"/>
    <w:p w14:paraId="50E7D1BD" w14:textId="77777777" w:rsidR="00A85D0E" w:rsidRDefault="000A662E">
      <w:r>
        <w:t xml:space="preserve">Eaton, J.A., Shepherd, C.R., </w:t>
      </w:r>
      <w:proofErr w:type="spellStart"/>
      <w:r>
        <w:t>Rheindt</w:t>
      </w:r>
      <w:proofErr w:type="spellEnd"/>
      <w:r>
        <w:t xml:space="preserve">, F.E., Harris, J.B.C., van </w:t>
      </w:r>
      <w:proofErr w:type="spellStart"/>
      <w:r>
        <w:t>Balen</w:t>
      </w:r>
      <w:proofErr w:type="spellEnd"/>
      <w:r>
        <w:t xml:space="preserve">, S.B., </w:t>
      </w:r>
      <w:proofErr w:type="spellStart"/>
      <w:r>
        <w:t>Wilcove</w:t>
      </w:r>
      <w:proofErr w:type="spellEnd"/>
      <w:r>
        <w:t xml:space="preserve">, D.S. and Collar, N.J. (2015). Trade-driven extinctions and near-extinctions of avian taxa in </w:t>
      </w:r>
      <w:proofErr w:type="spellStart"/>
      <w:r>
        <w:t>Sundaic</w:t>
      </w:r>
      <w:proofErr w:type="spellEnd"/>
      <w:r>
        <w:t xml:space="preserve"> Indonesia. </w:t>
      </w:r>
      <w:r>
        <w:rPr>
          <w:i/>
        </w:rPr>
        <w:t>Forktail</w:t>
      </w:r>
      <w:r>
        <w:t>31: 1–12.</w:t>
      </w:r>
    </w:p>
    <w:p w14:paraId="686625EF" w14:textId="6123AF92" w:rsidR="00A85D0E" w:rsidRDefault="000A662E">
      <w:pPr>
        <w:rPr>
          <w:ins w:id="320" w:author="Carroll,Sarah" w:date="2019-09-08T12:52:00Z"/>
        </w:rPr>
      </w:pPr>
      <w:r>
        <w:t xml:space="preserve"> </w:t>
      </w:r>
    </w:p>
    <w:p w14:paraId="283A9B2D" w14:textId="43883CE3" w:rsidR="007D4E7F" w:rsidRDefault="007D4E7F" w:rsidP="007D4E7F">
      <w:pPr>
        <w:autoSpaceDE w:val="0"/>
        <w:autoSpaceDN w:val="0"/>
        <w:adjustRightInd w:val="0"/>
        <w:rPr>
          <w:ins w:id="321" w:author="Carroll,Sarah" w:date="2019-09-08T12:52:00Z"/>
          <w:rFonts w:ascii="URWPalladioL-Roma" w:hAnsi="URWPalladioL-Roma" w:cs="URWPalladioL-Roma"/>
          <w:sz w:val="18"/>
          <w:szCs w:val="18"/>
        </w:rPr>
      </w:pPr>
      <w:ins w:id="322" w:author="Carroll,Sarah" w:date="2019-09-08T12:52:00Z">
        <w:r>
          <w:rPr>
            <w:rFonts w:ascii="URWPalladioL-Roma" w:hAnsi="URWPalladioL-Roma" w:cs="URWPalladioL-Roma"/>
            <w:sz w:val="18"/>
            <w:szCs w:val="18"/>
          </w:rPr>
          <w:t xml:space="preserve">Environmental Systems Research Institute (ESRI). </w:t>
        </w:r>
        <w:r>
          <w:rPr>
            <w:rFonts w:ascii="URWPalladioL-Ital" w:hAnsi="URWPalladioL-Ital" w:cs="URWPalladioL-Ital"/>
            <w:sz w:val="18"/>
            <w:szCs w:val="18"/>
          </w:rPr>
          <w:t>ArcGIS 10.</w:t>
        </w:r>
      </w:ins>
      <w:ins w:id="323" w:author="Carroll,Sarah" w:date="2019-09-08T12:53:00Z">
        <w:r>
          <w:rPr>
            <w:rFonts w:ascii="URWPalladioL-Ital" w:hAnsi="URWPalladioL-Ital" w:cs="URWPalladioL-Ital"/>
            <w:sz w:val="18"/>
            <w:szCs w:val="18"/>
          </w:rPr>
          <w:t>6</w:t>
        </w:r>
      </w:ins>
      <w:ins w:id="324" w:author="Carroll,Sarah" w:date="2019-09-08T12:52:00Z">
        <w:r>
          <w:rPr>
            <w:rFonts w:ascii="URWPalladioL-Ital" w:hAnsi="URWPalladioL-Ital" w:cs="URWPalladioL-Ital"/>
            <w:sz w:val="18"/>
            <w:szCs w:val="18"/>
          </w:rPr>
          <w:t>.</w:t>
        </w:r>
        <w:r>
          <w:rPr>
            <w:rFonts w:ascii="URWPalladioL-Roma" w:hAnsi="URWPalladioL-Roma" w:cs="URWPalladioL-Roma"/>
            <w:sz w:val="18"/>
            <w:szCs w:val="18"/>
          </w:rPr>
          <w:t>; Environmental Systems Research Institute</w:t>
        </w:r>
      </w:ins>
    </w:p>
    <w:p w14:paraId="31134CC1" w14:textId="569FCBDA" w:rsidR="007D4E7F" w:rsidRDefault="007D4E7F" w:rsidP="007D4E7F">
      <w:pPr>
        <w:rPr>
          <w:ins w:id="325" w:author="Carroll,Sarah" w:date="2019-09-08T12:52:00Z"/>
          <w:rFonts w:ascii="URWPalladioL-Roma" w:hAnsi="URWPalladioL-Roma" w:cs="URWPalladioL-Roma"/>
          <w:sz w:val="18"/>
          <w:szCs w:val="18"/>
        </w:rPr>
      </w:pPr>
      <w:ins w:id="326" w:author="Carroll,Sarah" w:date="2019-09-08T12:52:00Z">
        <w:r>
          <w:rPr>
            <w:rFonts w:ascii="URWPalladioL-Roma" w:hAnsi="URWPalladioL-Roma" w:cs="URWPalladioL-Roma"/>
            <w:sz w:val="18"/>
            <w:szCs w:val="18"/>
          </w:rPr>
          <w:t>(ESRI): Redlands, CA, USA, 2004.</w:t>
        </w:r>
      </w:ins>
    </w:p>
    <w:p w14:paraId="4B5C5EB5" w14:textId="77777777" w:rsidR="007D4E7F" w:rsidRDefault="007D4E7F" w:rsidP="007D4E7F"/>
    <w:p w14:paraId="31CA3FB4" w14:textId="77777777" w:rsidR="00A85D0E" w:rsidRDefault="000A662E">
      <w:pPr>
        <w:rPr>
          <w:color w:val="222222"/>
          <w:highlight w:val="white"/>
        </w:rPr>
      </w:pPr>
      <w:r>
        <w:rPr>
          <w:color w:val="222222"/>
          <w:highlight w:val="white"/>
        </w:rPr>
        <w:t xml:space="preserve">Curran, L. M., Trigg, S. N., McDonald, A. K., </w:t>
      </w:r>
      <w:proofErr w:type="spellStart"/>
      <w:r>
        <w:rPr>
          <w:color w:val="222222"/>
          <w:highlight w:val="white"/>
        </w:rPr>
        <w:t>Astiani</w:t>
      </w:r>
      <w:proofErr w:type="spellEnd"/>
      <w:r>
        <w:rPr>
          <w:color w:val="222222"/>
          <w:highlight w:val="white"/>
        </w:rPr>
        <w:t xml:space="preserve">, D., </w:t>
      </w:r>
      <w:proofErr w:type="spellStart"/>
      <w:r>
        <w:rPr>
          <w:color w:val="222222"/>
          <w:highlight w:val="white"/>
        </w:rPr>
        <w:t>Hardiono</w:t>
      </w:r>
      <w:proofErr w:type="spellEnd"/>
      <w:r>
        <w:rPr>
          <w:color w:val="222222"/>
          <w:highlight w:val="white"/>
        </w:rPr>
        <w:t xml:space="preserve">, Y. M., </w:t>
      </w:r>
      <w:proofErr w:type="spellStart"/>
      <w:r>
        <w:rPr>
          <w:color w:val="222222"/>
          <w:highlight w:val="white"/>
        </w:rPr>
        <w:t>Siregar</w:t>
      </w:r>
      <w:proofErr w:type="spellEnd"/>
      <w:r>
        <w:rPr>
          <w:color w:val="222222"/>
          <w:highlight w:val="white"/>
        </w:rPr>
        <w:t xml:space="preserve">, P., ... &amp; </w:t>
      </w:r>
      <w:proofErr w:type="spellStart"/>
      <w:r>
        <w:rPr>
          <w:color w:val="222222"/>
          <w:highlight w:val="white"/>
        </w:rPr>
        <w:t>Kasischke</w:t>
      </w:r>
      <w:proofErr w:type="spellEnd"/>
      <w:r>
        <w:rPr>
          <w:color w:val="222222"/>
          <w:highlight w:val="white"/>
        </w:rPr>
        <w:t xml:space="preserve">, E. (2004). Lowland forest loss in protected areas of Indonesian Borneo. </w:t>
      </w:r>
      <w:r>
        <w:rPr>
          <w:i/>
          <w:color w:val="222222"/>
        </w:rPr>
        <w:t>Science</w:t>
      </w:r>
      <w:r>
        <w:rPr>
          <w:color w:val="222222"/>
          <w:highlight w:val="white"/>
        </w:rPr>
        <w:t xml:space="preserve">, </w:t>
      </w:r>
      <w:r>
        <w:rPr>
          <w:i/>
          <w:color w:val="222222"/>
        </w:rPr>
        <w:t>303</w:t>
      </w:r>
      <w:r>
        <w:rPr>
          <w:color w:val="222222"/>
          <w:highlight w:val="white"/>
        </w:rPr>
        <w:t>(5660), 1000-1003.</w:t>
      </w:r>
    </w:p>
    <w:p w14:paraId="36FABC3A" w14:textId="06E8DACC" w:rsidR="00A85D0E" w:rsidRDefault="00A85D0E"/>
    <w:p w14:paraId="4C13BCC2" w14:textId="77777777" w:rsidR="00A85D0E" w:rsidRDefault="000A662E">
      <w:r>
        <w:t xml:space="preserve"> </w:t>
      </w:r>
    </w:p>
    <w:p w14:paraId="2C3D4774" w14:textId="77777777" w:rsidR="00A85D0E" w:rsidRDefault="000A662E">
      <w:r>
        <w:t xml:space="preserve">Eaton, J.A., </w:t>
      </w:r>
      <w:proofErr w:type="spellStart"/>
      <w:r>
        <w:t>Leupen</w:t>
      </w:r>
      <w:proofErr w:type="spellEnd"/>
      <w:r>
        <w:t xml:space="preserve">, B.T.C. and </w:t>
      </w:r>
      <w:proofErr w:type="spellStart"/>
      <w:r>
        <w:t>Krishnasamy</w:t>
      </w:r>
      <w:proofErr w:type="spellEnd"/>
      <w:r>
        <w:t xml:space="preserve">, K. (2017a). Songsters of Singapore: </w:t>
      </w:r>
      <w:r>
        <w:rPr>
          <w:i/>
        </w:rPr>
        <w:t>An overview of the bird species in Singapore pet shops</w:t>
      </w:r>
      <w:r>
        <w:t xml:space="preserve">. TRAFFIC Southeast Asia, </w:t>
      </w:r>
      <w:proofErr w:type="spellStart"/>
      <w:r>
        <w:t>Petaling</w:t>
      </w:r>
      <w:proofErr w:type="spellEnd"/>
      <w:r>
        <w:t xml:space="preserve"> Jaya, Selangor, Malaysia.</w:t>
      </w:r>
    </w:p>
    <w:p w14:paraId="45EAF2F9" w14:textId="77777777" w:rsidR="00A85D0E" w:rsidRDefault="000A662E">
      <w:r>
        <w:t xml:space="preserve"> </w:t>
      </w:r>
    </w:p>
    <w:p w14:paraId="61781F62" w14:textId="77777777" w:rsidR="00A85D0E" w:rsidRDefault="000A662E">
      <w:r>
        <w:t xml:space="preserve">Eaton, J.A., Nguyen, M.D.T., Willemsen, M., Lee, J. and </w:t>
      </w:r>
      <w:proofErr w:type="spellStart"/>
      <w:r>
        <w:t>Chng</w:t>
      </w:r>
      <w:proofErr w:type="spellEnd"/>
      <w:r>
        <w:t xml:space="preserve">, S.C.L. (2017b). Caged in the city: an inventory of birds for sale in Ha </w:t>
      </w:r>
      <w:proofErr w:type="spellStart"/>
      <w:r>
        <w:t>Noi</w:t>
      </w:r>
      <w:proofErr w:type="spellEnd"/>
      <w:r>
        <w:t xml:space="preserve"> and Ho Chi Minh City, Viet Nam. TRAFFIC Southeast Asia, </w:t>
      </w:r>
      <w:proofErr w:type="spellStart"/>
      <w:r>
        <w:t>Petaling</w:t>
      </w:r>
      <w:proofErr w:type="spellEnd"/>
      <w:r>
        <w:t xml:space="preserve"> Jaya, Selangor, Malaysia.</w:t>
      </w:r>
    </w:p>
    <w:p w14:paraId="5858E624" w14:textId="77777777" w:rsidR="00A85D0E" w:rsidRDefault="000A662E">
      <w:r>
        <w:t xml:space="preserve"> </w:t>
      </w:r>
    </w:p>
    <w:p w14:paraId="6581D05D" w14:textId="5C949CAA" w:rsidR="00A85D0E" w:rsidRDefault="000A662E">
      <w:pPr>
        <w:rPr>
          <w:ins w:id="327" w:author="Carroll,Sarah" w:date="2019-09-08T12:56:00Z"/>
          <w:rFonts w:ascii="Helvetica Neue" w:eastAsia="Times New Roman" w:hAnsi="Helvetica Neue" w:cs="Times New Roman"/>
          <w:color w:val="333333"/>
          <w:sz w:val="21"/>
          <w:szCs w:val="21"/>
          <w:shd w:val="clear" w:color="auto" w:fill="ECF6FB"/>
        </w:rPr>
      </w:pPr>
      <w:r>
        <w:t xml:space="preserve"> </w:t>
      </w:r>
      <w:proofErr w:type="spellStart"/>
      <w:ins w:id="328" w:author="Carroll,Sarah" w:date="2019-09-08T12:46:00Z">
        <w:r w:rsidR="00640E7F">
          <w:rPr>
            <w:rFonts w:ascii="Helvetica Neue" w:eastAsia="Times New Roman" w:hAnsi="Helvetica Neue" w:cs="Times New Roman"/>
            <w:color w:val="333333"/>
            <w:sz w:val="21"/>
            <w:szCs w:val="21"/>
            <w:shd w:val="clear" w:color="auto" w:fill="ECF6FB"/>
          </w:rPr>
          <w:t>Gaveau</w:t>
        </w:r>
        <w:proofErr w:type="spellEnd"/>
        <w:r w:rsidR="00640E7F">
          <w:rPr>
            <w:rFonts w:ascii="Helvetica Neue" w:eastAsia="Times New Roman" w:hAnsi="Helvetica Neue" w:cs="Times New Roman"/>
            <w:color w:val="333333"/>
            <w:sz w:val="21"/>
            <w:szCs w:val="21"/>
            <w:shd w:val="clear" w:color="auto" w:fill="ECF6FB"/>
          </w:rPr>
          <w:t xml:space="preserve">, D.L.A.; Salim, M.; </w:t>
        </w:r>
        <w:proofErr w:type="spellStart"/>
        <w:r w:rsidR="00640E7F">
          <w:rPr>
            <w:rFonts w:ascii="Helvetica Neue" w:eastAsia="Times New Roman" w:hAnsi="Helvetica Neue" w:cs="Times New Roman"/>
            <w:color w:val="333333"/>
            <w:sz w:val="21"/>
            <w:szCs w:val="21"/>
            <w:shd w:val="clear" w:color="auto" w:fill="ECF6FB"/>
          </w:rPr>
          <w:t>Arjasakusuma</w:t>
        </w:r>
        <w:proofErr w:type="spellEnd"/>
        <w:r w:rsidR="00640E7F">
          <w:rPr>
            <w:rFonts w:ascii="Helvetica Neue" w:eastAsia="Times New Roman" w:hAnsi="Helvetica Neue" w:cs="Times New Roman"/>
            <w:color w:val="333333"/>
            <w:sz w:val="21"/>
            <w:szCs w:val="21"/>
            <w:shd w:val="clear" w:color="auto" w:fill="ECF6FB"/>
          </w:rPr>
          <w:t>, S., 2016, "Deforestation and industrial plantations development in Borneo", </w:t>
        </w:r>
        <w:r w:rsidR="00640E7F">
          <w:rPr>
            <w:rFonts w:eastAsia="Times New Roman" w:cs="Times New Roman"/>
          </w:rPr>
          <w:fldChar w:fldCharType="begin"/>
        </w:r>
        <w:r w:rsidR="00640E7F">
          <w:rPr>
            <w:rFonts w:eastAsia="Times New Roman" w:cs="Times New Roman"/>
          </w:rPr>
          <w:instrText xml:space="preserve"> HYPERLINK "https://doi.org/10.17528/CIFOR/DATA.00049" \t "_blank" </w:instrText>
        </w:r>
        <w:r w:rsidR="00640E7F">
          <w:rPr>
            <w:rFonts w:eastAsia="Times New Roman" w:cs="Times New Roman"/>
          </w:rPr>
          <w:fldChar w:fldCharType="separate"/>
        </w:r>
        <w:r w:rsidR="00640E7F">
          <w:rPr>
            <w:rStyle w:val="Hyperlink"/>
            <w:rFonts w:ascii="Helvetica Neue" w:eastAsia="Times New Roman" w:hAnsi="Helvetica Neue" w:cs="Times New Roman"/>
            <w:color w:val="337AB7"/>
            <w:sz w:val="21"/>
            <w:szCs w:val="21"/>
            <w:shd w:val="clear" w:color="auto" w:fill="ECF6FB"/>
          </w:rPr>
          <w:t>https://doi.org/10.17528/CIFOR/DATA.00049</w:t>
        </w:r>
        <w:r w:rsidR="00640E7F">
          <w:rPr>
            <w:rFonts w:eastAsia="Times New Roman" w:cs="Times New Roman"/>
          </w:rPr>
          <w:fldChar w:fldCharType="end"/>
        </w:r>
        <w:r w:rsidR="00640E7F">
          <w:rPr>
            <w:rFonts w:ascii="Helvetica Neue" w:eastAsia="Times New Roman" w:hAnsi="Helvetica Neue" w:cs="Times New Roman"/>
            <w:color w:val="333333"/>
            <w:sz w:val="21"/>
            <w:szCs w:val="21"/>
            <w:shd w:val="clear" w:color="auto" w:fill="ECF6FB"/>
          </w:rPr>
          <w:t>, Center for International Forestry Research (CIFOR), V2; REGBorneo_ForestCover_2016_CIFOR.7z [</w:t>
        </w:r>
        <w:proofErr w:type="spellStart"/>
        <w:r w:rsidR="00640E7F">
          <w:rPr>
            <w:rFonts w:ascii="Helvetica Neue" w:eastAsia="Times New Roman" w:hAnsi="Helvetica Neue" w:cs="Times New Roman"/>
            <w:color w:val="333333"/>
            <w:sz w:val="21"/>
            <w:szCs w:val="21"/>
            <w:shd w:val="clear" w:color="auto" w:fill="ECF6FB"/>
          </w:rPr>
          <w:t>fileName</w:t>
        </w:r>
        <w:proofErr w:type="spellEnd"/>
        <w:r w:rsidR="00640E7F">
          <w:rPr>
            <w:rFonts w:ascii="Helvetica Neue" w:eastAsia="Times New Roman" w:hAnsi="Helvetica Neue" w:cs="Times New Roman"/>
            <w:color w:val="333333"/>
            <w:sz w:val="21"/>
            <w:szCs w:val="21"/>
            <w:shd w:val="clear" w:color="auto" w:fill="ECF6FB"/>
          </w:rPr>
          <w:t>]</w:t>
        </w:r>
      </w:ins>
    </w:p>
    <w:p w14:paraId="4C4B1B8B" w14:textId="786C9203" w:rsidR="007D4E7F" w:rsidRDefault="007D4E7F">
      <w:pPr>
        <w:rPr>
          <w:ins w:id="329" w:author="Carroll,Sarah" w:date="2019-09-08T12:56:00Z"/>
          <w:rFonts w:ascii="Helvetica Neue" w:eastAsia="Times New Roman" w:hAnsi="Helvetica Neue" w:cs="Times New Roman"/>
          <w:color w:val="333333"/>
          <w:sz w:val="21"/>
          <w:szCs w:val="21"/>
          <w:shd w:val="clear" w:color="auto" w:fill="ECF6FB"/>
        </w:rPr>
      </w:pPr>
    </w:p>
    <w:p w14:paraId="782A7A38" w14:textId="687C84CA" w:rsidR="007D4E7F" w:rsidRDefault="007D4E7F">
      <w:pPr>
        <w:rPr>
          <w:ins w:id="330" w:author="Carroll,Sarah" w:date="2019-09-08T12:56:00Z"/>
          <w:rFonts w:ascii="Helvetica Neue" w:eastAsia="Times New Roman" w:hAnsi="Helvetica Neue" w:cs="Times New Roman"/>
          <w:color w:val="333333"/>
          <w:sz w:val="21"/>
          <w:szCs w:val="21"/>
          <w:shd w:val="clear" w:color="auto" w:fill="ECF6FB"/>
        </w:rPr>
      </w:pPr>
      <w:ins w:id="331" w:author="Carroll,Sarah" w:date="2019-09-08T12:56:00Z">
        <w:r w:rsidRPr="007D4E7F">
          <w:rPr>
            <w:rFonts w:ascii="Helvetica Neue" w:eastAsia="Times New Roman" w:hAnsi="Helvetica Neue" w:cs="Times New Roman"/>
            <w:color w:val="333333"/>
            <w:sz w:val="21"/>
            <w:szCs w:val="21"/>
            <w:shd w:val="clear" w:color="auto" w:fill="ECF6FB"/>
          </w:rPr>
          <w:t xml:space="preserve">Glisson, W. J., Conway, C. J., Nadeau, C. P., and Borgmann, K. </w:t>
        </w:r>
        <w:proofErr w:type="gramStart"/>
        <w:r w:rsidRPr="007D4E7F">
          <w:rPr>
            <w:rFonts w:ascii="Helvetica Neue" w:eastAsia="Times New Roman" w:hAnsi="Helvetica Neue" w:cs="Times New Roman"/>
            <w:color w:val="333333"/>
            <w:sz w:val="21"/>
            <w:szCs w:val="21"/>
            <w:shd w:val="clear" w:color="auto" w:fill="ECF6FB"/>
          </w:rPr>
          <w:t>L..</w:t>
        </w:r>
        <w:proofErr w:type="gramEnd"/>
        <w:r w:rsidRPr="007D4E7F">
          <w:rPr>
            <w:rFonts w:ascii="Helvetica Neue" w:eastAsia="Times New Roman" w:hAnsi="Helvetica Neue" w:cs="Times New Roman"/>
            <w:color w:val="333333"/>
            <w:sz w:val="21"/>
            <w:szCs w:val="21"/>
            <w:shd w:val="clear" w:color="auto" w:fill="ECF6FB"/>
          </w:rPr>
          <w:t> 2017. Habitat models to predict wetland bird occupancy influenced by scale, anthropogenic disturbance, and imperfect detection. </w:t>
        </w:r>
        <w:r w:rsidRPr="007D4E7F">
          <w:rPr>
            <w:rFonts w:ascii="Helvetica Neue" w:eastAsia="Times New Roman" w:hAnsi="Helvetica Neue" w:cs="Times New Roman"/>
            <w:i/>
            <w:iCs/>
            <w:color w:val="333333"/>
            <w:sz w:val="21"/>
            <w:szCs w:val="21"/>
            <w:shd w:val="clear" w:color="auto" w:fill="ECF6FB"/>
          </w:rPr>
          <w:t>Ecosphere</w:t>
        </w:r>
        <w:r w:rsidRPr="007D4E7F">
          <w:rPr>
            <w:rFonts w:ascii="Helvetica Neue" w:eastAsia="Times New Roman" w:hAnsi="Helvetica Neue" w:cs="Times New Roman"/>
            <w:color w:val="333333"/>
            <w:sz w:val="21"/>
            <w:szCs w:val="21"/>
            <w:shd w:val="clear" w:color="auto" w:fill="ECF6FB"/>
          </w:rPr>
          <w:t> </w:t>
        </w:r>
        <w:proofErr w:type="gramStart"/>
        <w:r w:rsidRPr="007D4E7F">
          <w:rPr>
            <w:rFonts w:ascii="Helvetica Neue" w:eastAsia="Times New Roman" w:hAnsi="Helvetica Neue" w:cs="Times New Roman"/>
            <w:color w:val="333333"/>
            <w:sz w:val="21"/>
            <w:szCs w:val="21"/>
            <w:shd w:val="clear" w:color="auto" w:fill="ECF6FB"/>
          </w:rPr>
          <w:t>8( 6</w:t>
        </w:r>
        <w:proofErr w:type="gramEnd"/>
        <w:r w:rsidRPr="007D4E7F">
          <w:rPr>
            <w:rFonts w:ascii="Helvetica Neue" w:eastAsia="Times New Roman" w:hAnsi="Helvetica Neue" w:cs="Times New Roman"/>
            <w:color w:val="333333"/>
            <w:sz w:val="21"/>
            <w:szCs w:val="21"/>
            <w:shd w:val="clear" w:color="auto" w:fill="ECF6FB"/>
          </w:rPr>
          <w:t>):e01837. </w:t>
        </w:r>
        <w:r w:rsidRPr="007D4E7F">
          <w:rPr>
            <w:rFonts w:ascii="Helvetica Neue" w:eastAsia="Times New Roman" w:hAnsi="Helvetica Neue" w:cs="Times New Roman"/>
            <w:color w:val="333333"/>
            <w:sz w:val="21"/>
            <w:szCs w:val="21"/>
            <w:shd w:val="clear" w:color="auto" w:fill="ECF6FB"/>
          </w:rPr>
          <w:fldChar w:fldCharType="begin"/>
        </w:r>
        <w:r w:rsidRPr="007D4E7F">
          <w:rPr>
            <w:rFonts w:ascii="Helvetica Neue" w:eastAsia="Times New Roman" w:hAnsi="Helvetica Neue" w:cs="Times New Roman"/>
            <w:color w:val="333333"/>
            <w:sz w:val="21"/>
            <w:szCs w:val="21"/>
            <w:shd w:val="clear" w:color="auto" w:fill="ECF6FB"/>
          </w:rPr>
          <w:instrText xml:space="preserve"> HYPERLINK "https://doi.org/10.1002/ecs2.1837" \o "Link to external resource: 10.1002/ecs2.1837" \t "_blank" </w:instrText>
        </w:r>
        <w:r w:rsidRPr="007D4E7F">
          <w:rPr>
            <w:rFonts w:ascii="Helvetica Neue" w:eastAsia="Times New Roman" w:hAnsi="Helvetica Neue" w:cs="Times New Roman"/>
            <w:color w:val="333333"/>
            <w:sz w:val="21"/>
            <w:szCs w:val="21"/>
            <w:shd w:val="clear" w:color="auto" w:fill="ECF6FB"/>
          </w:rPr>
          <w:fldChar w:fldCharType="separate"/>
        </w:r>
        <w:r w:rsidRPr="007D4E7F">
          <w:rPr>
            <w:rStyle w:val="Hyperlink"/>
            <w:rFonts w:ascii="Helvetica Neue" w:eastAsia="Times New Roman" w:hAnsi="Helvetica Neue" w:cs="Times New Roman"/>
            <w:sz w:val="21"/>
            <w:szCs w:val="21"/>
            <w:shd w:val="clear" w:color="auto" w:fill="ECF6FB"/>
          </w:rPr>
          <w:t>10.1002/ecs2.1837</w:t>
        </w:r>
        <w:r w:rsidRPr="007D4E7F">
          <w:rPr>
            <w:rFonts w:ascii="Helvetica Neue" w:eastAsia="Times New Roman" w:hAnsi="Helvetica Neue" w:cs="Times New Roman"/>
            <w:color w:val="333333"/>
            <w:sz w:val="21"/>
            <w:szCs w:val="21"/>
            <w:shd w:val="clear" w:color="auto" w:fill="ECF6FB"/>
          </w:rPr>
          <w:fldChar w:fldCharType="end"/>
        </w:r>
      </w:ins>
    </w:p>
    <w:p w14:paraId="5665160F" w14:textId="77777777" w:rsidR="007D4E7F" w:rsidRDefault="007D4E7F"/>
    <w:p w14:paraId="40235F18" w14:textId="5EF1FA4A" w:rsidR="00A85D0E" w:rsidRDefault="000A662E">
      <w:pPr>
        <w:rPr>
          <w:ins w:id="332" w:author="Carroll,Sarah" w:date="2019-09-08T12:44:00Z"/>
          <w:highlight w:val="white"/>
        </w:rPr>
      </w:pPr>
      <w:r>
        <w:rPr>
          <w:highlight w:val="white"/>
        </w:rPr>
        <w:t>Global Forest Watch. “Tree cover loss in Kalimantan Barat”. Accessed on November 6th</w:t>
      </w:r>
      <w:proofErr w:type="gramStart"/>
      <w:r>
        <w:rPr>
          <w:highlight w:val="white"/>
        </w:rPr>
        <w:t xml:space="preserve"> 2018</w:t>
      </w:r>
      <w:proofErr w:type="gramEnd"/>
      <w:r>
        <w:rPr>
          <w:highlight w:val="white"/>
        </w:rPr>
        <w:t xml:space="preserve"> from </w:t>
      </w:r>
      <w:ins w:id="333" w:author="Carroll,Sarah" w:date="2019-09-08T12:44:00Z">
        <w:r w:rsidR="00AE465C">
          <w:rPr>
            <w:highlight w:val="white"/>
          </w:rPr>
          <w:fldChar w:fldCharType="begin"/>
        </w:r>
        <w:r w:rsidR="00AE465C">
          <w:rPr>
            <w:highlight w:val="white"/>
          </w:rPr>
          <w:instrText xml:space="preserve"> HYPERLINK "http://</w:instrText>
        </w:r>
      </w:ins>
      <w:r w:rsidR="00AE465C">
        <w:rPr>
          <w:highlight w:val="white"/>
        </w:rPr>
        <w:instrText>www.globalforestwatch.org</w:instrText>
      </w:r>
      <w:ins w:id="334" w:author="Carroll,Sarah" w:date="2019-09-08T12:44:00Z">
        <w:r w:rsidR="00AE465C">
          <w:rPr>
            <w:highlight w:val="white"/>
          </w:rPr>
          <w:instrText xml:space="preserve">" </w:instrText>
        </w:r>
        <w:r w:rsidR="00AE465C">
          <w:rPr>
            <w:highlight w:val="white"/>
          </w:rPr>
          <w:fldChar w:fldCharType="separate"/>
        </w:r>
      </w:ins>
      <w:r w:rsidR="00AE465C" w:rsidRPr="00851A1C">
        <w:rPr>
          <w:rStyle w:val="Hyperlink"/>
          <w:highlight w:val="white"/>
        </w:rPr>
        <w:t>www.globalforestwatch.org</w:t>
      </w:r>
      <w:ins w:id="335" w:author="Carroll,Sarah" w:date="2019-09-08T12:44:00Z">
        <w:r w:rsidR="00AE465C">
          <w:rPr>
            <w:highlight w:val="white"/>
          </w:rPr>
          <w:fldChar w:fldCharType="end"/>
        </w:r>
      </w:ins>
      <w:r>
        <w:rPr>
          <w:highlight w:val="white"/>
        </w:rPr>
        <w:t>.</w:t>
      </w:r>
    </w:p>
    <w:p w14:paraId="62E1765E" w14:textId="041BBF81" w:rsidR="00AE465C" w:rsidRDefault="00AE465C">
      <w:pPr>
        <w:rPr>
          <w:ins w:id="336" w:author="Carroll,Sarah" w:date="2019-09-08T12:44:00Z"/>
          <w:highlight w:val="white"/>
        </w:rPr>
      </w:pPr>
    </w:p>
    <w:p w14:paraId="378E6A71" w14:textId="2487087D" w:rsidR="00AE465C" w:rsidRDefault="00AE465C">
      <w:pPr>
        <w:rPr>
          <w:highlight w:val="white"/>
        </w:rPr>
      </w:pPr>
      <w:ins w:id="337" w:author="Carroll,Sarah" w:date="2019-09-08T12:44:00Z">
        <w:r w:rsidRPr="00AE465C">
          <w:rPr>
            <w:highlight w:val="white"/>
          </w:rPr>
          <w:t xml:space="preserve">Gorelick, N. </w:t>
        </w:r>
        <w:r w:rsidRPr="00AE465C">
          <w:rPr>
            <w:i/>
            <w:iCs/>
            <w:highlight w:val="white"/>
          </w:rPr>
          <w:t>et al.</w:t>
        </w:r>
        <w:r w:rsidRPr="00AE465C">
          <w:rPr>
            <w:highlight w:val="white"/>
          </w:rPr>
          <w:t xml:space="preserve"> Google Earth Engine: planetary-scale geospatial analysis for everyone. </w:t>
        </w:r>
        <w:r w:rsidRPr="00AE465C">
          <w:rPr>
            <w:i/>
            <w:iCs/>
            <w:highlight w:val="white"/>
          </w:rPr>
          <w:t>Remote Sens. Environ.</w:t>
        </w:r>
        <w:r w:rsidRPr="00AE465C">
          <w:rPr>
            <w:highlight w:val="white"/>
          </w:rPr>
          <w:t xml:space="preserve"> 202, 18–27 (2017)</w:t>
        </w:r>
      </w:ins>
    </w:p>
    <w:p w14:paraId="2803F75C" w14:textId="77777777" w:rsidR="00A85D0E" w:rsidRDefault="000A662E">
      <w:r>
        <w:t xml:space="preserve"> </w:t>
      </w:r>
    </w:p>
    <w:p w14:paraId="3B353D85" w14:textId="77777777" w:rsidR="00A85D0E" w:rsidRDefault="000A662E">
      <w:r>
        <w:t xml:space="preserve">Hansen MC, </w:t>
      </w:r>
      <w:proofErr w:type="spellStart"/>
      <w:r>
        <w:t>Potapov</w:t>
      </w:r>
      <w:proofErr w:type="spellEnd"/>
      <w:r>
        <w:t xml:space="preserve"> PV, Moore R, </w:t>
      </w:r>
      <w:proofErr w:type="spellStart"/>
      <w:r>
        <w:t>Hancher</w:t>
      </w:r>
      <w:proofErr w:type="spellEnd"/>
      <w:r>
        <w:t xml:space="preserve"> M, </w:t>
      </w:r>
      <w:proofErr w:type="spellStart"/>
      <w:r>
        <w:t>Turubanova</w:t>
      </w:r>
      <w:proofErr w:type="spellEnd"/>
      <w:r>
        <w:t xml:space="preserve"> SA, </w:t>
      </w:r>
      <w:proofErr w:type="spellStart"/>
      <w:r>
        <w:t>Tyukavina</w:t>
      </w:r>
      <w:proofErr w:type="spellEnd"/>
      <w:r>
        <w:t xml:space="preserve"> A, </w:t>
      </w:r>
      <w:proofErr w:type="spellStart"/>
      <w:r>
        <w:t>Thau</w:t>
      </w:r>
      <w:proofErr w:type="spellEnd"/>
      <w:r>
        <w:t xml:space="preserve"> D, Stehman SV, Goetz SJ, Love- land TR, </w:t>
      </w:r>
      <w:proofErr w:type="spellStart"/>
      <w:r>
        <w:t>Kommareddy</w:t>
      </w:r>
      <w:proofErr w:type="spellEnd"/>
      <w:r>
        <w:t xml:space="preserve"> A, </w:t>
      </w:r>
      <w:proofErr w:type="spellStart"/>
      <w:r>
        <w:t>Egorov</w:t>
      </w:r>
      <w:proofErr w:type="spellEnd"/>
      <w:r>
        <w:t xml:space="preserve"> A, </w:t>
      </w:r>
      <w:proofErr w:type="spellStart"/>
      <w:r>
        <w:t>Chini</w:t>
      </w:r>
      <w:proofErr w:type="spellEnd"/>
      <w:r>
        <w:t xml:space="preserve"> L, Justice CO, Townshend JR (2013) High-resolution global maps of 21st-century forest cover change. Science 342(6160):850–853.</w:t>
      </w:r>
    </w:p>
    <w:p w14:paraId="0485DA88" w14:textId="77777777" w:rsidR="00A85D0E" w:rsidRDefault="00A85D0E"/>
    <w:p w14:paraId="1E1D4443" w14:textId="77777777" w:rsidR="00A85D0E" w:rsidRDefault="000A662E">
      <w:pPr>
        <w:rPr>
          <w:color w:val="222222"/>
          <w:highlight w:val="white"/>
        </w:rPr>
      </w:pPr>
      <w:r>
        <w:rPr>
          <w:color w:val="222222"/>
          <w:highlight w:val="white"/>
        </w:rPr>
        <w:lastRenderedPageBreak/>
        <w:t xml:space="preserve">Harris, J. B. C., Tingley, M. W., Hua, F., Yong, D. L., </w:t>
      </w:r>
      <w:proofErr w:type="spellStart"/>
      <w:r>
        <w:rPr>
          <w:color w:val="222222"/>
          <w:highlight w:val="white"/>
        </w:rPr>
        <w:t>Adeney</w:t>
      </w:r>
      <w:proofErr w:type="spellEnd"/>
      <w:r>
        <w:rPr>
          <w:color w:val="222222"/>
          <w:highlight w:val="white"/>
        </w:rPr>
        <w:t xml:space="preserve">, J. M., Lee, T. M., ... &amp; </w:t>
      </w:r>
      <w:proofErr w:type="spellStart"/>
      <w:r>
        <w:rPr>
          <w:color w:val="222222"/>
          <w:highlight w:val="white"/>
        </w:rPr>
        <w:t>Wilcove</w:t>
      </w:r>
      <w:proofErr w:type="spellEnd"/>
      <w:r>
        <w:rPr>
          <w:color w:val="222222"/>
          <w:highlight w:val="white"/>
        </w:rPr>
        <w:t xml:space="preserve">, D. S. (2017). Measuring the impact of the pet trade on Indonesian birds. </w:t>
      </w:r>
      <w:r>
        <w:rPr>
          <w:i/>
          <w:color w:val="222222"/>
        </w:rPr>
        <w:t>Conservation Biology</w:t>
      </w:r>
      <w:r>
        <w:rPr>
          <w:color w:val="222222"/>
          <w:highlight w:val="white"/>
        </w:rPr>
        <w:t xml:space="preserve">, </w:t>
      </w:r>
      <w:r>
        <w:rPr>
          <w:i/>
          <w:color w:val="222222"/>
        </w:rPr>
        <w:t>31</w:t>
      </w:r>
      <w:r>
        <w:rPr>
          <w:color w:val="222222"/>
          <w:highlight w:val="white"/>
        </w:rPr>
        <w:t>(2), 394-405.</w:t>
      </w:r>
    </w:p>
    <w:p w14:paraId="63D0824C" w14:textId="77777777" w:rsidR="00A85D0E" w:rsidRDefault="000A662E">
      <w:r>
        <w:t xml:space="preserve"> </w:t>
      </w:r>
    </w:p>
    <w:p w14:paraId="51239425" w14:textId="45A376F0" w:rsidR="00A85D0E" w:rsidRDefault="000A662E">
      <w:pPr>
        <w:rPr>
          <w:ins w:id="338" w:author="Carroll,Sarah" w:date="2019-09-08T12:50:00Z"/>
        </w:rPr>
      </w:pPr>
      <w:r>
        <w:t xml:space="preserve">Jepson, P. and Ladle, R.J. (2005). Bird-keeping in Indonesia: conservation impacts and the potential substitution-based conservation responses. </w:t>
      </w:r>
      <w:r>
        <w:rPr>
          <w:i/>
        </w:rPr>
        <w:t>Oryx</w:t>
      </w:r>
      <w:r>
        <w:t>39: 1–6. ttp://dx.doi.org/10.1017/S0030605305001110.</w:t>
      </w:r>
    </w:p>
    <w:p w14:paraId="2B16BBFE" w14:textId="2236BAD8" w:rsidR="007D4E7F" w:rsidRDefault="007D4E7F">
      <w:pPr>
        <w:rPr>
          <w:ins w:id="339" w:author="Carroll,Sarah" w:date="2019-09-08T12:50:00Z"/>
        </w:rPr>
      </w:pPr>
    </w:p>
    <w:p w14:paraId="37B351D1" w14:textId="77777777" w:rsidR="007D4E7F" w:rsidRDefault="007D4E7F" w:rsidP="007D4E7F">
      <w:pPr>
        <w:rPr>
          <w:ins w:id="340" w:author="Carroll,Sarah" w:date="2019-09-08T12:50:00Z"/>
        </w:rPr>
      </w:pPr>
      <w:ins w:id="341" w:author="Carroll,Sarah" w:date="2019-09-08T12:50:00Z">
        <w:r w:rsidRPr="0019003A">
          <w:t xml:space="preserve">Kennedy, R., Yang, Z., Gorelick, N., Braaten, J., Cavalcante, L., Cohen, W., &amp; Healey, S. (2018). Implementation of the </w:t>
        </w:r>
        <w:proofErr w:type="spellStart"/>
        <w:r w:rsidRPr="0019003A">
          <w:t>LandTrendr</w:t>
        </w:r>
        <w:proofErr w:type="spellEnd"/>
        <w:r w:rsidRPr="0019003A">
          <w:t xml:space="preserve"> Algorithm on Google Earth Engine. Remote Sensing, 10(5), 691.</w:t>
        </w:r>
      </w:ins>
    </w:p>
    <w:p w14:paraId="28AAB375" w14:textId="77777777" w:rsidR="007D4E7F" w:rsidRDefault="007D4E7F"/>
    <w:p w14:paraId="5CF736EA" w14:textId="77777777" w:rsidR="00A85D0E" w:rsidRDefault="000A662E">
      <w:r>
        <w:t xml:space="preserve"> </w:t>
      </w:r>
    </w:p>
    <w:p w14:paraId="1302A94B" w14:textId="77777777" w:rsidR="00A85D0E" w:rsidRDefault="000A662E">
      <w:r>
        <w:t xml:space="preserve">Lee, J.G.H., </w:t>
      </w:r>
      <w:proofErr w:type="spellStart"/>
      <w:r>
        <w:t>Chng</w:t>
      </w:r>
      <w:proofErr w:type="spellEnd"/>
      <w:r>
        <w:t xml:space="preserve">, S.C.L. and Eaton, J.A. (2016). </w:t>
      </w:r>
      <w:r>
        <w:rPr>
          <w:i/>
        </w:rPr>
        <w:t>Conservation strategy for Southeast Asian Songbirds in trade: recommendations from the first Asian Songbird Trade Crisis Summit 2015 held in Jurong Bird Park, Singapore, 27–29 September 2015</w:t>
      </w:r>
      <w:r>
        <w:t>. Wildlife Reserves Singapore, Singapore; TRAFFIC Southeast Asia, Selangor, Malaysia.</w:t>
      </w:r>
    </w:p>
    <w:p w14:paraId="68256681" w14:textId="35BA2C06" w:rsidR="00A85D0E" w:rsidRDefault="000A662E">
      <w:pPr>
        <w:rPr>
          <w:ins w:id="342" w:author="Carroll,Sarah" w:date="2019-09-08T12:48:00Z"/>
        </w:rPr>
      </w:pPr>
      <w:r>
        <w:t xml:space="preserve"> </w:t>
      </w:r>
    </w:p>
    <w:p w14:paraId="7B7923E0" w14:textId="77777777" w:rsidR="0028285C" w:rsidRDefault="007D4E7F" w:rsidP="0028285C">
      <w:pPr>
        <w:tabs>
          <w:tab w:val="left" w:pos="1155"/>
        </w:tabs>
        <w:rPr>
          <w:ins w:id="343" w:author="Carroll,Sarah" w:date="2019-09-08T13:03:00Z"/>
        </w:rPr>
      </w:pPr>
      <w:ins w:id="344" w:author="Carroll,Sarah" w:date="2019-09-08T12:48:00Z">
        <w:r>
          <w:t>Lorenz</w:t>
        </w:r>
      </w:ins>
      <w:ins w:id="345" w:author="Carroll,Sarah" w:date="2019-09-08T13:01:00Z">
        <w:r w:rsidR="0028285C">
          <w:t xml:space="preserve"> T.J, </w:t>
        </w:r>
        <w:proofErr w:type="spellStart"/>
        <w:r w:rsidR="0028285C">
          <w:t>Vierling</w:t>
        </w:r>
        <w:proofErr w:type="spellEnd"/>
        <w:r w:rsidR="0028285C">
          <w:t xml:space="preserve"> K.T., </w:t>
        </w:r>
        <w:proofErr w:type="spellStart"/>
        <w:r w:rsidR="0028285C">
          <w:t>Kozma</w:t>
        </w:r>
        <w:proofErr w:type="spellEnd"/>
        <w:r w:rsidR="0028285C">
          <w:t xml:space="preserve"> J.M., Millard, J.E., Raph</w:t>
        </w:r>
      </w:ins>
      <w:ins w:id="346" w:author="Carroll,Sarah" w:date="2019-09-08T13:02:00Z">
        <w:r w:rsidR="0028285C">
          <w:t xml:space="preserve">ael, </w:t>
        </w:r>
        <w:proofErr w:type="gramStart"/>
        <w:r w:rsidR="0028285C">
          <w:t>M.G.(</w:t>
        </w:r>
        <w:proofErr w:type="gramEnd"/>
        <w:r w:rsidR="0028285C">
          <w:t xml:space="preserve">2015). Space Use by White-Headed Woodpeckers and Selection for Recent Forest </w:t>
        </w:r>
        <w:proofErr w:type="spellStart"/>
        <w:r w:rsidR="0028285C">
          <w:t>Distubances</w:t>
        </w:r>
        <w:proofErr w:type="spellEnd"/>
        <w:r w:rsidR="0028285C">
          <w:t xml:space="preserve">. The Journal of Wildlife Management, </w:t>
        </w:r>
      </w:ins>
      <w:ins w:id="347" w:author="Carroll,Sarah" w:date="2019-09-08T13:03:00Z">
        <w:r w:rsidR="0028285C">
          <w:t>79(8), 1286-1297.</w:t>
        </w:r>
      </w:ins>
    </w:p>
    <w:p w14:paraId="4237B739" w14:textId="7F304FFA" w:rsidR="007D4E7F" w:rsidRDefault="0028285C" w:rsidP="0028285C">
      <w:pPr>
        <w:tabs>
          <w:tab w:val="left" w:pos="1155"/>
        </w:tabs>
        <w:pPrChange w:id="348" w:author="Carroll,Sarah" w:date="2019-09-08T13:01:00Z">
          <w:pPr/>
        </w:pPrChange>
      </w:pPr>
      <w:ins w:id="349" w:author="Carroll,Sarah" w:date="2019-09-08T13:01:00Z">
        <w:r>
          <w:tab/>
        </w:r>
      </w:ins>
    </w:p>
    <w:p w14:paraId="7DDA4EE8" w14:textId="77777777" w:rsidR="00A85D0E" w:rsidRDefault="000A662E">
      <w:pPr>
        <w:rPr>
          <w:color w:val="222222"/>
          <w:highlight w:val="white"/>
        </w:rPr>
      </w:pPr>
      <w:proofErr w:type="spellStart"/>
      <w:r>
        <w:rPr>
          <w:color w:val="222222"/>
          <w:highlight w:val="white"/>
        </w:rPr>
        <w:t>Margono</w:t>
      </w:r>
      <w:proofErr w:type="spellEnd"/>
      <w:r>
        <w:rPr>
          <w:color w:val="222222"/>
          <w:highlight w:val="white"/>
        </w:rPr>
        <w:t xml:space="preserve">, B. A., </w:t>
      </w:r>
      <w:proofErr w:type="spellStart"/>
      <w:r>
        <w:rPr>
          <w:color w:val="222222"/>
          <w:highlight w:val="white"/>
        </w:rPr>
        <w:t>Potapov</w:t>
      </w:r>
      <w:proofErr w:type="spellEnd"/>
      <w:r>
        <w:rPr>
          <w:color w:val="222222"/>
          <w:highlight w:val="white"/>
        </w:rPr>
        <w:t xml:space="preserve">, P. V., </w:t>
      </w:r>
      <w:proofErr w:type="spellStart"/>
      <w:r>
        <w:rPr>
          <w:color w:val="222222"/>
          <w:highlight w:val="white"/>
        </w:rPr>
        <w:t>Turubanova</w:t>
      </w:r>
      <w:proofErr w:type="spellEnd"/>
      <w:r>
        <w:rPr>
          <w:color w:val="222222"/>
          <w:highlight w:val="white"/>
        </w:rPr>
        <w:t xml:space="preserve">, S., Stolle, F., &amp; Hansen, M. C. (2014). Primary forest cover loss in Indonesia over 2000–2012. </w:t>
      </w:r>
      <w:r>
        <w:rPr>
          <w:i/>
          <w:color w:val="222222"/>
        </w:rPr>
        <w:t>Nature Climate Change</w:t>
      </w:r>
      <w:r>
        <w:rPr>
          <w:color w:val="222222"/>
          <w:highlight w:val="white"/>
        </w:rPr>
        <w:t xml:space="preserve">, </w:t>
      </w:r>
      <w:r>
        <w:rPr>
          <w:i/>
          <w:color w:val="222222"/>
        </w:rPr>
        <w:t>4</w:t>
      </w:r>
      <w:r>
        <w:rPr>
          <w:color w:val="222222"/>
          <w:highlight w:val="white"/>
        </w:rPr>
        <w:t>(8), 730.</w:t>
      </w:r>
    </w:p>
    <w:p w14:paraId="3B1217A3" w14:textId="77777777" w:rsidR="00A85D0E" w:rsidRDefault="00A85D0E">
      <w:pPr>
        <w:rPr>
          <w:color w:val="222222"/>
          <w:highlight w:val="white"/>
        </w:rPr>
      </w:pPr>
    </w:p>
    <w:p w14:paraId="40219DB5" w14:textId="77777777" w:rsidR="00A85D0E" w:rsidRDefault="000A662E">
      <w:proofErr w:type="spellStart"/>
      <w:r>
        <w:t>Miettinen</w:t>
      </w:r>
      <w:proofErr w:type="spellEnd"/>
      <w:r>
        <w:t xml:space="preserve"> J, Shi C, Liew SC (2011) Deforestation rates in insular Southeast Asia between 2000 and 2010. Glob Change Biol 17(7):2261–</w:t>
      </w:r>
      <w:proofErr w:type="gramStart"/>
      <w:r>
        <w:t>2270 .</w:t>
      </w:r>
      <w:proofErr w:type="gramEnd"/>
    </w:p>
    <w:p w14:paraId="64AC0C42" w14:textId="77777777" w:rsidR="00A85D0E" w:rsidRDefault="00A85D0E"/>
    <w:p w14:paraId="375F2235" w14:textId="77777777" w:rsidR="00A85D0E" w:rsidRDefault="000A662E">
      <w:proofErr w:type="spellStart"/>
      <w:r>
        <w:t>Miettinen</w:t>
      </w:r>
      <w:proofErr w:type="spellEnd"/>
      <w:r>
        <w:t xml:space="preserve"> J, Shi C, Tan WJ, Liew SC (2012) 2010 land cover map of insular Southeast Asia in 250-m spatial resolution. Remote Sens Lett 3(1):11–20.</w:t>
      </w:r>
    </w:p>
    <w:p w14:paraId="57B02A1D" w14:textId="77777777" w:rsidR="00A85D0E" w:rsidRDefault="00A85D0E"/>
    <w:p w14:paraId="1C4C72BA" w14:textId="77777777" w:rsidR="00A85D0E" w:rsidRDefault="000A662E">
      <w:r>
        <w:t>Myers, N. et al. (2000) Biodiversity hotspots for conservation priorities. Nature 403, 853–858.</w:t>
      </w:r>
    </w:p>
    <w:p w14:paraId="3BDA1B65" w14:textId="7CA1C392" w:rsidR="00A85D0E" w:rsidRDefault="00A85D0E">
      <w:pPr>
        <w:rPr>
          <w:ins w:id="350" w:author="Carroll,Sarah" w:date="2019-09-08T12:45:00Z"/>
        </w:rPr>
      </w:pPr>
    </w:p>
    <w:p w14:paraId="04365509" w14:textId="77777777" w:rsidR="00AE465C" w:rsidRDefault="00AE465C" w:rsidP="00AE465C">
      <w:pPr>
        <w:rPr>
          <w:ins w:id="351" w:author="Carroll,Sarah" w:date="2019-09-08T12:45:00Z"/>
          <w:rFonts w:ascii="Arial" w:eastAsia="Times New Roman" w:hAnsi="Arial" w:cs="Arial"/>
          <w:color w:val="555555"/>
          <w:sz w:val="22"/>
          <w:szCs w:val="22"/>
          <w:shd w:val="clear" w:color="auto" w:fill="EEEEEE"/>
        </w:rPr>
      </w:pPr>
      <w:ins w:id="352" w:author="Carroll,Sarah" w:date="2019-09-08T12:45:00Z">
        <w:r w:rsidRPr="002F03B6">
          <w:rPr>
            <w:rFonts w:ascii="Arial" w:eastAsia="Times New Roman" w:hAnsi="Arial" w:cs="Arial"/>
            <w:color w:val="555555"/>
            <w:sz w:val="22"/>
            <w:szCs w:val="22"/>
            <w:shd w:val="clear" w:color="auto" w:fill="FFFFFF"/>
          </w:rPr>
          <w:t>NASA LP DAAC</w:t>
        </w:r>
        <w:r>
          <w:rPr>
            <w:rFonts w:ascii="Arial" w:eastAsia="Times New Roman" w:hAnsi="Arial" w:cs="Arial"/>
            <w:color w:val="555555"/>
            <w:sz w:val="22"/>
            <w:szCs w:val="22"/>
            <w:shd w:val="clear" w:color="auto" w:fill="FFFFFF"/>
          </w:rPr>
          <w:t xml:space="preserve">. 2011. </w:t>
        </w:r>
        <w:r w:rsidRPr="002F03B6">
          <w:rPr>
            <w:rFonts w:ascii="Arial" w:eastAsia="Times New Roman" w:hAnsi="Arial" w:cs="Arial"/>
            <w:color w:val="555555"/>
            <w:sz w:val="22"/>
            <w:szCs w:val="22"/>
            <w:shd w:val="clear" w:color="auto" w:fill="FFFFFF"/>
          </w:rPr>
          <w:t>ASTER Global Digital Elevation Model</w:t>
        </w:r>
        <w:r>
          <w:rPr>
            <w:rFonts w:ascii="Arial" w:eastAsia="Times New Roman" w:hAnsi="Arial" w:cs="Arial"/>
            <w:color w:val="555555"/>
            <w:sz w:val="22"/>
            <w:szCs w:val="22"/>
            <w:shd w:val="clear" w:color="auto" w:fill="FFFFFF"/>
          </w:rPr>
          <w:t>. Version 2</w:t>
        </w:r>
        <w:r w:rsidRPr="002F03B6">
          <w:rPr>
            <w:rFonts w:ascii="Arial" w:eastAsia="Times New Roman" w:hAnsi="Arial" w:cs="Arial"/>
            <w:color w:val="555555"/>
            <w:sz w:val="22"/>
            <w:szCs w:val="22"/>
            <w:shd w:val="clear" w:color="auto" w:fill="FFFFFF"/>
          </w:rPr>
          <w:t>. NASA EOSDIS Land Processes DAAC, USGS Earth Resources Observation and Science (EROS) Center, Sioux Falls, South Dakota (</w:t>
        </w:r>
        <w:r>
          <w:fldChar w:fldCharType="begin"/>
        </w:r>
        <w:r>
          <w:instrText xml:space="preserve"> HYPERLINK "https://lpdaac.usgs.gov/" </w:instrText>
        </w:r>
        <w:r>
          <w:fldChar w:fldCharType="separate"/>
        </w:r>
        <w:r w:rsidRPr="002F03B6">
          <w:rPr>
            <w:rFonts w:ascii="Arial" w:eastAsia="Times New Roman" w:hAnsi="Arial" w:cs="Arial"/>
            <w:color w:val="0000FF"/>
            <w:sz w:val="22"/>
            <w:szCs w:val="22"/>
            <w:u w:val="single"/>
            <w:shd w:val="clear" w:color="auto" w:fill="FFFFFF"/>
          </w:rPr>
          <w:t>https://lpdaac.usgs.gov</w:t>
        </w:r>
        <w:r>
          <w:rPr>
            <w:rFonts w:ascii="Arial" w:eastAsia="Times New Roman" w:hAnsi="Arial" w:cs="Arial"/>
            <w:color w:val="0000FF"/>
            <w:sz w:val="22"/>
            <w:szCs w:val="22"/>
            <w:u w:val="single"/>
            <w:shd w:val="clear" w:color="auto" w:fill="FFFFFF"/>
          </w:rPr>
          <w:fldChar w:fldCharType="end"/>
        </w:r>
        <w:r w:rsidRPr="002F03B6">
          <w:rPr>
            <w:rFonts w:ascii="Arial" w:eastAsia="Times New Roman" w:hAnsi="Arial" w:cs="Arial"/>
            <w:color w:val="555555"/>
            <w:sz w:val="22"/>
            <w:szCs w:val="22"/>
            <w:shd w:val="clear" w:color="auto" w:fill="FFFFFF"/>
          </w:rPr>
          <w:t>), accessed [MM DD, YYYY], at http:// dx.doi.org</w:t>
        </w:r>
        <w:r>
          <w:rPr>
            <w:rFonts w:ascii="Arial" w:eastAsia="Times New Roman" w:hAnsi="Arial" w:cs="Arial"/>
            <w:color w:val="555555"/>
            <w:sz w:val="22"/>
            <w:szCs w:val="22"/>
            <w:shd w:val="clear" w:color="auto" w:fill="EEEEEE"/>
          </w:rPr>
          <w:t>/</w:t>
        </w:r>
        <w:r w:rsidRPr="002F03B6">
          <w:rPr>
            <w:rFonts w:ascii="Arial" w:eastAsia="Times New Roman" w:hAnsi="Arial" w:cs="Arial"/>
            <w:color w:val="555555"/>
            <w:sz w:val="22"/>
            <w:szCs w:val="22"/>
            <w:shd w:val="clear" w:color="auto" w:fill="EEEEEE"/>
          </w:rPr>
          <w:t>10.5067/ASTER/ASTGTM.002</w:t>
        </w:r>
      </w:ins>
    </w:p>
    <w:p w14:paraId="64D8A402" w14:textId="6618D730" w:rsidR="00AE465C" w:rsidRDefault="00AE465C">
      <w:pPr>
        <w:rPr>
          <w:ins w:id="353" w:author="Carroll,Sarah" w:date="2019-09-08T12:45:00Z"/>
        </w:rPr>
      </w:pPr>
    </w:p>
    <w:p w14:paraId="62042CF2" w14:textId="553D17F4" w:rsidR="00AE465C" w:rsidRDefault="00AE465C">
      <w:pPr>
        <w:rPr>
          <w:ins w:id="354" w:author="Carroll,Sarah" w:date="2019-09-08T12:45:00Z"/>
        </w:rPr>
      </w:pPr>
    </w:p>
    <w:p w14:paraId="23CCD5E4" w14:textId="77777777" w:rsidR="00AE465C" w:rsidRDefault="00AE465C"/>
    <w:p w14:paraId="3959B2A8" w14:textId="77777777" w:rsidR="00A85D0E" w:rsidRDefault="000A662E">
      <w:r>
        <w:t xml:space="preserve">Nash, S.V. (1993). </w:t>
      </w:r>
      <w:r>
        <w:rPr>
          <w:i/>
        </w:rPr>
        <w:t>Sold for a song: the trade in Southeast Asian non-CITES birds</w:t>
      </w:r>
      <w:r>
        <w:t>. TRAFFIC International, Cambridge, UK.</w:t>
      </w:r>
    </w:p>
    <w:p w14:paraId="41279D04" w14:textId="77777777" w:rsidR="00A85D0E" w:rsidRDefault="00A85D0E"/>
    <w:p w14:paraId="27BF6EF5" w14:textId="77777777" w:rsidR="00A85D0E" w:rsidRDefault="000A662E">
      <w:r>
        <w:t xml:space="preserve">Nijman, V. (2010). </w:t>
      </w:r>
      <w:r>
        <w:rPr>
          <w:i/>
        </w:rPr>
        <w:t xml:space="preserve">An overview of international wildlife trade from Southeast Asia. Biodiversity and Conservation </w:t>
      </w:r>
      <w:r>
        <w:t>19(4):1101–1114.</w:t>
      </w:r>
    </w:p>
    <w:p w14:paraId="761071EF" w14:textId="77777777" w:rsidR="00A85D0E" w:rsidRDefault="00A85D0E"/>
    <w:p w14:paraId="6FEFE238" w14:textId="77777777" w:rsidR="00A85D0E" w:rsidRDefault="000A662E">
      <w:proofErr w:type="spellStart"/>
      <w:r>
        <w:t>MacKenzie</w:t>
      </w:r>
      <w:proofErr w:type="spellEnd"/>
      <w:r>
        <w:t xml:space="preserve"> </w:t>
      </w:r>
      <w:proofErr w:type="spellStart"/>
      <w:proofErr w:type="gramStart"/>
      <w:r>
        <w:t>D.,Hines</w:t>
      </w:r>
      <w:proofErr w:type="spellEnd"/>
      <w:proofErr w:type="gramEnd"/>
      <w:r>
        <w:t xml:space="preserve"> J. (2018). </w:t>
      </w:r>
      <w:proofErr w:type="spellStart"/>
      <w:r>
        <w:t>RPresence</w:t>
      </w:r>
      <w:proofErr w:type="spellEnd"/>
      <w:r>
        <w:t>: R Interface for Program</w:t>
      </w:r>
    </w:p>
    <w:p w14:paraId="60C67D0C" w14:textId="77777777" w:rsidR="00A85D0E" w:rsidRDefault="000A662E">
      <w:r>
        <w:lastRenderedPageBreak/>
        <w:t xml:space="preserve"> PRESENCE. R package version 2.12.31.</w:t>
      </w:r>
    </w:p>
    <w:p w14:paraId="39B81532" w14:textId="77777777" w:rsidR="00A85D0E" w:rsidRDefault="000A662E">
      <w:pPr>
        <w:rPr>
          <w:color w:val="222222"/>
          <w:highlight w:val="white"/>
        </w:rPr>
      </w:pPr>
      <w:r>
        <w:rPr>
          <w:color w:val="222222"/>
          <w:highlight w:val="white"/>
        </w:rPr>
        <w:t xml:space="preserve"> </w:t>
      </w:r>
    </w:p>
    <w:p w14:paraId="6611DEDA" w14:textId="2D8BFF17" w:rsidR="00A85D0E" w:rsidRDefault="000A662E">
      <w:pPr>
        <w:rPr>
          <w:ins w:id="355" w:author="Carroll,Sarah" w:date="2019-09-08T12:59:00Z"/>
          <w:color w:val="222222"/>
          <w:highlight w:val="white"/>
        </w:rPr>
      </w:pPr>
      <w:r>
        <w:rPr>
          <w:color w:val="222222"/>
          <w:highlight w:val="white"/>
        </w:rPr>
        <w:t xml:space="preserve">Nijman, V. (2010). An overview of international wildlife trade from Southeast Asia. </w:t>
      </w:r>
      <w:r>
        <w:rPr>
          <w:i/>
          <w:color w:val="222222"/>
        </w:rPr>
        <w:t>Biodiversity and conservation</w:t>
      </w:r>
      <w:r>
        <w:rPr>
          <w:color w:val="222222"/>
          <w:highlight w:val="white"/>
        </w:rPr>
        <w:t xml:space="preserve">, </w:t>
      </w:r>
      <w:r>
        <w:rPr>
          <w:i/>
          <w:color w:val="222222"/>
        </w:rPr>
        <w:t>19</w:t>
      </w:r>
      <w:r>
        <w:rPr>
          <w:color w:val="222222"/>
          <w:highlight w:val="white"/>
        </w:rPr>
        <w:t>(4), 1101-1114.</w:t>
      </w:r>
    </w:p>
    <w:p w14:paraId="6EC5F244" w14:textId="3AEBFD89" w:rsidR="007D4E7F" w:rsidRDefault="007D4E7F">
      <w:pPr>
        <w:rPr>
          <w:ins w:id="356" w:author="Carroll,Sarah" w:date="2019-09-08T12:59:00Z"/>
          <w:color w:val="222222"/>
          <w:highlight w:val="white"/>
        </w:rPr>
      </w:pPr>
    </w:p>
    <w:p w14:paraId="0A6A3ABA" w14:textId="19584906" w:rsidR="007D4E7F" w:rsidRDefault="006D6DE5">
      <w:pPr>
        <w:rPr>
          <w:color w:val="222222"/>
          <w:highlight w:val="white"/>
        </w:rPr>
      </w:pPr>
      <w:r>
        <w:rPr>
          <w:color w:val="222222"/>
          <w:highlight w:val="white"/>
        </w:rPr>
        <w:t>Pearman, P.B. (2002). The Scale of Community Structure: Habitat Variation and Avian Guilds in Tropical Forest Understory</w:t>
      </w:r>
      <w:r w:rsidRPr="0028285C">
        <w:rPr>
          <w:i/>
          <w:iCs/>
          <w:color w:val="222222"/>
          <w:highlight w:val="white"/>
        </w:rPr>
        <w:t>. Ecological Monographs</w:t>
      </w:r>
      <w:r>
        <w:rPr>
          <w:color w:val="222222"/>
          <w:highlight w:val="white"/>
        </w:rPr>
        <w:t>, 72(1), 19-39.</w:t>
      </w:r>
    </w:p>
    <w:p w14:paraId="569F3A2B" w14:textId="77777777" w:rsidR="00A85D0E" w:rsidRDefault="00A85D0E">
      <w:pPr>
        <w:rPr>
          <w:color w:val="222222"/>
          <w:highlight w:val="white"/>
        </w:rPr>
      </w:pPr>
    </w:p>
    <w:p w14:paraId="35876FD2" w14:textId="77777777" w:rsidR="00A85D0E" w:rsidRDefault="000A662E">
      <w:pPr>
        <w:rPr>
          <w:color w:val="222222"/>
          <w:highlight w:val="white"/>
        </w:rPr>
      </w:pPr>
      <w:r>
        <w:rPr>
          <w:color w:val="222222"/>
          <w:highlight w:val="white"/>
        </w:rPr>
        <w:t>R Core Team (2019). R: A language and environment for statistical computing. R</w:t>
      </w:r>
    </w:p>
    <w:p w14:paraId="27D989DB" w14:textId="77777777" w:rsidR="00A85D0E" w:rsidRDefault="000A662E">
      <w:pPr>
        <w:rPr>
          <w:color w:val="222222"/>
          <w:highlight w:val="white"/>
        </w:rPr>
      </w:pPr>
      <w:r>
        <w:rPr>
          <w:color w:val="222222"/>
          <w:highlight w:val="white"/>
        </w:rPr>
        <w:t xml:space="preserve">  Foundation for Statistical Computing, Vienna, Austria. URL</w:t>
      </w:r>
    </w:p>
    <w:p w14:paraId="5F8A63BC" w14:textId="77777777" w:rsidR="00A85D0E" w:rsidRDefault="000A662E">
      <w:pPr>
        <w:rPr>
          <w:color w:val="222222"/>
          <w:highlight w:val="white"/>
        </w:rPr>
      </w:pPr>
      <w:r>
        <w:rPr>
          <w:color w:val="222222"/>
          <w:highlight w:val="white"/>
        </w:rPr>
        <w:t xml:space="preserve">  </w:t>
      </w:r>
      <w:hyperlink r:id="rId11">
        <w:r>
          <w:rPr>
            <w:color w:val="1155CC"/>
            <w:highlight w:val="white"/>
            <w:u w:val="single"/>
          </w:rPr>
          <w:t>https://www.R-project.org/</w:t>
        </w:r>
      </w:hyperlink>
      <w:r>
        <w:rPr>
          <w:color w:val="222222"/>
          <w:highlight w:val="white"/>
        </w:rPr>
        <w:t>.</w:t>
      </w:r>
    </w:p>
    <w:p w14:paraId="5B210095" w14:textId="77777777" w:rsidR="00A85D0E" w:rsidRDefault="00A85D0E">
      <w:pPr>
        <w:rPr>
          <w:color w:val="222222"/>
          <w:highlight w:val="white"/>
        </w:rPr>
      </w:pPr>
    </w:p>
    <w:p w14:paraId="1C203371" w14:textId="77777777" w:rsidR="00A85D0E" w:rsidRDefault="000A662E">
      <w:pPr>
        <w:rPr>
          <w:color w:val="222222"/>
          <w:highlight w:val="white"/>
        </w:rPr>
      </w:pPr>
      <w:proofErr w:type="spellStart"/>
      <w:r>
        <w:rPr>
          <w:color w:val="222222"/>
          <w:highlight w:val="white"/>
        </w:rPr>
        <w:t>Rentschlar</w:t>
      </w:r>
      <w:proofErr w:type="spellEnd"/>
      <w:r>
        <w:rPr>
          <w:color w:val="222222"/>
          <w:highlight w:val="white"/>
        </w:rPr>
        <w:t xml:space="preserve"> K.A., Miller A.E., </w:t>
      </w:r>
      <w:proofErr w:type="spellStart"/>
      <w:r>
        <w:rPr>
          <w:color w:val="222222"/>
          <w:highlight w:val="white"/>
        </w:rPr>
        <w:t>Lauck</w:t>
      </w:r>
      <w:proofErr w:type="spellEnd"/>
      <w:r>
        <w:rPr>
          <w:color w:val="222222"/>
          <w:highlight w:val="white"/>
        </w:rPr>
        <w:t xml:space="preserve"> K.S., </w:t>
      </w:r>
      <w:proofErr w:type="spellStart"/>
      <w:r>
        <w:rPr>
          <w:color w:val="222222"/>
          <w:highlight w:val="white"/>
        </w:rPr>
        <w:t>Rodiansyah</w:t>
      </w:r>
      <w:proofErr w:type="spellEnd"/>
      <w:r>
        <w:rPr>
          <w:color w:val="222222"/>
          <w:highlight w:val="white"/>
        </w:rPr>
        <w:t xml:space="preserve"> M., Bobby, </w:t>
      </w:r>
      <w:proofErr w:type="spellStart"/>
      <w:r>
        <w:rPr>
          <w:color w:val="222222"/>
          <w:highlight w:val="white"/>
        </w:rPr>
        <w:t>Muflihati</w:t>
      </w:r>
      <w:proofErr w:type="spellEnd"/>
      <w:r>
        <w:rPr>
          <w:color w:val="222222"/>
          <w:highlight w:val="white"/>
        </w:rPr>
        <w:t xml:space="preserve">, and </w:t>
      </w:r>
      <w:proofErr w:type="spellStart"/>
      <w:r>
        <w:rPr>
          <w:color w:val="222222"/>
          <w:highlight w:val="white"/>
        </w:rPr>
        <w:t>Kartikawati</w:t>
      </w:r>
      <w:proofErr w:type="spellEnd"/>
      <w:r>
        <w:rPr>
          <w:color w:val="222222"/>
          <w:highlight w:val="white"/>
        </w:rPr>
        <w:t xml:space="preserve"> (2018). A silent morning: The songbird trade in Kalimantan, Indonesia. </w:t>
      </w:r>
      <w:r>
        <w:rPr>
          <w:i/>
          <w:color w:val="222222"/>
          <w:highlight w:val="white"/>
        </w:rPr>
        <w:t>Tropical Conservation Science.</w:t>
      </w:r>
      <w:r>
        <w:rPr>
          <w:color w:val="222222"/>
          <w:highlight w:val="white"/>
        </w:rPr>
        <w:t xml:space="preserve"> </w:t>
      </w:r>
      <w:hyperlink r:id="rId12">
        <w:r>
          <w:rPr>
            <w:color w:val="1155CC"/>
            <w:highlight w:val="white"/>
            <w:u w:val="single"/>
          </w:rPr>
          <w:t>https://doi.org/10.1177/1940082917753909</w:t>
        </w:r>
      </w:hyperlink>
      <w:r>
        <w:rPr>
          <w:color w:val="222222"/>
          <w:highlight w:val="white"/>
        </w:rPr>
        <w:t>.</w:t>
      </w:r>
    </w:p>
    <w:p w14:paraId="1A622B54" w14:textId="5E1ECB68" w:rsidR="00A85D0E" w:rsidRDefault="000A662E">
      <w:pPr>
        <w:rPr>
          <w:ins w:id="357" w:author="Carroll,Sarah" w:date="2019-09-08T12:45:00Z"/>
          <w:color w:val="222222"/>
          <w:highlight w:val="white"/>
        </w:rPr>
      </w:pPr>
      <w:r>
        <w:rPr>
          <w:color w:val="222222"/>
          <w:highlight w:val="white"/>
        </w:rPr>
        <w:t xml:space="preserve"> </w:t>
      </w:r>
    </w:p>
    <w:p w14:paraId="5E6E42ED" w14:textId="6D6FA6BD" w:rsidR="00AE465C" w:rsidRDefault="00AE465C">
      <w:pPr>
        <w:rPr>
          <w:ins w:id="358" w:author="Carroll,Sarah" w:date="2019-09-08T12:45:00Z"/>
          <w:color w:val="222222"/>
          <w:highlight w:val="white"/>
        </w:rPr>
      </w:pPr>
      <w:ins w:id="359" w:author="Carroll,Sarah" w:date="2019-09-08T12:45:00Z">
        <w:r w:rsidRPr="00AE465C">
          <w:rPr>
            <w:color w:val="222222"/>
            <w:highlight w:val="white"/>
          </w:rPr>
          <w:t xml:space="preserve">Simard, M., Pinto, N., Fisher, J., </w:t>
        </w:r>
        <w:proofErr w:type="spellStart"/>
        <w:r w:rsidRPr="00AE465C">
          <w:rPr>
            <w:color w:val="222222"/>
            <w:highlight w:val="white"/>
          </w:rPr>
          <w:t>Baccini</w:t>
        </w:r>
        <w:proofErr w:type="spellEnd"/>
        <w:r w:rsidRPr="00AE465C">
          <w:rPr>
            <w:color w:val="222222"/>
            <w:highlight w:val="white"/>
          </w:rPr>
          <w:t>, A. 2011. Mapping forest canopy height globally with spaceborne lidar. Journal of Geophysical Research. 116: G04021. [doi:10.1029/2011JG001708] (</w:t>
        </w:r>
        <w:r w:rsidRPr="00AE465C">
          <w:rPr>
            <w:color w:val="222222"/>
            <w:highlight w:val="white"/>
          </w:rPr>
          <w:fldChar w:fldCharType="begin"/>
        </w:r>
        <w:r w:rsidRPr="00AE465C">
          <w:rPr>
            <w:color w:val="222222"/>
            <w:highlight w:val="white"/>
          </w:rPr>
          <w:instrText xml:space="preserve"> HYPERLINK "http://dx.doi.org/10.1029/2011JG001708" </w:instrText>
        </w:r>
        <w:r w:rsidRPr="00AE465C">
          <w:rPr>
            <w:color w:val="222222"/>
            <w:highlight w:val="white"/>
          </w:rPr>
          <w:fldChar w:fldCharType="separate"/>
        </w:r>
        <w:r w:rsidRPr="00AE465C">
          <w:rPr>
            <w:rStyle w:val="Hyperlink"/>
            <w:highlight w:val="white"/>
          </w:rPr>
          <w:t>http://dx.doi.org/10.1029/2011JG001708</w:t>
        </w:r>
        <w:r w:rsidRPr="00AE465C">
          <w:rPr>
            <w:color w:val="222222"/>
            <w:highlight w:val="white"/>
          </w:rPr>
          <w:fldChar w:fldCharType="end"/>
        </w:r>
        <w:r w:rsidRPr="00AE465C">
          <w:rPr>
            <w:color w:val="222222"/>
            <w:highlight w:val="white"/>
          </w:rPr>
          <w:t>)</w:t>
        </w:r>
      </w:ins>
    </w:p>
    <w:p w14:paraId="72EDA315" w14:textId="77777777" w:rsidR="00AE465C" w:rsidRDefault="00AE465C">
      <w:pPr>
        <w:rPr>
          <w:color w:val="222222"/>
          <w:highlight w:val="white"/>
        </w:rPr>
      </w:pPr>
    </w:p>
    <w:p w14:paraId="4324EE9C" w14:textId="77777777" w:rsidR="00A85D0E" w:rsidRDefault="000A662E">
      <w:r>
        <w:t xml:space="preserve">Shepherd, C. R., Sukumaran, J. and </w:t>
      </w:r>
      <w:proofErr w:type="spellStart"/>
      <w:r>
        <w:t>Wich</w:t>
      </w:r>
      <w:proofErr w:type="spellEnd"/>
      <w:r>
        <w:t xml:space="preserve">, S. A. (2004).  </w:t>
      </w:r>
      <w:r>
        <w:rPr>
          <w:i/>
        </w:rPr>
        <w:t>Open Season: An analysis of the pet trade in Medan, Sumatra 1997-2001</w:t>
      </w:r>
      <w:r>
        <w:t xml:space="preserve">.  TRAFFIC Southeast Asia. </w:t>
      </w:r>
      <w:proofErr w:type="spellStart"/>
      <w:r>
        <w:t>Petaling</w:t>
      </w:r>
      <w:proofErr w:type="spellEnd"/>
      <w:r>
        <w:t xml:space="preserve"> Jaya, </w:t>
      </w:r>
      <w:proofErr w:type="spellStart"/>
      <w:r>
        <w:t>Malaysia.Shepherd</w:t>
      </w:r>
      <w:proofErr w:type="spellEnd"/>
      <w:r>
        <w:t xml:space="preserve">, C. R. (2006). The bird trade in Medan, North Sumatra: an overview. </w:t>
      </w:r>
      <w:proofErr w:type="spellStart"/>
      <w:r>
        <w:rPr>
          <w:i/>
        </w:rPr>
        <w:t>BirdingASIA</w:t>
      </w:r>
      <w:proofErr w:type="spellEnd"/>
      <w:r>
        <w:rPr>
          <w:i/>
        </w:rPr>
        <w:t xml:space="preserve"> </w:t>
      </w:r>
      <w:r>
        <w:t>5:16–24.</w:t>
      </w:r>
    </w:p>
    <w:p w14:paraId="7AE2C03E" w14:textId="77777777" w:rsidR="00A85D0E" w:rsidRDefault="000A662E">
      <w:r>
        <w:t xml:space="preserve"> </w:t>
      </w:r>
    </w:p>
    <w:p w14:paraId="67F6081A" w14:textId="77777777" w:rsidR="00A85D0E" w:rsidRDefault="000A662E">
      <w:r>
        <w:t xml:space="preserve">Shepherd, C.R. and </w:t>
      </w:r>
      <w:proofErr w:type="spellStart"/>
      <w:r>
        <w:t>Chng</w:t>
      </w:r>
      <w:proofErr w:type="spellEnd"/>
      <w:r>
        <w:t xml:space="preserve">, S.C.L (2017). Second South-East Asian Songbird Trade Crisis Summit. </w:t>
      </w:r>
      <w:r>
        <w:rPr>
          <w:i/>
        </w:rPr>
        <w:t>TRAFFIC Bulletin</w:t>
      </w:r>
      <w:r>
        <w:t>29(1): 3–4.</w:t>
      </w:r>
    </w:p>
    <w:p w14:paraId="64A1B7C4" w14:textId="77777777" w:rsidR="00A85D0E" w:rsidRDefault="000A662E">
      <w:r>
        <w:t xml:space="preserve"> </w:t>
      </w:r>
    </w:p>
    <w:p w14:paraId="2B13D0BE" w14:textId="77777777" w:rsidR="00A85D0E" w:rsidRDefault="000A662E">
      <w:r>
        <w:t xml:space="preserve">Shepherd, C. R., Sukumaran, J. and </w:t>
      </w:r>
      <w:proofErr w:type="spellStart"/>
      <w:r>
        <w:t>Wich</w:t>
      </w:r>
      <w:proofErr w:type="spellEnd"/>
      <w:r>
        <w:t xml:space="preserve">, S. A. (2004). </w:t>
      </w:r>
      <w:r>
        <w:rPr>
          <w:i/>
        </w:rPr>
        <w:t xml:space="preserve">Open season: An analysis of the pet trade in Medan, Sumatra 1997-2001. </w:t>
      </w:r>
      <w:r>
        <w:t xml:space="preserve">TRAFFIC Southeast Asia, </w:t>
      </w:r>
      <w:proofErr w:type="spellStart"/>
      <w:r>
        <w:t>Petaling</w:t>
      </w:r>
      <w:proofErr w:type="spellEnd"/>
      <w:r>
        <w:t xml:space="preserve"> Jaya, Selangor, Malaysia.</w:t>
      </w:r>
    </w:p>
    <w:p w14:paraId="323BCA23" w14:textId="77777777" w:rsidR="00A85D0E" w:rsidRDefault="000A662E">
      <w:pPr>
        <w:rPr>
          <w:color w:val="222222"/>
          <w:highlight w:val="white"/>
        </w:rPr>
      </w:pPr>
      <w:r>
        <w:rPr>
          <w:color w:val="222222"/>
          <w:highlight w:val="white"/>
        </w:rPr>
        <w:t xml:space="preserve"> </w:t>
      </w:r>
    </w:p>
    <w:p w14:paraId="3AC674A3" w14:textId="71138852" w:rsidR="00A85D0E" w:rsidRDefault="000A662E">
      <w:pPr>
        <w:rPr>
          <w:ins w:id="360" w:author="Carroll,Sarah" w:date="2019-09-08T12:44:00Z"/>
          <w:color w:val="222222"/>
          <w:highlight w:val="white"/>
        </w:rPr>
      </w:pPr>
      <w:r>
        <w:rPr>
          <w:color w:val="222222"/>
          <w:highlight w:val="white"/>
        </w:rPr>
        <w:t xml:space="preserve">Sodhi, N. S., Koh, L. P., Brook, B. W., &amp; Ng, P. K. (2004). Southeast Asian biodiversity: an impending disaster. </w:t>
      </w:r>
      <w:r>
        <w:rPr>
          <w:color w:val="222222"/>
        </w:rPr>
        <w:t>Trends in ecology &amp; evolution</w:t>
      </w:r>
      <w:r>
        <w:rPr>
          <w:color w:val="222222"/>
          <w:highlight w:val="white"/>
        </w:rPr>
        <w:t xml:space="preserve">, </w:t>
      </w:r>
      <w:r>
        <w:rPr>
          <w:color w:val="222222"/>
        </w:rPr>
        <w:t>19</w:t>
      </w:r>
      <w:r>
        <w:rPr>
          <w:color w:val="222222"/>
          <w:highlight w:val="white"/>
        </w:rPr>
        <w:t>(12), 654-660.</w:t>
      </w:r>
    </w:p>
    <w:p w14:paraId="1561A5B5" w14:textId="5E1EC43A" w:rsidR="00AE465C" w:rsidRDefault="00AE465C">
      <w:pPr>
        <w:rPr>
          <w:ins w:id="361" w:author="Carroll,Sarah" w:date="2019-09-08T12:44:00Z"/>
          <w:color w:val="222222"/>
          <w:highlight w:val="white"/>
        </w:rPr>
      </w:pPr>
    </w:p>
    <w:p w14:paraId="704D6907" w14:textId="77777777" w:rsidR="00AE465C" w:rsidRPr="00AE465C" w:rsidRDefault="00AE465C" w:rsidP="00AE465C">
      <w:pPr>
        <w:rPr>
          <w:ins w:id="362" w:author="Carroll,Sarah" w:date="2019-09-08T12:44:00Z"/>
          <w:color w:val="222222"/>
          <w:highlight w:val="white"/>
        </w:rPr>
      </w:pPr>
    </w:p>
    <w:p w14:paraId="64C331E5" w14:textId="77777777" w:rsidR="00AE465C" w:rsidRPr="00AE465C" w:rsidRDefault="00AE465C" w:rsidP="00AE465C">
      <w:pPr>
        <w:rPr>
          <w:ins w:id="363" w:author="Carroll,Sarah" w:date="2019-09-08T12:44:00Z"/>
          <w:color w:val="222222"/>
          <w:highlight w:val="white"/>
        </w:rPr>
      </w:pPr>
      <w:ins w:id="364" w:author="Carroll,Sarah" w:date="2019-09-08T12:44:00Z">
        <w:r w:rsidRPr="00AE465C">
          <w:rPr>
            <w:color w:val="222222"/>
            <w:highlight w:val="white"/>
          </w:rPr>
          <w:t xml:space="preserve">Vermote, E., Justice, C., </w:t>
        </w:r>
        <w:proofErr w:type="spellStart"/>
        <w:r w:rsidRPr="00AE465C">
          <w:rPr>
            <w:color w:val="222222"/>
            <w:highlight w:val="white"/>
          </w:rPr>
          <w:t>Claverie</w:t>
        </w:r>
        <w:proofErr w:type="spellEnd"/>
        <w:r w:rsidRPr="00AE465C">
          <w:rPr>
            <w:color w:val="222222"/>
            <w:highlight w:val="white"/>
          </w:rPr>
          <w:t xml:space="preserve">, M., &amp; </w:t>
        </w:r>
        <w:proofErr w:type="spellStart"/>
        <w:r w:rsidRPr="00AE465C">
          <w:rPr>
            <w:color w:val="222222"/>
            <w:highlight w:val="white"/>
          </w:rPr>
          <w:t>Franch</w:t>
        </w:r>
        <w:proofErr w:type="spellEnd"/>
        <w:r w:rsidRPr="00AE465C">
          <w:rPr>
            <w:color w:val="222222"/>
            <w:highlight w:val="white"/>
          </w:rPr>
          <w:t>, B. (2016). Preliminary analysis of the performance of the Landsat 8/OLI land surface reflectance product. Remote Sensing of Environment, 185, 46-56.</w:t>
        </w:r>
      </w:ins>
    </w:p>
    <w:p w14:paraId="5D5ADD1B" w14:textId="77777777" w:rsidR="00AE465C" w:rsidRDefault="00AE465C">
      <w:pPr>
        <w:rPr>
          <w:color w:val="222222"/>
          <w:highlight w:val="white"/>
        </w:rPr>
      </w:pPr>
    </w:p>
    <w:p w14:paraId="6A755579" w14:textId="77777777" w:rsidR="00A85D0E" w:rsidRDefault="00A85D0E">
      <w:pPr>
        <w:rPr>
          <w:color w:val="222222"/>
          <w:highlight w:val="white"/>
        </w:rPr>
      </w:pPr>
    </w:p>
    <w:p w14:paraId="325CEF01" w14:textId="77777777" w:rsidR="00A85D0E" w:rsidRDefault="00A85D0E">
      <w:pPr>
        <w:rPr>
          <w:color w:val="222222"/>
          <w:highlight w:val="white"/>
        </w:rPr>
      </w:pPr>
    </w:p>
    <w:p w14:paraId="3249D05B" w14:textId="77777777" w:rsidR="00A85D0E" w:rsidRDefault="000A662E">
      <w:pPr>
        <w:rPr>
          <w:color w:val="222222"/>
          <w:highlight w:val="white"/>
        </w:rPr>
      </w:pPr>
      <w:r>
        <w:rPr>
          <w:color w:val="222222"/>
          <w:highlight w:val="white"/>
        </w:rPr>
        <w:t>Supplementary information</w:t>
      </w:r>
    </w:p>
    <w:p w14:paraId="54CB087A" w14:textId="77777777" w:rsidR="00A85D0E" w:rsidRDefault="000A662E">
      <w:pPr>
        <w:rPr>
          <w:color w:val="222222"/>
          <w:highlight w:val="white"/>
        </w:rPr>
      </w:pPr>
      <w:r>
        <w:rPr>
          <w:noProof/>
          <w:color w:val="222222"/>
          <w:highlight w:val="white"/>
        </w:rPr>
        <w:lastRenderedPageBreak/>
        <w:drawing>
          <wp:inline distT="114300" distB="114300" distL="114300" distR="114300" wp14:anchorId="4D32BABE" wp14:editId="2E32E4DD">
            <wp:extent cx="5891213" cy="75287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0354" t="10008" r="9903" b="11169"/>
                    <a:stretch>
                      <a:fillRect/>
                    </a:stretch>
                  </pic:blipFill>
                  <pic:spPr>
                    <a:xfrm>
                      <a:off x="0" y="0"/>
                      <a:ext cx="5891213" cy="7528770"/>
                    </a:xfrm>
                    <a:prstGeom prst="rect">
                      <a:avLst/>
                    </a:prstGeom>
                    <a:ln/>
                  </pic:spPr>
                </pic:pic>
              </a:graphicData>
            </a:graphic>
          </wp:inline>
        </w:drawing>
      </w:r>
      <w:r>
        <w:rPr>
          <w:noProof/>
          <w:color w:val="222222"/>
          <w:highlight w:val="white"/>
        </w:rPr>
        <w:lastRenderedPageBreak/>
        <w:drawing>
          <wp:inline distT="114300" distB="114300" distL="114300" distR="114300" wp14:anchorId="7182C3F4" wp14:editId="40A46765">
            <wp:extent cx="6062663" cy="787848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9386" t="8647" r="11552" b="11854"/>
                    <a:stretch>
                      <a:fillRect/>
                    </a:stretch>
                  </pic:blipFill>
                  <pic:spPr>
                    <a:xfrm>
                      <a:off x="0" y="0"/>
                      <a:ext cx="6062663" cy="7878484"/>
                    </a:xfrm>
                    <a:prstGeom prst="rect">
                      <a:avLst/>
                    </a:prstGeom>
                    <a:ln/>
                  </pic:spPr>
                </pic:pic>
              </a:graphicData>
            </a:graphic>
          </wp:inline>
        </w:drawing>
      </w:r>
      <w:r>
        <w:rPr>
          <w:noProof/>
          <w:color w:val="222222"/>
          <w:highlight w:val="white"/>
        </w:rPr>
        <w:lastRenderedPageBreak/>
        <w:drawing>
          <wp:inline distT="114300" distB="114300" distL="114300" distR="114300" wp14:anchorId="7E1F5BFD" wp14:editId="1418F1FF">
            <wp:extent cx="5705475" cy="7648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10621" t="8208" r="11787" b="11411"/>
                    <a:stretch>
                      <a:fillRect/>
                    </a:stretch>
                  </pic:blipFill>
                  <pic:spPr>
                    <a:xfrm>
                      <a:off x="0" y="0"/>
                      <a:ext cx="5705475" cy="7648575"/>
                    </a:xfrm>
                    <a:prstGeom prst="rect">
                      <a:avLst/>
                    </a:prstGeom>
                    <a:ln/>
                  </pic:spPr>
                </pic:pic>
              </a:graphicData>
            </a:graphic>
          </wp:inline>
        </w:drawing>
      </w:r>
      <w:r>
        <w:rPr>
          <w:noProof/>
          <w:color w:val="222222"/>
          <w:highlight w:val="white"/>
        </w:rPr>
        <w:lastRenderedPageBreak/>
        <w:drawing>
          <wp:inline distT="114300" distB="114300" distL="114300" distR="114300" wp14:anchorId="1C088B7F" wp14:editId="0EDC4209">
            <wp:extent cx="4133850" cy="3514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7547" t="6032" r="35979" b="56867"/>
                    <a:stretch>
                      <a:fillRect/>
                    </a:stretch>
                  </pic:blipFill>
                  <pic:spPr>
                    <a:xfrm>
                      <a:off x="0" y="0"/>
                      <a:ext cx="4133850" cy="3514725"/>
                    </a:xfrm>
                    <a:prstGeom prst="rect">
                      <a:avLst/>
                    </a:prstGeom>
                    <a:ln/>
                  </pic:spPr>
                </pic:pic>
              </a:graphicData>
            </a:graphic>
          </wp:inline>
        </w:drawing>
      </w:r>
    </w:p>
    <w:p w14:paraId="0C110CDC" w14:textId="77777777" w:rsidR="00A85D0E" w:rsidRDefault="00A85D0E"/>
    <w:sectPr w:rsidR="00A85D0E">
      <w:pgSz w:w="11900" w:h="16840"/>
      <w:pgMar w:top="1440" w:right="1800" w:bottom="1440" w:left="180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Miller" w:date="2019-08-02T10:10:00Z" w:initials="AM">
    <w:p w14:paraId="34CEC472" w14:textId="54A104D6" w:rsidR="00D91139" w:rsidRDefault="00D91139">
      <w:pPr>
        <w:pStyle w:val="CommentText"/>
      </w:pPr>
      <w:r>
        <w:rPr>
          <w:rStyle w:val="CommentReference"/>
        </w:rPr>
        <w:annotationRef/>
      </w:r>
      <w:r>
        <w:t>Fill in full addresses /affiliations</w:t>
      </w:r>
    </w:p>
  </w:comment>
  <w:comment w:id="6" w:author="Adam Miller" w:date="2019-08-02T10:10:00Z" w:initials="AM">
    <w:p w14:paraId="404374F0" w14:textId="18982E11" w:rsidR="00D91139" w:rsidRDefault="00D91139">
      <w:pPr>
        <w:pStyle w:val="CommentText"/>
      </w:pPr>
      <w:r>
        <w:rPr>
          <w:rStyle w:val="CommentReference"/>
        </w:rPr>
        <w:annotationRef/>
      </w:r>
      <w:proofErr w:type="spellStart"/>
      <w:proofErr w:type="gramStart"/>
      <w:r>
        <w:t>Lets</w:t>
      </w:r>
      <w:proofErr w:type="spellEnd"/>
      <w:proofErr w:type="gramEnd"/>
      <w:r>
        <w:t xml:space="preserve"> do this after we get the results discussion nailed down</w:t>
      </w:r>
    </w:p>
  </w:comment>
  <w:comment w:id="7" w:author="Carroll,Sarah" w:date="2019-08-27T11:12:00Z" w:initials="C">
    <w:p w14:paraId="723670BB" w14:textId="762BDFFF" w:rsidR="00D91139" w:rsidRDefault="00D91139">
      <w:pPr>
        <w:pStyle w:val="CommentText"/>
      </w:pPr>
      <w:r>
        <w:rPr>
          <w:rStyle w:val="CommentReference"/>
        </w:rPr>
        <w:annotationRef/>
      </w:r>
      <w:r>
        <w:t>Happy to help with creating/ designing a publication ready study area map when the time comes. Let me know!</w:t>
      </w:r>
    </w:p>
  </w:comment>
  <w:comment w:id="8" w:author="Adam Miller" w:date="2019-08-02T10:20:00Z" w:initials="AM">
    <w:p w14:paraId="3CD14E2D" w14:textId="1BD9B24A" w:rsidR="00D91139" w:rsidRDefault="00D91139">
      <w:pPr>
        <w:pStyle w:val="CommentText"/>
      </w:pPr>
      <w:r>
        <w:rPr>
          <w:rStyle w:val="CommentReference"/>
        </w:rPr>
        <w:annotationRef/>
      </w:r>
      <w:r>
        <w:t xml:space="preserve">We will </w:t>
      </w:r>
      <w:proofErr w:type="gramStart"/>
      <w:r>
        <w:t>definitely want</w:t>
      </w:r>
      <w:proofErr w:type="gramEnd"/>
      <w:r>
        <w:t xml:space="preserve"> a new map that doesn’t show illegal activity etc. but again I know you were super rushed to get this in by the government deadline </w:t>
      </w:r>
    </w:p>
  </w:comment>
  <w:comment w:id="118" w:author="Carroll,Sarah" w:date="2019-09-03T13:56:00Z" w:initials="C">
    <w:p w14:paraId="26B00E46" w14:textId="12871C57" w:rsidR="00D91139" w:rsidRDefault="00D91139" w:rsidP="00D85C2C">
      <w:pPr>
        <w:pStyle w:val="CommentText"/>
      </w:pPr>
      <w:r>
        <w:rPr>
          <w:rStyle w:val="CommentReference"/>
        </w:rPr>
        <w:annotationRef/>
      </w:r>
      <w:r>
        <w:t>Just something to think about: it may make sense to use statistics other than the mean for some covariates depending on the hypothesized effect of the covariate. For example, maybe it is the spatial variation in % cover &gt; 5m tall that is important for a species, and thus the SD or variance could be more informative than the mean. Or maybe it is the max % intact forest... anyway this may be especially true in this system where deep in the park most forest is intact and so any variation is washed out in an average value.  If the analysis is complete and this doesn’t seem relevant, ignore this comment!</w:t>
      </w:r>
    </w:p>
  </w:comment>
  <w:comment w:id="178" w:author="Carroll,Sarah" w:date="2019-09-06T12:36:00Z" w:initials="C">
    <w:p w14:paraId="207BE5A4" w14:textId="089A2291" w:rsidR="00D91139" w:rsidRDefault="00D91139">
      <w:pPr>
        <w:pStyle w:val="CommentText"/>
      </w:pPr>
      <w:r>
        <w:rPr>
          <w:rStyle w:val="CommentReference"/>
        </w:rPr>
        <w:annotationRef/>
      </w:r>
      <w:r>
        <w:t>This table could be unnecessary and end up in</w:t>
      </w:r>
      <w:r w:rsidR="003C2460">
        <w:t xml:space="preserve"> the</w:t>
      </w:r>
      <w:r>
        <w:t xml:space="preserve"> SI material, but I find it helpful for now, also maybe important to state your a priori hypothesis as Adam mentioned</w:t>
      </w:r>
      <w:r w:rsidR="003C2460">
        <w:t xml:space="preserve"> regarding the habitat variables </w:t>
      </w:r>
      <w:proofErr w:type="gramStart"/>
      <w:r w:rsidR="00B00DDF">
        <w:t>were</w:t>
      </w:r>
      <w:proofErr w:type="gramEnd"/>
      <w:r w:rsidR="003C2460">
        <w:t xml:space="preserve"> are testing.</w:t>
      </w:r>
      <w:r>
        <w:t xml:space="preserve"> </w:t>
      </w:r>
    </w:p>
  </w:comment>
  <w:comment w:id="199" w:author="Carroll,Sarah" w:date="2019-09-08T11:20:00Z" w:initials="C">
    <w:p w14:paraId="715C48DD" w14:textId="066C3FFA" w:rsidR="00FA0F2A" w:rsidRDefault="00FA0F2A">
      <w:pPr>
        <w:pStyle w:val="CommentText"/>
      </w:pPr>
      <w:r>
        <w:rPr>
          <w:rStyle w:val="CommentReference"/>
        </w:rPr>
        <w:annotationRef/>
      </w:r>
      <w:r>
        <w:t>Right now</w:t>
      </w:r>
      <w:r w:rsidR="00B00DDF">
        <w:t xml:space="preserve"> this</w:t>
      </w:r>
      <w:r>
        <w:t xml:space="preserve"> </w:t>
      </w:r>
      <w:proofErr w:type="gramStart"/>
      <w:r>
        <w:t xml:space="preserve">includes </w:t>
      </w:r>
      <w:r w:rsidR="00B00DDF">
        <w:t xml:space="preserve"> only</w:t>
      </w:r>
      <w:proofErr w:type="gramEnd"/>
      <w:r w:rsidR="00B00DDF">
        <w:t xml:space="preserve"> </w:t>
      </w:r>
      <w:r>
        <w:t>sources for the data/method, but could also include papers with evidence for hypothesized effect of covariates if going this route.</w:t>
      </w:r>
    </w:p>
  </w:comment>
  <w:comment w:id="288" w:author="Carroll,Sarah" w:date="2019-09-04T13:13:00Z" w:initials="C">
    <w:p w14:paraId="1D1860E2" w14:textId="32C66636" w:rsidR="00D91139" w:rsidRDefault="00D91139">
      <w:pPr>
        <w:pStyle w:val="CommentText"/>
      </w:pPr>
      <w:r>
        <w:rPr>
          <w:rStyle w:val="CommentReference"/>
        </w:rPr>
        <w:annotationRef/>
      </w:r>
      <w:r>
        <w:t xml:space="preserve">I think it is unnecessary for this to be a separate sub-section, so I moved to Data Analysis section where you describe modeling approach. Another place for it could be in the point counts/ survey section when describing survey methods. I know this is a draft so just giving my two cents! </w:t>
      </w:r>
    </w:p>
  </w:comment>
  <w:comment w:id="302" w:author="Adam Miller" w:date="2019-08-02T10:20:00Z" w:initials="AM">
    <w:p w14:paraId="28E01ADE" w14:textId="65F71814" w:rsidR="00D91139" w:rsidRDefault="00D91139">
      <w:pPr>
        <w:pStyle w:val="CommentText"/>
      </w:pPr>
      <w:r>
        <w:rPr>
          <w:rStyle w:val="CommentReference"/>
        </w:rPr>
        <w:annotationRef/>
      </w:r>
      <w:r>
        <w:t xml:space="preserve">I think this section is </w:t>
      </w:r>
      <w:proofErr w:type="gramStart"/>
      <w:r>
        <w:t>really well</w:t>
      </w:r>
      <w:proofErr w:type="gramEnd"/>
      <w:r>
        <w:t xml:space="preserve"> done, I know many times for occupancy studies they like to see a table with all covariates, information about the covariates and </w:t>
      </w:r>
      <w:proofErr w:type="spellStart"/>
      <w:r>
        <w:t>aprior</w:t>
      </w:r>
      <w:proofErr w:type="spellEnd"/>
      <w:r>
        <w:t xml:space="preserve"> expectations for how they may impact avian habitat use </w:t>
      </w:r>
    </w:p>
    <w:p w14:paraId="10CACA0C" w14:textId="77777777" w:rsidR="00D91139" w:rsidRDefault="00D91139">
      <w:pPr>
        <w:pStyle w:val="CommentText"/>
      </w:pPr>
    </w:p>
    <w:p w14:paraId="357CDFB2" w14:textId="77777777" w:rsidR="00D91139" w:rsidRDefault="00D91139">
      <w:pPr>
        <w:pStyle w:val="CommentText"/>
      </w:pPr>
    </w:p>
  </w:comment>
  <w:comment w:id="303" w:author="Adam Miller" w:date="2019-08-02T10:11:00Z" w:initials="AM">
    <w:p w14:paraId="7A54F5E6" w14:textId="77777777" w:rsidR="00D91139" w:rsidRDefault="00D91139">
      <w:pPr>
        <w:pStyle w:val="CommentText"/>
      </w:pPr>
      <w:r>
        <w:rPr>
          <w:rStyle w:val="CommentReference"/>
        </w:rPr>
        <w:annotationRef/>
      </w:r>
      <w:proofErr w:type="gramStart"/>
      <w:r>
        <w:t>So</w:t>
      </w:r>
      <w:proofErr w:type="gramEnd"/>
      <w:r>
        <w:t xml:space="preserve"> this is a great start… but I do think we need to:</w:t>
      </w:r>
    </w:p>
    <w:p w14:paraId="18961191" w14:textId="77777777" w:rsidR="00D91139" w:rsidRDefault="00D91139">
      <w:pPr>
        <w:pStyle w:val="CommentText"/>
      </w:pPr>
    </w:p>
    <w:p w14:paraId="07DBA44B" w14:textId="77777777" w:rsidR="00D91139" w:rsidRDefault="00D91139" w:rsidP="00CF3922">
      <w:pPr>
        <w:pStyle w:val="CommentText"/>
        <w:numPr>
          <w:ilvl w:val="0"/>
          <w:numId w:val="2"/>
        </w:numPr>
      </w:pPr>
      <w:r>
        <w:t xml:space="preserve">Show top models for each species (imagine it will be a </w:t>
      </w:r>
      <w:proofErr w:type="spellStart"/>
      <w:r>
        <w:t>a</w:t>
      </w:r>
      <w:proofErr w:type="spellEnd"/>
      <w:r>
        <w:t xml:space="preserve"> large </w:t>
      </w:r>
      <w:proofErr w:type="gramStart"/>
      <w:r>
        <w:t>table</w:t>
      </w:r>
      <w:proofErr w:type="gramEnd"/>
      <w:r>
        <w:t xml:space="preserve"> but reviewers will definitely request this, can be an </w:t>
      </w:r>
      <w:proofErr w:type="spellStart"/>
      <w:r>
        <w:t>addpendix</w:t>
      </w:r>
      <w:proofErr w:type="spellEnd"/>
      <w:r>
        <w:t>)</w:t>
      </w:r>
    </w:p>
    <w:p w14:paraId="56A614FD" w14:textId="77777777" w:rsidR="00D91139" w:rsidRDefault="00D91139" w:rsidP="00CF3922">
      <w:pPr>
        <w:pStyle w:val="CommentText"/>
        <w:numPr>
          <w:ilvl w:val="0"/>
          <w:numId w:val="2"/>
        </w:numPr>
      </w:pPr>
      <w:r>
        <w:t>Show beta values for each species and covariates, I would put this in one table and then show with a star which ones are significant (</w:t>
      </w:r>
      <w:proofErr w:type="spellStart"/>
      <w:r>
        <w:t>eg</w:t>
      </w:r>
      <w:proofErr w:type="spellEnd"/>
      <w:r>
        <w:t xml:space="preserve"> 0 is not in the 95%CI)</w:t>
      </w:r>
    </w:p>
    <w:p w14:paraId="347DF52B" w14:textId="77777777" w:rsidR="00D91139" w:rsidRDefault="00D91139" w:rsidP="00CF3922">
      <w:pPr>
        <w:pStyle w:val="CommentText"/>
        <w:numPr>
          <w:ilvl w:val="0"/>
          <w:numId w:val="2"/>
        </w:numPr>
      </w:pPr>
      <w:r>
        <w:t xml:space="preserve">A few graphs could be interesting for the above, IF the beta value is significant doing </w:t>
      </w:r>
      <w:proofErr w:type="spellStart"/>
      <w:r>
        <w:t>ploting</w:t>
      </w:r>
      <w:proofErr w:type="spellEnd"/>
      <w:r>
        <w:t xml:space="preserve"> model average estimates of psi as a response to various covariates of interest, again only doing this if they are significant in #2</w:t>
      </w:r>
    </w:p>
    <w:p w14:paraId="212BFA39" w14:textId="27B4F883" w:rsidR="00D91139" w:rsidRDefault="00D91139" w:rsidP="00CF3922">
      <w:pPr>
        <w:pStyle w:val="CommentText"/>
        <w:numPr>
          <w:ilvl w:val="0"/>
          <w:numId w:val="2"/>
        </w:numPr>
      </w:pPr>
      <w:r>
        <w:t>The evidence ration is great, but I would put this in one table with the #1 and #2 above, I often see these all combined into one in covariate values, psi/p values, top models, and what covariates are explaining variation</w:t>
      </w:r>
    </w:p>
  </w:comment>
  <w:comment w:id="304" w:author="Adam Miller" w:date="2019-08-02T10:22:00Z" w:initials="AM">
    <w:p w14:paraId="1C46E2EE" w14:textId="7935B0D5" w:rsidR="00D91139" w:rsidRDefault="00D91139">
      <w:pPr>
        <w:pStyle w:val="CommentText"/>
      </w:pPr>
      <w:r>
        <w:rPr>
          <w:rStyle w:val="CommentReference"/>
        </w:rPr>
        <w:annotationRef/>
      </w:r>
      <w:r>
        <w:t xml:space="preserve">I think we should be talking about Beta values here before going into mean slope </w:t>
      </w:r>
      <w:proofErr w:type="spellStart"/>
      <w:r>
        <w:t>etc</w:t>
      </w:r>
      <w:proofErr w:type="spellEnd"/>
      <w:r>
        <w:t xml:space="preserve"> as the idea of a beta value is to show the relationship between a covariate and a species, maybe you’ve already done that and they weren’t super exciting, but definitely should start with that, then if we want to compare the effect (</w:t>
      </w:r>
      <w:proofErr w:type="spellStart"/>
      <w:r>
        <w:t>lets</w:t>
      </w:r>
      <w:proofErr w:type="spellEnd"/>
      <w:r>
        <w:t xml:space="preserve"> say all beta values for birds are negative for occupancy and distance from road as a covariate) and we want to compare the scale or severity between groups, then we can move into something like this…</w:t>
      </w:r>
    </w:p>
    <w:p w14:paraId="1BCDDCB5" w14:textId="77777777" w:rsidR="00D91139" w:rsidRDefault="00D91139">
      <w:pPr>
        <w:pStyle w:val="CommentText"/>
      </w:pPr>
    </w:p>
    <w:p w14:paraId="4398D303" w14:textId="58E3E9F6" w:rsidR="00D91139" w:rsidRDefault="00D91139">
      <w:pPr>
        <w:pStyle w:val="CommentText"/>
      </w:pPr>
      <w:r>
        <w:t xml:space="preserve">I also think some graphs could be very powerful for </w:t>
      </w:r>
      <w:proofErr w:type="spellStart"/>
      <w:r>
        <w:t>spp</w:t>
      </w:r>
      <w:proofErr w:type="spellEnd"/>
      <w:r>
        <w:t xml:space="preserve"> that have a stat significant beta value to have model averaged site estimates of psi as a response to distance from road</w:t>
      </w:r>
    </w:p>
  </w:comment>
  <w:comment w:id="305" w:author="Adam Miller" w:date="2019-08-02T10:14:00Z" w:initials="AM">
    <w:p w14:paraId="59CBF36B" w14:textId="77777777" w:rsidR="00D91139" w:rsidRDefault="00D91139">
      <w:pPr>
        <w:pStyle w:val="CommentText"/>
      </w:pPr>
      <w:r>
        <w:rPr>
          <w:rStyle w:val="CommentReference"/>
        </w:rPr>
        <w:annotationRef/>
      </w:r>
      <w:r>
        <w:t>This is interesting but for the actual paper I am not sure it will be that exciting, especially because folks have already proven that bird communities are impacted 5 km from roads …</w:t>
      </w:r>
    </w:p>
    <w:p w14:paraId="0046461D" w14:textId="77777777" w:rsidR="00D91139" w:rsidRDefault="00D91139">
      <w:pPr>
        <w:pStyle w:val="CommentText"/>
      </w:pPr>
    </w:p>
    <w:p w14:paraId="64AE850A" w14:textId="086B564E" w:rsidR="00D91139" w:rsidRDefault="00D91139">
      <w:pPr>
        <w:pStyle w:val="CommentText"/>
      </w:pPr>
      <w:r>
        <w:t xml:space="preserve">I think we need to think about how we can look at a finer scale… also what data set are we using for roads? </w:t>
      </w:r>
    </w:p>
  </w:comment>
  <w:comment w:id="306" w:author="Carroll,Sarah" w:date="2019-09-03T11:36:00Z" w:initials="C">
    <w:p w14:paraId="4D14CB22" w14:textId="718BF6A0" w:rsidR="00D91139" w:rsidRDefault="00D91139">
      <w:pPr>
        <w:pStyle w:val="CommentText"/>
      </w:pPr>
      <w:r>
        <w:rPr>
          <w:rStyle w:val="CommentReference"/>
        </w:rPr>
        <w:annotationRef/>
      </w:r>
      <w:r>
        <w:t xml:space="preserve">The distance to roads raster is based on two roads datasets – the “logging roads” file that you already had, as well as all roads for Kalimantan that were in the Open Street Map database. </w:t>
      </w:r>
      <w:hyperlink r:id="rId1" w:history="1">
        <w:r>
          <w:rPr>
            <w:rStyle w:val="Hyperlink"/>
          </w:rPr>
          <w:t>https://data.humdata.org/dataset/hotosm_idn_kalimantan_roads</w:t>
        </w:r>
      </w:hyperlink>
    </w:p>
    <w:p w14:paraId="6FAEAB59" w14:textId="77777777" w:rsidR="00D91139" w:rsidRDefault="00D91139">
      <w:pPr>
        <w:pStyle w:val="CommentText"/>
      </w:pPr>
    </w:p>
    <w:p w14:paraId="18940640" w14:textId="6508F593" w:rsidR="00D91139" w:rsidRDefault="00D91139">
      <w:pPr>
        <w:pStyle w:val="CommentText"/>
      </w:pPr>
      <w:r>
        <w:t xml:space="preserve"> This is mean distance to roads? It could be that there is a threshold relationship as Adam points out and so maybe the minimum distance to a road would be more informative than the mean distance. </w:t>
      </w:r>
    </w:p>
  </w:comment>
  <w:comment w:id="307" w:author="Adam Miller" w:date="2019-08-02T10:17:00Z" w:initials="AM">
    <w:p w14:paraId="7F342D40" w14:textId="3835B801" w:rsidR="00D91139" w:rsidRDefault="00D91139">
      <w:pPr>
        <w:pStyle w:val="CommentText"/>
      </w:pPr>
      <w:r>
        <w:rPr>
          <w:rStyle w:val="CommentReference"/>
        </w:rPr>
        <w:annotationRef/>
      </w:r>
      <w:r>
        <w:t xml:space="preserve">Just because the analysis isn’t </w:t>
      </w:r>
      <w:proofErr w:type="gramStart"/>
      <w:r>
        <w:t>complete</w:t>
      </w:r>
      <w:proofErr w:type="gramEnd"/>
      <w:r>
        <w:t xml:space="preserve"> I am going to delete this, but helpful to know for this first preliminary look this is what came up</w:t>
      </w:r>
    </w:p>
  </w:comment>
  <w:comment w:id="308" w:author="Adam Miller" w:date="2019-08-02T10:17:00Z" w:initials="AM">
    <w:p w14:paraId="7FE0CD2F" w14:textId="332D20EF" w:rsidR="00D91139" w:rsidRDefault="00D91139">
      <w:pPr>
        <w:pStyle w:val="CommentText"/>
      </w:pPr>
      <w:r>
        <w:rPr>
          <w:rStyle w:val="CommentReference"/>
        </w:rPr>
        <w:annotationRef/>
      </w:r>
      <w:r>
        <w:t xml:space="preserve">Just need to be careful with our language, we should stick to “habitat use” and “occupy” as that is ultimately what we are testing with this framework, nitpicking and I know you wrote this </w:t>
      </w:r>
      <w:proofErr w:type="spellStart"/>
      <w:r>
        <w:t>super fast</w:t>
      </w:r>
      <w:proofErr w:type="spellEnd"/>
      <w:r>
        <w:t xml:space="preserve"> to get in by the government deadline so no worries, but just as we edit/</w:t>
      </w:r>
      <w:proofErr w:type="spellStart"/>
      <w:r>
        <w:t>etc</w:t>
      </w:r>
      <w:proofErr w:type="spellEnd"/>
      <w:r>
        <w:t xml:space="preserve"> let’s stick to evaluating habitat use.</w:t>
      </w:r>
    </w:p>
  </w:comment>
  <w:comment w:id="309" w:author="Adam Miller" w:date="2019-08-02T10:18:00Z" w:initials="AM">
    <w:p w14:paraId="43D38160" w14:textId="6D1743CA" w:rsidR="00D91139" w:rsidRDefault="00D91139">
      <w:pPr>
        <w:pStyle w:val="CommentText"/>
      </w:pPr>
      <w:r>
        <w:rPr>
          <w:rStyle w:val="CommentReference"/>
        </w:rPr>
        <w:annotationRef/>
      </w:r>
      <w:r>
        <w:t xml:space="preserve">Same, this section makes a lot of claims we can’t support. We should talk about repopulate </w:t>
      </w:r>
      <w:proofErr w:type="spellStart"/>
      <w:r>
        <w:t>etc</w:t>
      </w:r>
      <w:proofErr w:type="spellEnd"/>
      <w:r>
        <w:t xml:space="preserve"> </w:t>
      </w:r>
      <w:proofErr w:type="spellStart"/>
      <w:r>
        <w:t>etc</w:t>
      </w:r>
      <w:proofErr w:type="spellEnd"/>
      <w:r>
        <w:t xml:space="preserve"> </w:t>
      </w:r>
      <w:proofErr w:type="spellStart"/>
      <w:r>
        <w:t>bc</w:t>
      </w:r>
      <w:proofErr w:type="spellEnd"/>
      <w:r>
        <w:t xml:space="preserve"> we don’t have multi-season data, it could be mentioned towards the end of the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EC472" w15:done="0"/>
  <w15:commentEx w15:paraId="404374F0" w15:done="0"/>
  <w15:commentEx w15:paraId="723670BB" w15:done="0"/>
  <w15:commentEx w15:paraId="3CD14E2D" w15:done="0"/>
  <w15:commentEx w15:paraId="26B00E46" w15:done="0"/>
  <w15:commentEx w15:paraId="207BE5A4" w15:done="0"/>
  <w15:commentEx w15:paraId="715C48DD" w15:done="0"/>
  <w15:commentEx w15:paraId="1D1860E2" w15:done="0"/>
  <w15:commentEx w15:paraId="357CDFB2" w15:done="0"/>
  <w15:commentEx w15:paraId="212BFA39" w15:done="0"/>
  <w15:commentEx w15:paraId="4398D303" w15:done="0"/>
  <w15:commentEx w15:paraId="64AE850A" w15:done="0"/>
  <w15:commentEx w15:paraId="18940640" w15:paraIdParent="64AE850A" w15:done="0"/>
  <w15:commentEx w15:paraId="7F342D40" w15:done="0"/>
  <w15:commentEx w15:paraId="7FE0CD2F" w15:done="0"/>
  <w15:commentEx w15:paraId="43D38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EC472" w16cid:durableId="210F8E1E"/>
  <w16cid:commentId w16cid:paraId="404374F0" w16cid:durableId="210F8E1F"/>
  <w16cid:commentId w16cid:paraId="723670BB" w16cid:durableId="210F8E94"/>
  <w16cid:commentId w16cid:paraId="3CD14E2D" w16cid:durableId="210F8E20"/>
  <w16cid:commentId w16cid:paraId="26B00E46" w16cid:durableId="211CB842"/>
  <w16cid:commentId w16cid:paraId="207BE5A4" w16cid:durableId="211CD15D"/>
  <w16cid:commentId w16cid:paraId="715C48DD" w16cid:durableId="211F6283"/>
  <w16cid:commentId w16cid:paraId="1D1860E2" w16cid:durableId="211A36F8"/>
  <w16cid:commentId w16cid:paraId="357CDFB2" w16cid:durableId="210F8E22"/>
  <w16cid:commentId w16cid:paraId="212BFA39" w16cid:durableId="210F8E23"/>
  <w16cid:commentId w16cid:paraId="4398D303" w16cid:durableId="210F8E24"/>
  <w16cid:commentId w16cid:paraId="64AE850A" w16cid:durableId="210F8E25"/>
  <w16cid:commentId w16cid:paraId="18940640" w16cid:durableId="2118CEBD"/>
  <w16cid:commentId w16cid:paraId="7F342D40" w16cid:durableId="210F8E26"/>
  <w16cid:commentId w16cid:paraId="7FE0CD2F" w16cid:durableId="210F8E27"/>
  <w16cid:commentId w16cid:paraId="43D38160" w16cid:durableId="210F8E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vPAD5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444FA"/>
    <w:multiLevelType w:val="hybridMultilevel"/>
    <w:tmpl w:val="13BA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06DA6"/>
    <w:multiLevelType w:val="hybridMultilevel"/>
    <w:tmpl w:val="CD469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roll,Sarah">
    <w15:presenceInfo w15:providerId="AD" w15:userId="S::slcarrol@colostate.edu::0218dbee-93f3-4246-a842-50170ac6f0f3"/>
  </w15:person>
  <w15:person w15:author="Adam Miller">
    <w15:presenceInfo w15:providerId="Windows Live" w15:userId="98b9bd833a807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0E"/>
    <w:rsid w:val="00024C7D"/>
    <w:rsid w:val="00077DE5"/>
    <w:rsid w:val="000A662E"/>
    <w:rsid w:val="00112F85"/>
    <w:rsid w:val="00150BAD"/>
    <w:rsid w:val="00170B1C"/>
    <w:rsid w:val="00173E08"/>
    <w:rsid w:val="001B33BF"/>
    <w:rsid w:val="001B5F18"/>
    <w:rsid w:val="0024097B"/>
    <w:rsid w:val="002529C1"/>
    <w:rsid w:val="00252E63"/>
    <w:rsid w:val="00267226"/>
    <w:rsid w:val="0028285C"/>
    <w:rsid w:val="002B413D"/>
    <w:rsid w:val="002E54C6"/>
    <w:rsid w:val="00333480"/>
    <w:rsid w:val="00357E82"/>
    <w:rsid w:val="00362A96"/>
    <w:rsid w:val="00381D6A"/>
    <w:rsid w:val="0039092F"/>
    <w:rsid w:val="0039738A"/>
    <w:rsid w:val="003C2460"/>
    <w:rsid w:val="003C309A"/>
    <w:rsid w:val="00413095"/>
    <w:rsid w:val="004137D1"/>
    <w:rsid w:val="00422428"/>
    <w:rsid w:val="004311C3"/>
    <w:rsid w:val="004406B7"/>
    <w:rsid w:val="00446F94"/>
    <w:rsid w:val="00474A4F"/>
    <w:rsid w:val="004830D7"/>
    <w:rsid w:val="004D4E17"/>
    <w:rsid w:val="004D543F"/>
    <w:rsid w:val="004F3D99"/>
    <w:rsid w:val="0051705B"/>
    <w:rsid w:val="00536E72"/>
    <w:rsid w:val="005F6C9E"/>
    <w:rsid w:val="0062335D"/>
    <w:rsid w:val="00624555"/>
    <w:rsid w:val="00633F5B"/>
    <w:rsid w:val="00640E7F"/>
    <w:rsid w:val="0066638F"/>
    <w:rsid w:val="0067309A"/>
    <w:rsid w:val="00696C50"/>
    <w:rsid w:val="006D6DE5"/>
    <w:rsid w:val="007748AB"/>
    <w:rsid w:val="00796EA8"/>
    <w:rsid w:val="007D4E7F"/>
    <w:rsid w:val="007E627D"/>
    <w:rsid w:val="00802261"/>
    <w:rsid w:val="00812FD1"/>
    <w:rsid w:val="00840302"/>
    <w:rsid w:val="008670B2"/>
    <w:rsid w:val="00883415"/>
    <w:rsid w:val="008F1087"/>
    <w:rsid w:val="00910BE8"/>
    <w:rsid w:val="009E376F"/>
    <w:rsid w:val="009F29FB"/>
    <w:rsid w:val="00A06328"/>
    <w:rsid w:val="00A12AB3"/>
    <w:rsid w:val="00A85D0E"/>
    <w:rsid w:val="00AC40F0"/>
    <w:rsid w:val="00AE465C"/>
    <w:rsid w:val="00B00DDF"/>
    <w:rsid w:val="00B62994"/>
    <w:rsid w:val="00B645B9"/>
    <w:rsid w:val="00BA37CD"/>
    <w:rsid w:val="00BC0FD0"/>
    <w:rsid w:val="00BE2661"/>
    <w:rsid w:val="00C45CB5"/>
    <w:rsid w:val="00CF3922"/>
    <w:rsid w:val="00D57DCA"/>
    <w:rsid w:val="00D66C80"/>
    <w:rsid w:val="00D6777A"/>
    <w:rsid w:val="00D85C2C"/>
    <w:rsid w:val="00D91139"/>
    <w:rsid w:val="00DB216F"/>
    <w:rsid w:val="00E144BD"/>
    <w:rsid w:val="00E34665"/>
    <w:rsid w:val="00E829F5"/>
    <w:rsid w:val="00EA0437"/>
    <w:rsid w:val="00F14F65"/>
    <w:rsid w:val="00F704EA"/>
    <w:rsid w:val="00F876CF"/>
    <w:rsid w:val="00F955CE"/>
    <w:rsid w:val="00FA0F2A"/>
    <w:rsid w:val="00FA12E9"/>
    <w:rsid w:val="00FC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BA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6777A"/>
    <w:rPr>
      <w:sz w:val="18"/>
      <w:szCs w:val="18"/>
    </w:rPr>
  </w:style>
  <w:style w:type="paragraph" w:styleId="CommentText">
    <w:name w:val="annotation text"/>
    <w:basedOn w:val="Normal"/>
    <w:link w:val="CommentTextChar"/>
    <w:uiPriority w:val="99"/>
    <w:semiHidden/>
    <w:unhideWhenUsed/>
    <w:rsid w:val="00D6777A"/>
  </w:style>
  <w:style w:type="character" w:customStyle="1" w:styleId="CommentTextChar">
    <w:name w:val="Comment Text Char"/>
    <w:basedOn w:val="DefaultParagraphFont"/>
    <w:link w:val="CommentText"/>
    <w:uiPriority w:val="99"/>
    <w:semiHidden/>
    <w:rsid w:val="00D6777A"/>
  </w:style>
  <w:style w:type="paragraph" w:styleId="CommentSubject">
    <w:name w:val="annotation subject"/>
    <w:basedOn w:val="CommentText"/>
    <w:next w:val="CommentText"/>
    <w:link w:val="CommentSubjectChar"/>
    <w:uiPriority w:val="99"/>
    <w:semiHidden/>
    <w:unhideWhenUsed/>
    <w:rsid w:val="00D6777A"/>
    <w:rPr>
      <w:b/>
      <w:bCs/>
      <w:sz w:val="20"/>
      <w:szCs w:val="20"/>
    </w:rPr>
  </w:style>
  <w:style w:type="character" w:customStyle="1" w:styleId="CommentSubjectChar">
    <w:name w:val="Comment Subject Char"/>
    <w:basedOn w:val="CommentTextChar"/>
    <w:link w:val="CommentSubject"/>
    <w:uiPriority w:val="99"/>
    <w:semiHidden/>
    <w:rsid w:val="00D6777A"/>
    <w:rPr>
      <w:b/>
      <w:bCs/>
      <w:sz w:val="20"/>
      <w:szCs w:val="20"/>
    </w:rPr>
  </w:style>
  <w:style w:type="paragraph" w:styleId="BalloonText">
    <w:name w:val="Balloon Text"/>
    <w:basedOn w:val="Normal"/>
    <w:link w:val="BalloonTextChar"/>
    <w:uiPriority w:val="99"/>
    <w:semiHidden/>
    <w:unhideWhenUsed/>
    <w:rsid w:val="00D677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777A"/>
    <w:rPr>
      <w:rFonts w:ascii="Times New Roman" w:hAnsi="Times New Roman" w:cs="Times New Roman"/>
      <w:sz w:val="18"/>
      <w:szCs w:val="18"/>
    </w:rPr>
  </w:style>
  <w:style w:type="table" w:styleId="TableGrid">
    <w:name w:val="Table Grid"/>
    <w:basedOn w:val="TableNormal"/>
    <w:uiPriority w:val="39"/>
    <w:rsid w:val="00796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96E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6E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96E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96E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2E54C6"/>
    <w:rPr>
      <w:color w:val="0000FF"/>
      <w:u w:val="single"/>
    </w:rPr>
  </w:style>
  <w:style w:type="character" w:styleId="UnresolvedMention">
    <w:name w:val="Unresolved Mention"/>
    <w:basedOn w:val="DefaultParagraphFont"/>
    <w:uiPriority w:val="99"/>
    <w:rsid w:val="00AE465C"/>
    <w:rPr>
      <w:color w:val="605E5C"/>
      <w:shd w:val="clear" w:color="auto" w:fill="E1DFDD"/>
    </w:rPr>
  </w:style>
  <w:style w:type="character" w:styleId="FollowedHyperlink">
    <w:name w:val="FollowedHyperlink"/>
    <w:basedOn w:val="DefaultParagraphFont"/>
    <w:uiPriority w:val="99"/>
    <w:semiHidden/>
    <w:unhideWhenUsed/>
    <w:rsid w:val="00AE465C"/>
    <w:rPr>
      <w:color w:val="800080" w:themeColor="followedHyperlink"/>
      <w:u w:val="single"/>
    </w:rPr>
  </w:style>
  <w:style w:type="character" w:customStyle="1" w:styleId="author">
    <w:name w:val="author"/>
    <w:basedOn w:val="DefaultParagraphFont"/>
    <w:rsid w:val="007D4E7F"/>
  </w:style>
  <w:style w:type="character" w:customStyle="1" w:styleId="pubyear">
    <w:name w:val="pubyear"/>
    <w:basedOn w:val="DefaultParagraphFont"/>
    <w:rsid w:val="007D4E7F"/>
  </w:style>
  <w:style w:type="character" w:customStyle="1" w:styleId="articletitle">
    <w:name w:val="articletitle"/>
    <w:basedOn w:val="DefaultParagraphFont"/>
    <w:rsid w:val="007D4E7F"/>
  </w:style>
  <w:style w:type="character" w:customStyle="1" w:styleId="journaltitle">
    <w:name w:val="journaltitle"/>
    <w:basedOn w:val="DefaultParagraphFont"/>
    <w:rsid w:val="007D4E7F"/>
  </w:style>
  <w:style w:type="character" w:customStyle="1" w:styleId="vol">
    <w:name w:val="vol"/>
    <w:basedOn w:val="DefaultParagraphFont"/>
    <w:rsid w:val="007D4E7F"/>
  </w:style>
  <w:style w:type="character" w:customStyle="1" w:styleId="pagefirst">
    <w:name w:val="pagefirst"/>
    <w:basedOn w:val="DefaultParagraphFont"/>
    <w:rsid w:val="007D4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3053">
      <w:bodyDiv w:val="1"/>
      <w:marLeft w:val="0"/>
      <w:marRight w:val="0"/>
      <w:marTop w:val="0"/>
      <w:marBottom w:val="0"/>
      <w:divBdr>
        <w:top w:val="none" w:sz="0" w:space="0" w:color="auto"/>
        <w:left w:val="none" w:sz="0" w:space="0" w:color="auto"/>
        <w:bottom w:val="none" w:sz="0" w:space="0" w:color="auto"/>
        <w:right w:val="none" w:sz="0" w:space="0" w:color="auto"/>
      </w:divBdr>
    </w:div>
    <w:div w:id="9857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ata.humdata.org/dataset/hotosm_idn_kalimantan_road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177/194008291775390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project.org/" TargetMode="External"/><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Carroll,Sarah</dc:creator>
  <cp:lastModifiedBy>Carroll,Sarah</cp:lastModifiedBy>
  <cp:revision>2</cp:revision>
  <dcterms:created xsi:type="dcterms:W3CDTF">2019-09-08T19:07:00Z</dcterms:created>
  <dcterms:modified xsi:type="dcterms:W3CDTF">2019-09-08T19:07:00Z</dcterms:modified>
</cp:coreProperties>
</file>