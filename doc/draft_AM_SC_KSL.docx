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31E8D" w:rsidRDefault="00C80932">
      <w:pPr>
        <w:pStyle w:val="Title"/>
      </w:pPr>
      <w:r>
        <w:t>Effects of Anthropogenic Disturbances on Habitat Use of Bornean Birds</w:t>
      </w:r>
    </w:p>
    <w:p w14:paraId="00000002" w14:textId="77777777" w:rsidR="00831E8D" w:rsidRDefault="00C80932">
      <w:pPr>
        <w:pBdr>
          <w:top w:val="nil"/>
          <w:left w:val="nil"/>
          <w:bottom w:val="nil"/>
          <w:right w:val="nil"/>
          <w:between w:val="nil"/>
        </w:pBdr>
        <w:spacing w:after="0"/>
        <w:rPr>
          <w:color w:val="000000"/>
          <w:sz w:val="20"/>
          <w:szCs w:val="20"/>
        </w:rPr>
      </w:pPr>
      <w:r>
        <w:rPr>
          <w:color w:val="000000"/>
          <w:sz w:val="20"/>
          <w:szCs w:val="20"/>
        </w:rPr>
        <w:t>Katherine Lauck</w:t>
      </w:r>
      <w:r>
        <w:rPr>
          <w:color w:val="000000"/>
          <w:sz w:val="20"/>
          <w:szCs w:val="20"/>
          <w:vertAlign w:val="superscript"/>
        </w:rPr>
        <w:t>1,2</w:t>
      </w:r>
      <w:r>
        <w:rPr>
          <w:color w:val="000000"/>
          <w:sz w:val="20"/>
          <w:szCs w:val="20"/>
        </w:rPr>
        <w:t>, Sarah L. Carroll</w:t>
      </w:r>
      <w:r>
        <w:rPr>
          <w:color w:val="000000"/>
          <w:sz w:val="20"/>
          <w:szCs w:val="20"/>
          <w:vertAlign w:val="superscript"/>
        </w:rPr>
        <w:t>3</w:t>
      </w:r>
      <w:r>
        <w:rPr>
          <w:color w:val="000000"/>
          <w:sz w:val="20"/>
          <w:szCs w:val="20"/>
        </w:rPr>
        <w:t>, Elly Mufliati</w:t>
      </w:r>
      <w:r>
        <w:rPr>
          <w:color w:val="000000"/>
          <w:sz w:val="20"/>
          <w:szCs w:val="20"/>
          <w:vertAlign w:val="superscript"/>
        </w:rPr>
        <w:t>4,5</w:t>
      </w:r>
      <w:r>
        <w:rPr>
          <w:color w:val="000000"/>
          <w:sz w:val="20"/>
          <w:szCs w:val="20"/>
        </w:rPr>
        <w:t xml:space="preserve">, </w:t>
      </w:r>
      <w:proofErr w:type="spellStart"/>
      <w:r>
        <w:rPr>
          <w:color w:val="000000"/>
          <w:sz w:val="20"/>
          <w:szCs w:val="20"/>
        </w:rPr>
        <w:t>Sadtata</w:t>
      </w:r>
      <w:proofErr w:type="spellEnd"/>
      <w:r>
        <w:rPr>
          <w:color w:val="000000"/>
          <w:sz w:val="20"/>
          <w:szCs w:val="20"/>
        </w:rPr>
        <w:t xml:space="preserve"> Noor Adirahmanta</w:t>
      </w:r>
      <w:r>
        <w:rPr>
          <w:color w:val="000000"/>
          <w:sz w:val="20"/>
          <w:szCs w:val="20"/>
          <w:vertAlign w:val="superscript"/>
        </w:rPr>
        <w:t>6</w:t>
      </w:r>
      <w:r>
        <w:rPr>
          <w:color w:val="000000"/>
          <w:sz w:val="20"/>
          <w:szCs w:val="20"/>
        </w:rPr>
        <w:t>, Novia Sagita</w:t>
      </w:r>
      <w:r>
        <w:rPr>
          <w:color w:val="000000"/>
          <w:sz w:val="20"/>
          <w:szCs w:val="20"/>
          <w:vertAlign w:val="superscript"/>
        </w:rPr>
        <w:t>4</w:t>
      </w:r>
      <w:r>
        <w:rPr>
          <w:color w:val="000000"/>
          <w:sz w:val="20"/>
          <w:szCs w:val="20"/>
        </w:rPr>
        <w:t>, Siti Kartikawati</w:t>
      </w:r>
      <w:r>
        <w:rPr>
          <w:color w:val="000000"/>
          <w:sz w:val="20"/>
          <w:szCs w:val="20"/>
          <w:vertAlign w:val="superscript"/>
        </w:rPr>
        <w:t>4,5</w:t>
      </w:r>
      <w:r>
        <w:rPr>
          <w:color w:val="000000"/>
          <w:sz w:val="20"/>
          <w:szCs w:val="20"/>
        </w:rPr>
        <w:t>, Adam Miller</w:t>
      </w:r>
      <w:r>
        <w:rPr>
          <w:color w:val="000000"/>
          <w:sz w:val="20"/>
          <w:szCs w:val="20"/>
          <w:vertAlign w:val="superscript"/>
        </w:rPr>
        <w:t>2,4</w:t>
      </w:r>
    </w:p>
    <w:p w14:paraId="00000003" w14:textId="77777777" w:rsidR="00831E8D" w:rsidRDefault="00831E8D">
      <w:pPr>
        <w:pBdr>
          <w:top w:val="nil"/>
          <w:left w:val="nil"/>
          <w:bottom w:val="nil"/>
          <w:right w:val="nil"/>
          <w:between w:val="nil"/>
        </w:pBdr>
        <w:spacing w:after="0"/>
        <w:rPr>
          <w:color w:val="000000"/>
          <w:sz w:val="20"/>
          <w:szCs w:val="20"/>
        </w:rPr>
      </w:pPr>
    </w:p>
    <w:p w14:paraId="00000004" w14:textId="77777777" w:rsidR="00831E8D" w:rsidRDefault="00C80932">
      <w:pPr>
        <w:pBdr>
          <w:top w:val="nil"/>
          <w:left w:val="nil"/>
          <w:bottom w:val="nil"/>
          <w:right w:val="nil"/>
          <w:between w:val="nil"/>
        </w:pBdr>
        <w:spacing w:after="0"/>
        <w:rPr>
          <w:color w:val="000000"/>
          <w:sz w:val="20"/>
          <w:szCs w:val="20"/>
        </w:rPr>
      </w:pPr>
      <w:r>
        <w:rPr>
          <w:color w:val="000000"/>
          <w:sz w:val="20"/>
          <w:szCs w:val="20"/>
          <w:vertAlign w:val="superscript"/>
        </w:rPr>
        <w:t>1</w:t>
      </w:r>
      <w:r>
        <w:rPr>
          <w:color w:val="000000"/>
          <w:sz w:val="20"/>
          <w:szCs w:val="20"/>
        </w:rPr>
        <w:t xml:space="preserve">US Fulbright Program </w:t>
      </w:r>
    </w:p>
    <w:p w14:paraId="00000005" w14:textId="77777777" w:rsidR="00831E8D" w:rsidRDefault="00C80932">
      <w:pPr>
        <w:pBdr>
          <w:top w:val="nil"/>
          <w:left w:val="nil"/>
          <w:bottom w:val="nil"/>
          <w:right w:val="nil"/>
          <w:between w:val="nil"/>
        </w:pBdr>
        <w:spacing w:after="0"/>
        <w:rPr>
          <w:color w:val="000000"/>
          <w:sz w:val="20"/>
          <w:szCs w:val="20"/>
        </w:rPr>
      </w:pPr>
      <w:r>
        <w:rPr>
          <w:color w:val="000000"/>
          <w:sz w:val="20"/>
          <w:szCs w:val="20"/>
          <w:vertAlign w:val="superscript"/>
        </w:rPr>
        <w:t>2</w:t>
      </w:r>
      <w:r>
        <w:rPr>
          <w:color w:val="000000"/>
          <w:sz w:val="20"/>
          <w:szCs w:val="20"/>
        </w:rPr>
        <w:t>Planet Indonesia – USA</w:t>
      </w:r>
    </w:p>
    <w:p w14:paraId="00000006" w14:textId="77777777" w:rsidR="00831E8D" w:rsidRDefault="00C80932">
      <w:pPr>
        <w:pBdr>
          <w:top w:val="nil"/>
          <w:left w:val="nil"/>
          <w:bottom w:val="nil"/>
          <w:right w:val="nil"/>
          <w:between w:val="nil"/>
        </w:pBdr>
        <w:spacing w:after="0"/>
        <w:rPr>
          <w:color w:val="000000"/>
          <w:sz w:val="20"/>
          <w:szCs w:val="20"/>
        </w:rPr>
      </w:pPr>
      <w:r>
        <w:rPr>
          <w:color w:val="000000"/>
          <w:sz w:val="20"/>
          <w:szCs w:val="20"/>
          <w:vertAlign w:val="superscript"/>
        </w:rPr>
        <w:t>3</w:t>
      </w:r>
      <w:r>
        <w:rPr>
          <w:color w:val="000000"/>
          <w:sz w:val="20"/>
          <w:szCs w:val="20"/>
        </w:rPr>
        <w:t>Graduate Degree Program in Ecology, 1476 Campus Delivery, Colorado State University, Fort Collins, CO, U.S.A., 80523 Colorado State University</w:t>
      </w:r>
    </w:p>
    <w:p w14:paraId="00000007" w14:textId="77777777" w:rsidR="00831E8D" w:rsidRPr="00377D69" w:rsidRDefault="00C80932">
      <w:pPr>
        <w:pBdr>
          <w:top w:val="nil"/>
          <w:left w:val="nil"/>
          <w:bottom w:val="nil"/>
          <w:right w:val="nil"/>
          <w:between w:val="nil"/>
        </w:pBdr>
        <w:spacing w:after="0"/>
        <w:rPr>
          <w:color w:val="000000"/>
          <w:sz w:val="20"/>
          <w:szCs w:val="20"/>
          <w:lang w:val="es-419"/>
        </w:rPr>
      </w:pPr>
      <w:r w:rsidRPr="00377D69">
        <w:rPr>
          <w:color w:val="000000"/>
          <w:sz w:val="20"/>
          <w:szCs w:val="20"/>
          <w:vertAlign w:val="superscript"/>
          <w:lang w:val="es-419"/>
        </w:rPr>
        <w:t>4</w:t>
      </w:r>
      <w:r w:rsidRPr="00377D69">
        <w:rPr>
          <w:color w:val="000000"/>
          <w:sz w:val="20"/>
          <w:szCs w:val="20"/>
          <w:lang w:val="es-419"/>
        </w:rPr>
        <w:t xml:space="preserve">Yayasan </w:t>
      </w:r>
      <w:proofErr w:type="spellStart"/>
      <w:r w:rsidRPr="00377D69">
        <w:rPr>
          <w:color w:val="000000"/>
          <w:sz w:val="20"/>
          <w:szCs w:val="20"/>
          <w:lang w:val="es-419"/>
        </w:rPr>
        <w:t>Planet</w:t>
      </w:r>
      <w:proofErr w:type="spellEnd"/>
      <w:r w:rsidRPr="00377D69">
        <w:rPr>
          <w:color w:val="000000"/>
          <w:sz w:val="20"/>
          <w:szCs w:val="20"/>
          <w:lang w:val="es-419"/>
        </w:rPr>
        <w:t xml:space="preserve"> Indonesia</w:t>
      </w:r>
    </w:p>
    <w:p w14:paraId="00000008" w14:textId="77777777" w:rsidR="00831E8D" w:rsidRPr="00377D69" w:rsidRDefault="00C80932">
      <w:pPr>
        <w:pBdr>
          <w:top w:val="nil"/>
          <w:left w:val="nil"/>
          <w:bottom w:val="nil"/>
          <w:right w:val="nil"/>
          <w:between w:val="nil"/>
        </w:pBdr>
        <w:spacing w:after="0"/>
        <w:rPr>
          <w:color w:val="000000"/>
          <w:sz w:val="20"/>
          <w:szCs w:val="20"/>
          <w:lang w:val="es-419"/>
        </w:rPr>
      </w:pPr>
      <w:r w:rsidRPr="00377D69">
        <w:rPr>
          <w:color w:val="000000"/>
          <w:sz w:val="20"/>
          <w:szCs w:val="20"/>
          <w:vertAlign w:val="superscript"/>
          <w:lang w:val="es-419"/>
        </w:rPr>
        <w:t>5</w:t>
      </w:r>
      <w:r w:rsidRPr="00377D69">
        <w:rPr>
          <w:color w:val="000000"/>
          <w:sz w:val="20"/>
          <w:szCs w:val="20"/>
          <w:lang w:val="es-419"/>
        </w:rPr>
        <w:t xml:space="preserve">Universitas </w:t>
      </w:r>
      <w:proofErr w:type="spellStart"/>
      <w:r w:rsidRPr="00377D69">
        <w:rPr>
          <w:color w:val="000000"/>
          <w:sz w:val="20"/>
          <w:szCs w:val="20"/>
          <w:lang w:val="es-419"/>
        </w:rPr>
        <w:t>Tanjungpura</w:t>
      </w:r>
      <w:proofErr w:type="spellEnd"/>
    </w:p>
    <w:p w14:paraId="00000009" w14:textId="77777777" w:rsidR="00831E8D" w:rsidRPr="00377D69" w:rsidRDefault="00C80932">
      <w:pPr>
        <w:pBdr>
          <w:top w:val="nil"/>
          <w:left w:val="nil"/>
          <w:bottom w:val="nil"/>
          <w:right w:val="nil"/>
          <w:between w:val="nil"/>
        </w:pBdr>
        <w:rPr>
          <w:color w:val="000000"/>
          <w:sz w:val="20"/>
          <w:szCs w:val="20"/>
          <w:lang w:val="es-419"/>
        </w:rPr>
      </w:pPr>
      <w:r w:rsidRPr="00377D69">
        <w:rPr>
          <w:color w:val="000000"/>
          <w:sz w:val="20"/>
          <w:szCs w:val="20"/>
          <w:vertAlign w:val="superscript"/>
          <w:lang w:val="es-419"/>
        </w:rPr>
        <w:t>6</w:t>
      </w:r>
      <w:r w:rsidRPr="00377D69">
        <w:rPr>
          <w:color w:val="000000"/>
          <w:sz w:val="20"/>
          <w:szCs w:val="20"/>
          <w:lang w:val="es-419"/>
        </w:rPr>
        <w:t xml:space="preserve">Balai </w:t>
      </w:r>
      <w:proofErr w:type="spellStart"/>
      <w:r w:rsidRPr="00377D69">
        <w:rPr>
          <w:color w:val="000000"/>
          <w:sz w:val="20"/>
          <w:szCs w:val="20"/>
          <w:lang w:val="es-419"/>
        </w:rPr>
        <w:t>Konservasi</w:t>
      </w:r>
      <w:proofErr w:type="spellEnd"/>
      <w:r w:rsidRPr="00377D69">
        <w:rPr>
          <w:color w:val="000000"/>
          <w:sz w:val="20"/>
          <w:szCs w:val="20"/>
          <w:lang w:val="es-419"/>
        </w:rPr>
        <w:t xml:space="preserve"> </w:t>
      </w:r>
      <w:proofErr w:type="spellStart"/>
      <w:r w:rsidRPr="00377D69">
        <w:rPr>
          <w:color w:val="000000"/>
          <w:sz w:val="20"/>
          <w:szCs w:val="20"/>
          <w:lang w:val="es-419"/>
        </w:rPr>
        <w:t>Sumber</w:t>
      </w:r>
      <w:proofErr w:type="spellEnd"/>
      <w:r w:rsidRPr="00377D69">
        <w:rPr>
          <w:color w:val="000000"/>
          <w:sz w:val="20"/>
          <w:szCs w:val="20"/>
          <w:lang w:val="es-419"/>
        </w:rPr>
        <w:t xml:space="preserve"> Daya Alam</w:t>
      </w:r>
    </w:p>
    <w:p w14:paraId="0000000A" w14:textId="77777777" w:rsidR="00831E8D" w:rsidRDefault="00FA02E6">
      <w:pPr>
        <w:pStyle w:val="Heading1"/>
        <w:spacing w:after="0"/>
      </w:pPr>
      <w:sdt>
        <w:sdtPr>
          <w:tag w:val="goog_rdk_0"/>
          <w:id w:val="1568139343"/>
        </w:sdtPr>
        <w:sdtContent>
          <w:commentRangeStart w:id="0"/>
        </w:sdtContent>
      </w:sdt>
      <w:r w:rsidR="00C80932">
        <w:t>Abstract</w:t>
      </w:r>
      <w:commentRangeEnd w:id="0"/>
      <w:r w:rsidR="00C80932">
        <w:commentReference w:id="0"/>
      </w:r>
    </w:p>
    <w:p w14:paraId="0000000B" w14:textId="77777777" w:rsidR="00831E8D" w:rsidRDefault="00C80932">
      <w:pPr>
        <w:pStyle w:val="Heading1"/>
      </w:pPr>
      <w:r>
        <w:t>Introduction</w:t>
      </w:r>
    </w:p>
    <w:p w14:paraId="16A3CD36" w14:textId="226F6BD1" w:rsidR="0036394B" w:rsidRPr="003808D0" w:rsidRDefault="0036394B" w:rsidP="0036394B">
      <w:pPr>
        <w:ind w:firstLine="720"/>
      </w:pPr>
      <w:r>
        <w:t xml:space="preserve">Land use change is driving habitat loss and biodiversity declines globally, and the highest rates of these changes are in the tropics </w:t>
      </w:r>
      <w:r>
        <w:fldChar w:fldCharType="begin"/>
      </w:r>
      <w:r>
        <w:instrText xml:space="preserve"> ADDIN ZOTERO_ITEM CSL_CITATION {"citationID":"6HbgucLN","properties":{"formattedCitation":"(Newbold et al. 2015)","plainCitation":"(Newbold et al. 2015)","noteIndex":0},"citationItems":[{"id":306,"uris":["http://zotero.org/users/6633491/items/3UTNY6R3"],"uri":["http://zotero.org/users/6633491/items/3UTNY6R3"],"itemData":{"id":306,"type":"article-journal","abstract":"Human activities, especially conversion and degradation of habitats, are causing global biodiversity declines. How local ecological assemblages are responding is less clear - a concern given their importance for many ecosystem functions and services. We analysed a terrestrial assemblage database of unprecedented geographic and taxonomic coverage to quantify local biodiversity responses to land use and related changes. Here we show that in the worst-affected habitats, these pressures reduce within-sample species richness by an average of 76.5%, total abundance by 39.5% and rarefaction-based richness by 40.3%. We estimate that, globally, these pressures have already slightly reduced average within-sample richness (by 13.6%), total abundance (10.7%) and rarefaction-based richness (8.1%), with changes showing marked spatial variation. Rapid further losses are predicted under a business-as-usual land-use scenario; within-sample richness is projected to fall by a further 3.4% globally by 2100, with losses concentrated in biodiverse but economically poor countries. Strong mitigation can deliver much more positive biodiversity changes (up to a 1.9% average increase) that are less strongly related to countries' socioeconomic status.","container-title":"Nature","DOI":"10.1038/nature14324","ISSN":"14764687","issue":"7545","note":"PMID: 25832402","page":"45-50","title":"Global effects of land use on local terrestrial biodiversity","volume":"520","author":[{"family":"Newbold","given":"Tim"},{"family":"Hudson","given":"Lawrence N."},{"family":"Hill","given":"Samantha L.L."},{"family":"Contu","given":"Sara"},{"family":"Lysenko","given":"Igor"},{"family":"Senior","given":"Rebecca A."},{"family":"Börger","given":"Luca"},{"family":"Bennett","given":"Dominic J."},{"family":"Choimes","given":"Argyrios"},{"family":"Collen","given":"Ben"},{"family":"Day","given":"Julie"},{"family":"De Palma","given":"Adriana"},{"family":"Díaz","given":"Sandra"},{"family":"Echeverria-Londoño","given":"Susy"},{"family":"Edgar","given":"Melanie J."},{"family":"Feldman","given":"Anat"},{"family":"Garon","given":"Morgan"},{"family":"Harrison","given":"Michelle L.K."},{"family":"Alhusseini","given":"Tamera"},{"family":"Ingram","given":"Daniel J."},{"family":"Itescu","given":"Yuval"},{"family":"Kattge","given":"Jens"},{"family":"Kemp","given":"Victoria"},{"family":"Kirkpatrick","given":"Lucinda"},{"family":"Kleyer","given":"Michael"},{"family":"Correia","given":"David Laginha Pinto"},{"family":"Martin","given":"Callum D."},{"family":"Meiri","given":"Shai"},{"family":"Novosolov","given":"Maria"},{"family":"Pan","given":"Yuan"},{"family":"Phillips","given":"Helen R.P."},{"family":"Purves","given":"Drew W."},{"family":"Robinson","given":"Alexandra"},{"family":"Simpson","given":"Jake"},{"family":"Tuck","given":"Sean L."},{"family":"Weiher","given":"Evan"},{"family":"White","given":"Hannah J."},{"family":"Ewers","given":"Robert M."},{"family":"MacE","given":"Georgina M."},{"family":"Scharlemann","given":"Jörn P.W."},{"family":"Purvis","given":"Andy"}],"issued":{"date-parts":[["2015"]]}}}],"schema":"https://github.com/citation-style-language/schema/raw/master/csl-citation.json"} </w:instrText>
      </w:r>
      <w:r>
        <w:fldChar w:fldCharType="separate"/>
      </w:r>
      <w:r w:rsidRPr="00816FB2">
        <w:t>(Newbold et al. 2015)</w:t>
      </w:r>
      <w:r>
        <w:fldChar w:fldCharType="end"/>
      </w:r>
      <w:r>
        <w:t xml:space="preserve">. In addition, the tropics provide most of the supply for the global trade in wildlife for pets, consumption, and medical applications </w:t>
      </w:r>
      <w:r>
        <w:fldChar w:fldCharType="begin"/>
      </w:r>
      <w:r w:rsidR="00BF640D">
        <w:instrText xml:space="preserve"> ADDIN ZOTERO_ITEM CSL_CITATION {"citationID":"AXtkwvqY","properties":{"formattedCitation":"(Collar and Juniper 1992, Bennett et al. 2002, Alves et al. 2010, Alves and Alves 2011, Drury 2011, Fernandes-Ferreira et al. 2012, N\\uc0\\u243{}brega Alves et al. 2013, Bush et al. 2014, McNamara et al. 2016)","plainCitation":"(Collar and Juniper 1992, Bennett et al. 2002, Alves et al. 2010, Alves and Alves 2011, Drury 2011, Fernandes-Ferreira et al. 2012, Nóbrega Alves et al. 2013, Bush et al. 2014, McNamara et al. 2016)","noteIndex":0},"citationItems":[{"id":272,"uris":["http://zotero.org/users/6633491/items/GMRQ83ER"],"uri":["http://zotero.org/users/6633491/items/GMRQ83ER"],"itemData":{"id":272,"type":"chapter","container-title":"New World parrots in crisis: solutions from conservation biology","event-place":"Washington, DC, USA","note":"Citation Key: Collar1992","page":"1-24","publisher":"Smithsonian Institute Press","publisher-place":"Washington, DC, USA","title":"Dimensions and causes of the parrot conservation crisis","author":[{"family":"Collar","given":"Nigel J."},{"family":"Juniper","given":"AT"}],"editor":[{"family":"Beissinger","given":"Steven R."},{"family":"Snyder","given":"NFR"}],"issued":{"date-parts":[["1992"]]}}},{"id":786,"uris":["http://zotero.org/users/6633491/items/FLE66EZS"],"uri":["http://zotero.org/users/6633491/items/FLE66EZS"],"itemData":{"id":786,"type":"article-journal","container-title":"Oryx","DOI":"10.1017/S0030605302000637","ISSN":"0030-6053, 1365-3008","issue":"04","journalAbbreviation":"ORX","language":"en","source":"DOI.org (Crossref)","title":"Hunting the world's wildlife to extinction","URL":"http://www.journals.cambridge.org/abstract_S0030605302000637","volume":"36","author":[{"family":"Bennett","given":"Elizabeth L."},{"family":"Milner-Gulland","given":"E. J."},{"family":"Bakarr","given":"Mohamed"},{"family":"Eves","given":"Heather E."},{"family":"Robinson","given":"John G."},{"family":"Wilkie","given":"David S."}],"accessed":{"date-parts":[["2020",5,22]]},"issued":{"date-parts":[["2002",10]]}}},{"id":799,"uris":["http://zotero.org/users/6633491/items/X2J9ERX4"],"uri":["http://zotero.org/users/6633491/items/X2J9ERX4"],"itemData":{"id":799,"type":"article-journal","abstract":"ABSTRACT 1. Almost 50% of primate species are in danger of becoming extinct, according to the criteria of the International Union for Conservation of Nature (IUCN) Red List of Threatened Species. This is partly because of their consumption by humans. The reasons for hunting vary by region. One pretext is the medicinal or magical value of products derived from these animals. 2. In this paper, we provide an overview of the global use of primates in traditional folk medicines as well as identifying the species used as remedies associated with folk beliefs. Some important questions relating to the conservation of primates are addressed. 3. Our results revealed that at least 101 species of primates, which belong to 38 genera and 10 families, were used in traditional folk practices and in magic–religious rituals throughout the world. 4. Of the 101 species of primates recorded in our review, 12 species were classiﬁed as Critically Endangered, 23 as Endangered, 22 as Vulnerable, seven as Near Threatened, 36 as Least Concern and one as Data Deﬁcient in the IUCN Red List. All species were also included in The Convention on International Trade in Endangered Species of Wild Fauna and Flora Appendices I or II, although the reasons for their inclusion were not necessarily related to their medicinal use. 5. The widespread utilization of primates in traditional medicine is evidence of the importance of understanding such uses in the context of primate conservation as well as the need for considering socio-cultural factors when establishing management plans concerning the sustainable use of these mammals.","container-title":"Mammal Review","DOI":"10.1111/j.1365-2907.2010.00158.x","ISSN":"03051838, 13652907","issue":"2","language":"en","page":"155-180","source":"DOI.org (Crossref)","title":"Primates in traditional folk medicine: a world overview","title-short":"Primates in traditional folk medicine","URL":"http://doi.wiley.com/10.1111/j.1365-2907.2010.00158.x","volume":"40","author":[{"family":"Alves","given":"Rômulo R. N."},{"family":"Souto","given":"Wedson M. S."},{"family":"Barboza","given":"Raynner R. D."}],"accessed":{"date-parts":[["2020",5,22]]},"issued":{"date-parts":[["2010",4]]}}},{"id":793,"uris":["http://zotero.org/users/6633491/items/VH6IKE2T"],"uri":["http://zotero.org/users/6633491/items/VH6IKE2T"],"itemData":{"id":793,"type":"article-journal","abstract":"Zootherapy is the treatment of human ailments with remedies made from animals and their products. Despite its prevalence in traditional medical practices worldwide, research on this phenomenon has often been neglected in comparison to medicinal plant research. This review discusses some related aspects of the use of animal-based remedies in Latin America, identifies those species used as folk remedies, and discusses the implications of zootherapy for public health and biological conservation. The review of literature revealed that at least 584 animal species, distributed in 13 taxonomic categories, have been used in traditional medicine in region. The number of medicinal species catalogued was quite expansive and demonstrates the importance of zootherapy as an alternative mode of therapy in Latin America. Nevertheless, this number is certainly underestimated since the number of studies on the theme are very limited. Animals provide the raw materials for remedies prescribed clinically and are also used in the form of amulets and charms in magic-religious rituals and ceremonies. Zootherapeutic resources were used to treat different diseases. The medicinal fauna is largely based on wild animals, including some endangered species. Besides being influenced by cultural aspects, the relations between humans and biodiversity in the form of zootherapeutic practices are conditioned by the social and economic relations between humans themselves. Further ethnopharmacological studies are necessary to increase our understanding of the links between traditional uses of faunistic resources and conservation biology, public health policies, sustainable management of natural resources and bio-prospecting.","container-title":"Journal of Ethnobiology and Ethnomedicine","DOI":"10.1186/1746-4269-7-9","ISSN":"1746-4269","issue":"1","journalAbbreviation":"J Ethnobiology Ethnomedicine","language":"en","page":"9","source":"DOI.org (Crossref)","title":"The faunal drugstore: Animal-based remedies used in traditional medicines in Latin America","title-short":"The faunal drugstore","URL":"http://ethnobiomed.biomedcentral.com/articles/10.1186/1746-4269-7-9","volume":"7","author":[{"family":"Alves","given":"Rômulo RN"},{"family":"Alves","given":"Humberto N"}],"accessed":{"date-parts":[["2020",5,22]]},"issued":{"date-parts":[["2011"]]}}},{"id":801,"uris":["http://zotero.org/users/6633491/items/KHNBHEZX"],"uri":["http://zotero.org/users/6633491/items/KHNBHEZX"],"itemData":{"id":801,"type":"article-journal","abstract":"Rising urban prosperity is escalating demand for wild animal products in Vietnam. Conservation interventions seek to inﬂuence consumer demand, but are based on a limited understanding of consumers and consumption behaviour. This report presents key ﬁndings of a structured survey (n=915) and semi-structured interviews (n=78) to investigate the social context of consumption of wild animal-derived products among the population of central Hanoi. Wildmeat is the product most commonly reported consumed—predominantly by successful, high-income, high-status males of all ages and educational levels—and is used as a medium to communicate prestige and obtain social leverage. As Vietnam’s economy grows and its population ages, demand for wildmeat and medicinal products is likely to rise. Given the difﬁculties of acting on personal rather than collective interests and the symbolic role of wildmeat in an extremely status-conscious society, reducing demand is challenging. Inﬂuencing consumer behaviour over the long term requires social marketing expertise and has to be informed by an in-depth understanding, achieved using appropriate methods, of the social drivers of consumer demand for wild animal products. In the meantime, strengthened enforcement is needed to prevent the demand being met from consumers prepared to pay the rising costs of ﬁnding the last individuals of a species.","container-title":"Conservation and Society","DOI":"10.4103/0972-4923.86995","ISSN":"0972-4923","issue":"3","journalAbbreviation":"Conservat Soc","language":"en","page":"247","source":"DOI.org (Crossref)","title":"Hungry for success: Urban consumer demand for wild animal products in Vietnam","title-short":"Hungry for success","URL":"http://www.conservationandsociety.org/text.asp?2011/9/3/247/86995","volume":"9","author":[{"family":"Drury","given":"Rebecca"}],"accessed":{"date-parts":[["2020",5,22]]},"issued":{"date-parts":[["2011"]]}}},{"id":788,"uris":["http://zotero.org/users/6633491/items/B25VWKBH"],"uri":["http://zotero.org/users/6633491/items/B25VWKBH"],"itemData":{"id":788,"type":"article-journal","container-title":"Biodiversity and Conservation","DOI":"10.1007/s10531-011-0179-9","ISSN":"0960-3115, 1572-9710","issue":"1","journalAbbreviation":"Biodivers Conserv","language":"en","page":"221-244","source":"DOI.org (Crossref)","title":"Hunting, use and conservation of birds in Northeast Brazil","URL":"http://link.springer.com/10.1007/s10531-011-0179-9","volume":"21","author":[{"family":"Fernandes-Ferreira","given":"Hugo"},{"family":"Mendonça","given":"Sanjay Veiga"},{"family":"Albano","given":"Ciro"},{"family":"Ferreira","given":"Felipe Silva"},{"family":"Alves","given":"Rômulo Romeu Nóbrega"}],"accessed":{"date-parts":[["2020",5,22]]},"issued":{"date-parts":[["2012",1]]}}},{"id":790,"uris":["http://zotero.org/users/6633491/items/SIAR8JGX"],"uri":["http://zotero.org/users/6633491/items/SIAR8JGX"],"itemData":{"id":790,"type":"article-journal","abstract":"Brazil’s rich biological and cultural diversity makes it an exceptional location for examining the commerce in live wild birds and its implications for conservation. This paper catalogues the live bird species being traded in Brazil, characterises the trade in these animals, and discusses the implications for avian conservation. In spite of being illegal, capturing and selling birds is still a very common practice in Brazil and involves many actors who make up part of a large commercial network that distributes wild animals to every corner of the country. Our survey revealed that at least 295 bird species are illegally sold as pets in Brazil, with estimates derived from this data pointing to a total of more than 400 species - about 23% of the number of extant bird species in the country. Of the bird species recorded, two were classiﬁed as “Critically Endangered”, nine as “Endangered”, six as “Vulnerable”, and 19 as “Near Threatened” according to the most recent IUCN Red List. Most of the species recorded in this study as being widely bought and sold (including on the international market) are not listed by CITES even though many of them are in fact threatened. In light of the widespread illegal trade in wild birds in Brazil and the conservation implications for the species involved, there is an urgent need for actions that can control these activities. Steps should be taken to address the illegal trafﬁc directly and these must include monitoring, law enforcement, effective sentencing (including deterrent sentences), targeting end-users, captive breeding, and education at all levels, taking into account the cultural, economic, social, and ecological aspects of the human populations involved.","container-title":"Bird Conservation International","DOI":"10.1017/S095927091200010X","ISSN":"0959-2709, 1474-0001","issue":"1","journalAbbreviation":"Bird Conservation International","language":"en","page":"53-65","source":"DOI.org (Crossref)","title":"The live bird trade in Brazil and its conservation implications: an overview","title-short":"The live bird trade in Brazil and its conservation implications","URL":"https://www.cambridge.org/core/product/identifier/S095927091200010X/type/journal_article","volume":"23","author":[{"family":"Nóbrega Alves","given":"Rômulo Romeu"},{"family":"De Farias Lima","given":"José Ribamar"},{"family":"Araujo","given":"Helder Farias P."}],"accessed":{"date-parts":[["2020",5,22]]},"issued":{"date-parts":[["2013",3]]}}},{"id":775,"uris":["http://zotero.org/users/6633491/items/QYEJRLFL"],"uri":["http://zotero.org/users/6633491/items/QYEJRLFL"],"itemData":{"id":775,"type":"article-journal","abstract":"International trade in exotic pets is an important and increasing driver of biodiversity loss and often compromises the standards required for good animal welfare. We systematically reviewed the scientific and gray literature and used the United Nations Environment Programme - World Conservation Monitoring Centre (UNEP-WCMC) Convention on International Trade in Endangered Species of Wild Fauna and Flora (CITES) trade database to establish temporal and geographical trade patterns of live exotic birds, mammals, and reptiles and to describe trends in research, taxonomic representation, and level of threat and legal protection of species traded. Birds were the most species-rich and abundant class reported in trade; reptiles were second most abundant but unusually the most studied in this context; and mammals were least abundant in trade. Mammalian and reptilian species traded as pets were more likely to be threatened than expected by random. There have been a substantial number of Appendix I listed captive-bred mammals and birds and wild-caught birds and reptiles reported in trade to CITES. We identified the Middle East’s emerging role as a driver of demand for exotic pets of all taxa alongside the well-established and increasing role of South America and Southeast Asia in the market. Europe, North America, and the Middle East featured most heavily in trade reports to CITES, whereas trade involving South America and Southeast Asia were given most emphasis in the literature. For effective monitoring of and appropriate response to the international exotic pet trade, it is imperative that the reliability and detail of CITES trade reports improve and that scientific research be directed toward those taxa and locations that are most vulnerable.","container-title":"Conservation Biology","DOI":"10.1111/cobi.12240","ISSN":"08888892","issue":"3","journalAbbreviation":"Conservation Biology","language":"en","page":"663-676","source":"DOI.org (Crossref)","title":"Global Trade in Exotic Pets 2006-2012","title-short":"Global Trade in Exotic Pets 2006-2012","URL":"http://doi.wiley.com/10.1111/cobi.12240","volume":"28","author":[{"family":"Bush","given":"Emma R."},{"family":"Baker","given":"Sandra E."},{"family":"Macdonald","given":"David W."}],"accessed":{"date-parts":[["2020",5,21]]},"issued":{"date-parts":[["2014",6]]}}},{"id":802,"uris":["http://zotero.org/users/6633491/items/QVJ2SJ9K"],"uri":["http://zotero.org/users/6633491/items/QVJ2SJ9K"],"itemData":{"id":802,"type":"article-journal","abstract":"The trade in wildlife products can represent an important source of income for poor people, but also threaten wildlife locally, regionally and internationally. Bushmeat provides livelihoods for hunters, traders and sellers, protein to rural and urban consumers, and has depleted the populations of many tropical forest species. Management interventions can be targeted towards the consumers or suppliers of wildlife products. There has been a general assumption in the bushmeat literature that the urban trade is driven by consumer demand with hunters simply fulfilling this demand. Using the urban bushmeat trade in the city of Kumasi, Ghana, as a case study, we use a range of datasets to explore the processes driving the urban bushmeat trade. We characterise the nature of supply and demand by explicitly considering three market attributes: resource condition, hunter behaviour, and consumer behaviour. Our results suggest that bushmeat resources around Kumasi are becoming increasingly depleted and are unable to meet demand, that hunters move in and out of the trade independently of price signals generated by the market, and that, for the Kumasi bushmeat system, consumption levels are driven not by consumer choice but by shortfalls in supply and consequent price responses. Together, these results indicate that supply-side processes dominate the urban bushmeat trade in Kumasi. This suggests that future management interventions should focus on changing hunter behaviour, although complementary interventions targeting consumer demand are also likely to be necessary in the long term. Our approach represents a structured and repeatable method to assessing market dynamics in information-poor systems. The findings serve as a caution against assuming that wildlife markets are demand driven, and highlight the value of characterising market dynamics to inform appropriate management.","container-title":"PLOS ONE","DOI":"10.1371/journal.pone.0162972","ISSN":"1932-6203","issue":"9","journalAbbreviation":"PLoS ONE","language":"en","page":"e0162972","source":"DOI.org (Crossref)","title":"Characterising Wildlife Trade Market Supply-Demand Dynamics","URL":"https://dx.plos.org/10.1371/journal.pone.0162972","volume":"11","author":[{"family":"McNamara","given":"J."},{"family":"Rowcliffe","given":"M."},{"family":"Cowlishaw","given":"G."},{"family":"Alexander","given":"J. S."},{"family":"Ntiamoa-Baidu","given":"Y."},{"family":"Brenya","given":"A."},{"family":"Milner-Gulland","given":"E. J."}],"editor":[{"family":"Romanach","given":"Stephanie S."}],"accessed":{"date-parts":[["2020",5,22]]},"issued":{"date-parts":[["2016",9,15]]}}}],"schema":"https://github.com/citation-style-language/schema/raw/master/csl-citation.json"} </w:instrText>
      </w:r>
      <w:r>
        <w:fldChar w:fldCharType="separate"/>
      </w:r>
      <w:r w:rsidRPr="003808D0">
        <w:rPr>
          <w:rFonts w:cs="Times New Roman"/>
        </w:rPr>
        <w:t>(Collar and Juniper 1992, Bennett et al. 2002, Alves et al. 2010, Alves and Alves 2011, Drury 2011, Fernandes-Ferreira et al. 2012, Nóbrega Alves et al. 2013, Bush et al. 2014, McNamara et al. 2016)</w:t>
      </w:r>
      <w:r>
        <w:fldChar w:fldCharType="end"/>
      </w:r>
      <w:r w:rsidRPr="003808D0">
        <w:t>. T</w:t>
      </w:r>
      <w:r>
        <w:t>he effect of this</w:t>
      </w:r>
      <w:r w:rsidRPr="003808D0">
        <w:t xml:space="preserve"> </w:t>
      </w:r>
      <w:r>
        <w:t xml:space="preserve">demand for tropical wildlife is intensified by the increased access to intact forest provided by land use change, and in particular, the </w:t>
      </w:r>
      <w:commentRangeStart w:id="1"/>
      <w:r>
        <w:t xml:space="preserve">development of roads for extractive activities </w:t>
      </w:r>
      <w:commentRangeEnd w:id="1"/>
      <w:r>
        <w:rPr>
          <w:rStyle w:val="CommentReference"/>
        </w:rPr>
        <w:commentReference w:id="1"/>
      </w:r>
      <w:r>
        <w:t xml:space="preserve">(i.e. logging and mining; </w:t>
      </w:r>
      <w:r>
        <w:fldChar w:fldCharType="begin"/>
      </w:r>
      <w:r w:rsidR="00BF640D">
        <w:instrText xml:space="preserve"> ADDIN ZOTERO_ITEM CSL_CITATION {"citationID":"BWRs2ehP","properties":{"formattedCitation":"(Su\\uc0\\u225{}rez et al. 2009, Harris et al. 2017, Symes et al. 2018)","plainCitation":"(Suárez et al. 2009, Harris et al. 2017, Symes et al. 2018)","dontUpdate":true,"noteIndex":0},"citationItems":[{"id":784,"uris":["http://zotero.org/users/6633491/items/Z3753PYU"],"uri":["http://zotero.org/users/6633491/items/Z3753PYU"],"itemData":{"id":784,"type":"article-journal","abstract":"Starting in 1994, a wholesale wild meat market developed in north-eastern Ecuador, involving Waorani and Kichwa people in the area of inﬂuence of a road built to facilitate oil extraction within Yasunı´ National Park. Between 2005 and 2007, we recorded the trade of 11 717 kg of wild meat in this market, with pacas Cuniculus paca, white-lipped peccaries Tayassu pecari, collared peccaries Pecari tajacu and woolly monkeys Lagothrix poeppiggi accounting for 80% of the total biomass. Almost half of the wild meat brought to the market was transported by dealers for resale at restaurants in Tena, a medium-sized town 234 km west of the market. Prices of wild meat were 1.3–2 times higher than the price of meat of domestic animals, suggesting that it is a different commodity and not a supplementary protein source in the urban areas where it is consumed. The actual price of transportation between the local communities and the market was a signiﬁcant predictor of the amount of meat sold in Pompeya. Based on this relationship the Waorani hunters sold exceptionally larger amounts of wild meat than would be expected if they would not have the transportation subsidies provided by the oil companies. Although the scale of this wild meat wholesale market is still relatively small, its dynamic reﬂects the complex interactions that emerge as the overriding inﬂuence of oil companies or other private industries modify the culture and subsistence patterns of marginalized indigenous groups, increasing their potential impacts on wildlife and natural ecosystems.","container-title":"Animal Conservation","DOI":"10.1111/j.1469-1795.2009.00262.x","ISSN":"13679430, 14691795","issue":"4","language":"en","page":"364-373","source":"DOI.org (Crossref)","title":"Oil industry, wild meat trade and roads: indirect effects of oil extraction activities in a protected area in north-eastern Ecuador","title-short":"Oil industry, wild meat trade and roads","URL":"http://doi.wiley.com/10.1111/j.1469-1795.2009.00262.x","volume":"12","author":[{"family":"Suárez","given":"E."},{"family":"Morales","given":"M."},{"family":"Cueva","given":"R."},{"family":"Utreras Bucheli","given":"V."},{"family":"Zapata-Ríos","given":"G."},{"family":"Toral","given":"E."},{"family":"Torres","given":"J."},{"family":"Prado","given":"W."},{"family":"Vargas Olalla","given":"J."}],"accessed":{"date-parts":[["2020",5,22]]},"issued":{"date-parts":[["2009",8]]}}},{"id":720,"uris":["http://zotero.org/users/6633491/items/PRQWFJVZ"],"uri":["http://zotero.org/users/6633491/items/PRQWFJVZ"],"itemData":{"id":720,"type":"article-journal","abstract":"The trade in wild animals involves one-third of the world’s bird species and thousands of other vertebrate species. Although a few species are imperiled as a result of the wildlife trade, the lack of field studies makes it difficult to gauge how serious a threat it is to biodiversity. We used data on changes in bird abundances across space and time and information from trapper interviews to evaluate the effects of trapping wild birds for the pet trade in Sumatra, Indonesia. To analyze changes in bird abundance over time, we used data gathered over 14 years of repeated bird surveys in a 900-ha forest in southern Sumatra. In northern Sumatra, we surveyed birds along a gradient of trapping accessibility, from the edge of roads to 5 km into the forest interior. We interviewed 49 bird trappers in northern Sumatra to learn which species they targeted and how far they went into the forest to trap. We used prices from Sumatran bird markets as a proxy for demand and, therefore, trapping pressure. Market price was a significant predictor of species declines over time in southern Sumatra (e.g., given a market price increase of approximately $50, the log change in abundance per year decreased by 0.06 on average). This result indicates a link between the market-based pet trade and community-wide species declines. In northern Sumatra, price and change in abundance were not related to remoteness (distance from the nearest road). However, based on our field surveys, high-value species were rare or absent across this region. The median maximum distance trappers went into the forest each day was 5.0 km. This suggests that trapping has depleted bird populations across our remoteness gradient. We found that less than half of Sumatra’s remaining forests are &gt;5 km from a major road. Our results suggest that trapping for the pet trade threatens birds in Sumatra. Given the popularity of pet birds across Southeast Asia, additional studies are urgently needed to determine the extent and magnitude of the threat posed by the pet trade.","container-title":"Conservation Biology","DOI":"10.1111/cobi.12729","ISSN":"08888892","issue":"2","journalAbbreviation":"Conservation Biology","language":"en","page":"394-405","source":"DOI.org (Crossref)","title":"Measuring the impact of the pet trade on Indonesian birds: Bird Declines from Pet Trade","title-short":"Measuring the impact of the pet trade on Indonesian birds","URL":"http://doi.wiley.com/10.1111/cobi.12729","volume":"31","author":[{"family":"Harris","given":"J. Berton C."},{"family":"Tingley","given":"Morgan W."},{"family":"Hua","given":"Fangyuan"},{"family":"Yong","given":"Ding Li"},{"family":"Adeney","given":"J. Marion"},{"family":"Lee","given":"Tien Ming"},{"family":"Marthy","given":"William"},{"family":"Prawiradilaga","given":"Dewi M."},{"family":"Sekercioglu","given":"Cagan H."},{"family":"Suyadi","given":""},{"family":"Winarni","given":"Nurul"},{"family":"Wilcove","given":"David S."}],"accessed":{"date-parts":[["2020",5,21]]},"issued":{"date-parts":[["2017",4]]}}},{"id":773,"uris":["http://zotero.org/users/6633491/items/L34VGSTW"],"uri":["http://zotero.org/users/6633491/items/L34VGSTW"],"itemData":{"id":773,"type":"article-journal","container-title":"Nature Communications","DOI":"10.1038/s41467-018-06579-2","ISSN":"2041-1723","issue":"1","journalAbbreviation":"Nat Commun","language":"en","page":"4052","source":"DOI.org (Crossref)","title":"Combined impacts of deforestation and wildlife trade on tropical biodiversity are severely underestimated","URL":"http://www.nature.com/articles/s41467-018-06579-2","volume":"9","author":[{"family":"Symes","given":"William S."},{"family":"Edwards","given":"David P."},{"family":"Miettinen","given":"Jukka"},{"family":"Rheindt","given":"Frank E."},{"family":"Carrasco","given":"L. Roman"}],"accessed":{"date-parts":[["2020",5,21]]},"issued":{"date-parts":[["2018",12]]}}}],"schema":"https://github.com/citation-style-language/schema/raw/master/csl-citation.json"} </w:instrText>
      </w:r>
      <w:r>
        <w:fldChar w:fldCharType="separate"/>
      </w:r>
      <w:r w:rsidRPr="003808D0">
        <w:rPr>
          <w:rFonts w:cs="Times New Roman"/>
        </w:rPr>
        <w:t>Suárez et al. 2009, Harris et al. 2017, Symes et al. 2018)</w:t>
      </w:r>
      <w:r>
        <w:fldChar w:fldCharType="end"/>
      </w:r>
      <w:r>
        <w:t>.</w:t>
      </w:r>
    </w:p>
    <w:p w14:paraId="0000000D" w14:textId="2574C41F" w:rsidR="00831E8D" w:rsidRDefault="00FA02E6">
      <w:pPr>
        <w:spacing w:after="0"/>
        <w:ind w:firstLine="720"/>
      </w:pPr>
      <w:sdt>
        <w:sdtPr>
          <w:tag w:val="goog_rdk_4"/>
          <w:id w:val="77417500"/>
        </w:sdtPr>
        <w:sdtContent>
          <w:del w:id="2" w:author="Adam Miller" w:date="2020-08-11T04:19:00Z">
            <w:r w:rsidR="00C80932">
              <w:delText xml:space="preserve">In </w:delText>
            </w:r>
          </w:del>
        </w:sdtContent>
      </w:sdt>
      <w:r w:rsidR="00C80932">
        <w:t>Indonesia</w:t>
      </w:r>
      <w:sdt>
        <w:sdtPr>
          <w:tag w:val="goog_rdk_5"/>
          <w:id w:val="424696973"/>
        </w:sdtPr>
        <w:sdtContent>
          <w:ins w:id="3" w:author="Adam Miller" w:date="2020-08-11T04:19:00Z">
            <w:r w:rsidR="00C80932">
              <w:t>’s</w:t>
            </w:r>
          </w:ins>
        </w:sdtContent>
      </w:sdt>
      <w:sdt>
        <w:sdtPr>
          <w:tag w:val="goog_rdk_6"/>
          <w:id w:val="-517627489"/>
        </w:sdtPr>
        <w:sdtContent>
          <w:del w:id="4" w:author="Adam Miller" w:date="2020-08-11T04:19:00Z">
            <w:r w:rsidR="00C80932">
              <w:delText>,</w:delText>
            </w:r>
          </w:del>
        </w:sdtContent>
      </w:sdt>
      <w:r w:rsidR="00C80932">
        <w:t xml:space="preserve"> </w:t>
      </w:r>
      <w:sdt>
        <w:sdtPr>
          <w:tag w:val="goog_rdk_7"/>
          <w:id w:val="-1614510822"/>
        </w:sdtPr>
        <w:sdtContent>
          <w:del w:id="5" w:author="Adam Miller" w:date="2020-08-11T04:19:00Z">
            <w:r w:rsidR="00C80932">
              <w:delText xml:space="preserve">whose </w:delText>
            </w:r>
          </w:del>
        </w:sdtContent>
      </w:sdt>
      <w:r w:rsidR="00C80932">
        <w:t xml:space="preserve">tropical forests are </w:t>
      </w:r>
      <w:sdt>
        <w:sdtPr>
          <w:tag w:val="goog_rdk_8"/>
          <w:id w:val="-1514915083"/>
        </w:sdtPr>
        <w:sdtContent>
          <w:ins w:id="6" w:author="Adam Miller" w:date="2020-08-11T04:20:00Z">
            <w:r w:rsidR="00C80932">
              <w:t xml:space="preserve">global </w:t>
            </w:r>
          </w:ins>
        </w:sdtContent>
      </w:sdt>
      <w:r w:rsidR="00C80932">
        <w:t xml:space="preserve">biodiversity hotspots </w:t>
      </w:r>
      <w:r w:rsidR="0036394B">
        <w:fldChar w:fldCharType="begin"/>
      </w:r>
      <w:r w:rsidR="00BF640D">
        <w:instrText xml:space="preserve"> ADDIN ZOTERO_ITEM CSL_CITATION {"citationID":"EKQDEf2V","properties":{"formattedCitation":"(Myers et al. 2000, Brooks et al. 2002)","plainCitation":"(Myers et al. 2000, Brooks et al. 2002)","noteIndex":0},"citationItems":[{"id":769,"uris":["http://zotero.org/users/6633491/items/9NC2AR9A"],"uri":["http://zotero.org/users/6633491/items/9NC2AR9A"],"itemData":{"id":769,"type":"article-journal","container-title":"Nature","DOI":"10.1038/35002501","ISSN":"0028-0836, 1476-4687","issue":"6772","journalAbbreviation":"Nature","language":"en","page":"853-858","source":"DOI.org (Crossref)","title":"Biodiversity hotspots for conservation priorities","URL":"http://www.nature.com/articles/35002501","volume":"403","author":[{"family":"Myers","given":"Norman"},{"family":"Mittermeier","given":"Russell A."},{"family":"Mittermeier","given":"Cristina G."},{"family":"Fonseca","given":"Gustavo A. B.","non-dropping-particle":"da"},{"family":"Kent","given":"Jennifer"}],"accessed":{"date-parts":[["2020",5,21]]},"issued":{"date-parts":[["2000",2]]}}},{"id":685,"uris":["http://zotero.org/users/6633491/items/RVYNRR8J"],"uri":["http://zotero.org/users/6633491/items/RVYNRR8J"],"itemData":{"id":685,"type":"article-journal","abstract":"Nearly half the world’s vascular plant species and one-third of terrestrial vertebrates are endemic to 25 “hotspots” of biodiversity, each of which has at least 1500 endemic plant species. None of these hotspots have more than one-third of their pristine habitat remaining. Historically, they covered 12% of the land’s surface, but today their intact habitat covers only 1.4% of the land. As a result of this habitat loss, we expect many of the hotspot endemics to have either become extinct or—because much of the habitat loss is recent—to be threatened with extinction. We used World Conservation Union [IUCN] Red Lists to test this expectation. Overall, between one-half and two-thirds of all threatened plants and 57% of all threatened terrestrial vertebrates are hotspot endemics. For birds and mammals, in general, predictions of extinction in the hotspots based on habitat loss match numbers of species independently judged extinct or threatened. In two classes of hotspots the match is not as close. On oceanic islands, habitat loss underestimates extinction because introduced species have driven extinctions beyond those caused by habitat loss on these islands. In large hotspots, conversely, habitat loss overestimates extinction, suggesting scale dependence (this effect is also apparent for plants). For reptiles, amphibians, and plants, many fewer hotspot endemics are considered threatened or extinct than we would expect based on habitat loss. This mismatch is small in temperate hotspots, however, suggesting that many threatened endemic species in the poorly known tropical hotspots have yet to be included on the IUCN Red Lists. We then asked in which hotspots the consequences of further habitat loss (either absolute or given current rates of deforestation) would be most serious. Our results suggest that the Eastern Arc and Coastal Forests of Tanzania-Kenya, Philippines, and Polynesia-Micronesia can least afford to lose more habitat and that, if current deforestation rates continue, the Caribbean, Tropical Andes, Philippines, Mesoamerica, Sundaland, Indo-Burma, Madagascar, and Chocó–Darién–Western Ecuador will lose the most species in the near future. Without urgent conservation intervention, we face mass extinctions in the hotspots.","container-title":"Conservation Biology","DOI":"10.1046/j.1523-1739.2002.00530.x","ISSN":"0888-8892, 1523-1739","issue":"4","journalAbbreviation":"Conservation Biology","language":"en","page":"909-923","source":"DOI.org (Crossref)","title":"Habitat Loss and Extinction in the Hotspots of Biodiversity","URL":"http://doi.wiley.com/10.1046/j.1523-1739.2002.00530.x","volume":"16","author":[{"family":"Brooks","given":"Thomas M."},{"family":"Mittermeier","given":"Russell A."},{"family":"Mittermeier","given":"Cristina G."},{"family":"Fonseca","given":"Gustavo A. B.","non-dropping-particle":"da"},{"family":"Rylands","given":"Anthony B."},{"family":"Konstant","given":"William R."},{"family":"Flick","given":"Penny"},{"family":"Pilgrim","given":"John"},{"family":"Oldfield","given":"Sara"},{"family":"Magin","given":"Georgina"},{"family":"Hilton-Taylor","given":"Craig"}],"accessed":{"date-parts":[["2020",5,21]]},"issued":{"date-parts":[["2002",8]]}}}],"schema":"https://github.com/citation-style-language/schema/raw/master/csl-citation.json"} </w:instrText>
      </w:r>
      <w:r w:rsidR="0036394B">
        <w:fldChar w:fldCharType="separate"/>
      </w:r>
      <w:r w:rsidR="0036394B" w:rsidRPr="00FD544E">
        <w:t>(Myers et al. 2000, Brooks et al. 2002)</w:t>
      </w:r>
      <w:r w:rsidR="0036394B">
        <w:fldChar w:fldCharType="end"/>
      </w:r>
      <w:sdt>
        <w:sdtPr>
          <w:tag w:val="goog_rdk_9"/>
          <w:id w:val="159817393"/>
        </w:sdtPr>
        <w:sdtContent>
          <w:ins w:id="7" w:author="Adam Miller" w:date="2020-08-11T04:20:00Z">
            <w:r w:rsidR="00C80932">
              <w:t>.  Across the archipelago,</w:t>
            </w:r>
          </w:ins>
        </w:sdtContent>
      </w:sdt>
      <w:sdt>
        <w:sdtPr>
          <w:tag w:val="goog_rdk_10"/>
          <w:id w:val="1108387404"/>
        </w:sdtPr>
        <w:sdtContent>
          <w:del w:id="8" w:author="Adam Miller" w:date="2020-08-11T04:20:00Z">
            <w:r w:rsidR="00C80932">
              <w:delText>,</w:delText>
            </w:r>
          </w:del>
        </w:sdtContent>
      </w:sdt>
      <w:r w:rsidR="00C80932">
        <w:t xml:space="preserve"> </w:t>
      </w:r>
      <w:sdt>
        <w:sdtPr>
          <w:tag w:val="goog_rdk_11"/>
          <w:id w:val="426930275"/>
        </w:sdtPr>
        <w:sdtContent>
          <w:del w:id="9" w:author="Adam Miller" w:date="2020-08-11T04:20:00Z">
            <w:r w:rsidR="00C80932">
              <w:delText xml:space="preserve">these same </w:delText>
            </w:r>
          </w:del>
        </w:sdtContent>
      </w:sdt>
      <w:sdt>
        <w:sdtPr>
          <w:tag w:val="goog_rdk_12"/>
          <w:id w:val="-728309545"/>
        </w:sdtPr>
        <w:sdtContent>
          <w:ins w:id="10" w:author="Adam Miller" w:date="2020-08-11T04:20:00Z">
            <w:r w:rsidR="00C80932">
              <w:t>anthropogenic pressures</w:t>
            </w:r>
          </w:ins>
        </w:sdtContent>
      </w:sdt>
      <w:sdt>
        <w:sdtPr>
          <w:tag w:val="goog_rdk_13"/>
          <w:id w:val="-87318826"/>
        </w:sdtPr>
        <w:sdtContent>
          <w:del w:id="11" w:author="Adam Miller" w:date="2020-08-11T04:20:00Z">
            <w:r w:rsidR="00C80932">
              <w:delText>processes</w:delText>
            </w:r>
          </w:del>
        </w:sdtContent>
      </w:sdt>
      <w:r w:rsidR="00C80932">
        <w:t xml:space="preserve"> have led to extensive </w:t>
      </w:r>
      <w:r w:rsidR="00C80932">
        <w:lastRenderedPageBreak/>
        <w:t xml:space="preserve">deforestation from agricultural expansion, logging, and fires </w:t>
      </w:r>
      <w:r w:rsidR="0036394B">
        <w:fldChar w:fldCharType="begin"/>
      </w:r>
      <w:r w:rsidR="00BF640D">
        <w:instrText xml:space="preserve"> ADDIN ZOTERO_ITEM CSL_CITATION {"citationID":"Op3SEyZD","properties":{"formattedCitation":"(Achard 2002, Sodhi et al. 2004, Hansen et al. 2013, Margono et al. 2014, Abood et al. 2015)","plainCitation":"(Achard 2002, Sodhi et al. 2004, Hansen et al. 2013, Margono et al. 2014, Abood et al. 2015)","noteIndex":0},"citationItems":[{"id":683,"uris":["http://zotero.org/users/6633491/items/HNTBYJYH"],"uri":["http://zotero.org/users/6633491/items/HNTBYJYH"],"itemData":{"id":683,"type":"article-journal","container-title":"Science","DOI":"10.1126/science.1070656","ISSN":"00368075, 10959203","issue":"5583","language":"en","page":"999-1002","source":"DOI.org (Crossref)","title":"Determination of Deforestation Rates of the World's Humid Tropical Forests","URL":"https://www.sciencemag.org/lookup/doi/10.1126/science.1070656","volume":"297","author":[{"family":"Achard","given":"F."}],"accessed":{"date-parts":[["2020",5,21]]},"issued":{"date-parts":[["2002",8,9]]}}},{"id":750,"uris":["http://zotero.org/users/6633491/items/5776LTCL"],"uri":["http://zotero.org/users/6633491/items/5776LTCL"],"itemData":{"id":750,"type":"article-journal","container-title":"Trends in Ecology &amp; Evolution","DOI":"10.1016/j.tree.2004.09.006","ISSN":"01695347","issue":"12","journalAbbreviation":"Trends in Ecology &amp; Evolution","language":"en","page":"654-660","source":"DOI.org (Crossref)","title":"Southeast Asian biodiversity: an impending disaster","title-short":"Southeast Asian biodiversity","URL":"https://linkinghub.elsevier.com/retrieve/pii/S0169534704002666","volume":"19","author":[{"family":"Sodhi","given":"Navjot S."},{"family":"Koh","given":"Lian Pin"},{"family":"Brook","given":"Barry W."},{"family":"Ng","given":"Peter K.L."}],"accessed":{"date-parts":[["2020",5,21]]},"issued":{"date-parts":[["2004",12]]}}},{"id":570,"uris":["http://zotero.org/users/6633491/items/3GJPBKG7"],"uri":["http://zotero.org/users/6633491/items/3GJPBKG7"],"itemData":{"id":570,"type":"article-journal","abstract":"Quantification of global forest change has been lacking despite the recognized importance of forest ecosystem services. In this study, Earth observation satellite data were used to map global forest loss (2.3 million square kilometers) and gain (0.8 million square kilometers) from 2000 to 2012 at a spatial resolution of 30 meters. The tropics were the only climate domain to exhibit a trend, with forest loss increasing by 2101 square kilometers per year. Brazil's well-documented reduction in deforestation was offset by increasing forest loss in Indonesia, Malaysia, Paraguay, Bolivia, Zambia, Angola, and elsewhere. Intensive forestry practiced within subtropical forests resulted in the highest rates of forest change globally. Boreal forest loss due largely to fire and forestry was second to that in the tropics in absolute and proportional terms. These results depict a globally consistent and locally relevant record of forest change.","container-title":"Science","DOI":"10.1126/science.1244693","ISSN":"0036-8075","issue":"6160","page":"850-853","title":"High-Resolution Global Maps of 21st-Century Forest Cover Change","URL":"https://www.sciencemag.org/lookup/doi/10.1126/science.1244693","volume":"342","author":[{"family":"Hansen","given":"M C"},{"family":"Potapov","given":"P. V."},{"family":"Moore","given":"R."},{"family":"Hancher","given":"M."},{"family":"Turubanova","given":"S. A."},{"family":"Tyukavina","given":"A."},{"family":"Thau","given":"D."},{"family":"Stehman","given":"S. V."},{"family":"Goetz","given":"S. J."},{"family":"Loveland","given":"T. R."},{"family":"Kommareddy","given":"A."},{"family":"Egorov","given":"A."},{"family":"Chini","given":"L."},{"family":"Justice","given":"C. O."},{"family":"Townshend","given":"J. R. G."}],"issued":{"date-parts":[["2013",11,15]]}}},{"id":771,"uris":["http://zotero.org/users/6633491/items/SACHD3XH"],"uri":["http://zotero.org/users/6633491/items/SACHD3XH"],"itemData":{"id":771,"type":"article-journal","container-title":"Nature Climate Change","DOI":"10.1038/nclimate2277","ISSN":"1758-678X, 1758-6798","issue":"8","journalAbbreviation":"Nature Clim Change","language":"en","page":"730-735","source":"DOI.org (Crossref)","title":"Primary forest cover loss in Indonesia over 2000–2012","URL":"http://www.nature.com/articles/nclimate2277","volume":"4","author":[{"family":"Margono","given":"Belinda Arunarwati"},{"family":"Potapov","given":"Peter V."},{"family":"Turubanova","given":"Svetlana"},{"family":"Stolle","given":"Fred"},{"family":"Hansen","given":"Matthew C."}],"accessed":{"date-parts":[["2020",5,21]]},"issued":{"date-parts":[["2014",8]]}}},{"id":681,"uris":["http://zotero.org/users/6633491/items/QGE6TYS9"],"uri":["http://zotero.org/users/6633491/items/QGE6TYS9"],"itemData":{"id":681,"type":"article-journal","abstract":"Indonesia contributes signiﬁcantly to deforestation in Southeast Asia. However, much uncertainty remains over the relative contributions of various forest-exploiting sectors to forest losses in the country. Here, we compare the magnitudes of forest and carbon loss, and forest and carbon stocks remaining within oil palm plantation, logging, ﬁber plantation (pulp and paper), and coal mining concessions in Indonesia. Forest loss in all industrial concessions, including logging concessions, relate to the conversion of forest to nonforest land cover. We found that the four industries accounted for ß44.7% (ß6.6 Mha) of forest loss in Kalimantan, Sumatra, Papua, Sulawesi, and Moluccas between 2000 and 2010. Fiber plantation and logging concessions accounted for the largest forest loss (ß1.9 Mha and ß1.8 Mha, respectively). Although the oil palm industry is often highlighted as a major driver of deforestation, it was ranked third in terms of deforestation (ß1 Mha), and second in terms of carbon dioxide emissions (ß1,300–2,350 Mt CO2). Crucially, ß34.6% (ß26.8 Mha) of Indonesia’s remaining forests is located within industrial concessions, the majority of which is found within logging concessions (ß18.8 Mha). Hence, future development plans within Indonesia’s industrial sectors weigh heavily on the fate of Southeast Asia’s remaining forests and carbon stocks.","container-title":"Conservation Letters","DOI":"10.1111/conl.12103","ISSN":"1755263X","issue":"1","journalAbbreviation":"Conservation Letters","language":"en","page":"58-67","source":"DOI.org (Crossref)","title":"Relative Contributions of the Logging, Fiber, Oil Palm, and Mining Industries to Forest Loss in Indonesia: Deforestation among Indonesia's industries","title-short":"Relative Contributions of the Logging, Fiber, Oil Palm, and Mining Industries to Forest Loss in Indonesia","URL":"http://doi.wiley.com/10.1111/conl.12103","volume":"8","author":[{"family":"Abood","given":"Sinan A."},{"family":"Lee","given":"Janice Ser Huay"},{"family":"Burivalova","given":"Zuzana"},{"family":"Garcia-Ulloa","given":"John"},{"family":"Koh","given":"Lian Pin"}],"accessed":{"date-parts":[["2020",5,21]]},"issued":{"date-parts":[["2015",1]]}}}],"schema":"https://github.com/citation-style-language/schema/raw/master/csl-citation.json"} </w:instrText>
      </w:r>
      <w:r w:rsidR="0036394B">
        <w:fldChar w:fldCharType="separate"/>
      </w:r>
      <w:r w:rsidR="0036394B" w:rsidRPr="00A97A14">
        <w:t>(Achard 2002, Sodhi et al. 2004, Hansen et al. 2013, Margono et al. 2014, Abood et al. 2015)</w:t>
      </w:r>
      <w:r w:rsidR="0036394B">
        <w:fldChar w:fldCharType="end"/>
      </w:r>
      <w:r w:rsidR="00C80932">
        <w:t>, and combined with hunting, trapping, and the international wildlife trade (e.g. Pangolin and Helmeted Hornbill exported to East Asia), are major drivers of species endangerment and extinction</w:t>
      </w:r>
      <w:sdt>
        <w:sdtPr>
          <w:tag w:val="goog_rdk_14"/>
          <w:id w:val="-553548962"/>
        </w:sdtPr>
        <w:sdtContent>
          <w:del w:id="12" w:author="Adam Miller" w:date="2020-08-11T04:21:00Z">
            <w:r w:rsidR="00C80932">
              <w:delText xml:space="preserve"> across the archipelago</w:delText>
            </w:r>
          </w:del>
        </w:sdtContent>
      </w:sdt>
      <w:r w:rsidR="00C80932">
        <w:t xml:space="preserve"> </w:t>
      </w:r>
      <w:r w:rsidR="0036394B">
        <w:fldChar w:fldCharType="begin"/>
      </w:r>
      <w:r>
        <w:instrText xml:space="preserve"> ADDIN ZOTERO_ITEM CSL_CITATION {"citationID":"LVtAJfaA","properties":{"formattedCitation":"(Nijman 2010, Nijman et al. 2012, Symes et al. 2018)","plainCitation":"(Nijman 2010, Nijman et al. 2012, Symes et al. 2018)","noteIndex":0},"citationItems":[{"id":"S2XnBAQk/YA7lBoDV","uris":["http://zotero.org/users/6633491/items/EK57C9Z8"],"uri":["http://zotero.org/users/6633491/items/EK57C9Z8"],"itemData":{"id":24,"type":"article-journal","abstract":"Wildlife trade is the very heart of biodiversity conservation and sustainable development providing an income for some of the least economically affluent people and it generates considerable revenue nationally. In Asia the unsustainable trade in wildlife has been identified as one of the main conservation challenges. Internationally, wildlife trade is regulated through the Convention on International Trade in Endangered Species of wild fauna and flora (CITES) to which all Southeast Asian nations are signatory. I obtained data on international trade in CITES-listed animals in the period 1998-2007. In all &gt; 35 million animals (0.3 million butterflies; 16.0 million seahorses; 0.1 million other fish; 17.4 million reptiles; 0.4 million mammals; 1.0 million birds) were exported in this period, 30 million (similar to 300 species) of them being wild-caught. In addition 18 million pieces and 2 million kg of live corals were exported. Malaysia, Vietnam, Indonesia and China are the major exporters of wild-caught animals and the European Union and Japan are the most significant importers. Over this period exports in birds significantly decreased, trade in the other taxa either increased or remained stable. For all taxa but butterflies the vast majority of individuals represent wild-caught individuals. Records of illegal or undeclared international trade are scant but can be significantly larger than levels of official exports. It is concluded that there is an urgent need for better assessments of what levels of exploitation are sustainable (including exploring appropriate proxies for Non Detriment Findings), for initiatives to make regulatory mechanisms more effective (including the introduction of minimum mandatory standards and monitoring selected wildlife trade hubs), and for better licensing and registration. Funding for at least some of these initiatives can be obtained by imposing small levies on exports of CITES-listed wildlife.","container-title":"Biodiversity and Conservation","DOI":"10.1007/s10531-009-9758-4","ISSN":"09603115","issue":"4","note":"Citation Key: Nijman2010\nISBN: 0960-3115","page":"1101-1114","title":"An overview of international wildlife trade from Southeast Asia","volume":"19","author":[{"family":"Nijman","given":"Vincent"}],"issued":{"date-parts":[["2010"]]}}},{"id":5,"uris":["http://zotero.org/users/6633491/items/88M8UMAR"],"uri":["http://zotero.org/users/6633491/items/88M8UMAR"],"itemData":{"id":5,"type":"article-journal","abstract":"We report on the commercial trade in three reptile species harvested for different purposes in western Indonesia (Sumatra, Java, Kalimantan) for international markets: (1) Tokay geckos, Gekko gecko, traded for medicinal uses, (2) Javan filesnakes, Acrochordus javanicus, harvested for skins, and (3) Asiatic softshell turtles, Amyda cartilaginea, harvested for meat; each species is also exploited for the pet trade, but to a lesser extent. All three species are harvested from wild populations. None of these species are protected by Indonesian law, but there is a national harvest and export quota system in place to prevent overexploitation. For each species, we collected data from catchers, middlemen and exporters on harvest volumes, catching locales, turn-over and prices, and compared these figures with the quota allocated by the Indonesian authorities. The trade in G. gecko from Central and East Java (3 traders, 2006) amounts to around 1.2 million individuals annually, greatly exceeding the national quota of 50,000 G. gecko for the entire year and representing a monetary value for exporters of around one million USD / year. The annual trade in A. javanicus (in five cities in East and South Kalimantan, and North Sumatra, Riau (central Sumatra) and South Sumatra, 2005-6) was estimated at around 300,000 individuals from Kalimantan and 30,000 from Sumatra, exceeding the national quota of 200,000 individuals / year and representing a monetary value for exporters of at least three million USD / year. The trade in A. cartilaginea was monitored in three cities in North Sumatra and Riau in 1999: 200- 450,000 individuals were traded in 1998 and 1999, greatly exceeding the national quota of 10,000, with a monetary value for exporters in excess of ten million USD / year. We conclude that implementation of wildlife trade regulations by and large are not abided by many reptile traders and are not sufficiently enforced by the Indonesian authorities. We further note that the quota-setting process rarely involves non-detriment findings based on reliable biological information. In order for reptile trade to be sustainable in Indonesia, it is paramount that non-detriment findings are undertaken and existing regulations are sufficiently enforced.","container-title":"Herpetological Journal","ISSN":"02680130","issue":"2","note":"Citation Key: Nijman2012\nISBN: 0268-0130","page":"83-89","title":"Over-exploitation and illegal trade of reptiles in Indonesia","volume":"22","author":[{"family":"Nijman","given":"Vincent"},{"family":"Shepherd","given":"Chris R."},{"literal":"Mumpuni"},{"family":"Sanders","given":"Kate L."}],"issued":{"date-parts":[["2012"]]}}},{"id":773,"uris":["http://zotero.org/users/6633491/items/L34VGSTW"],"uri":["http://zotero.org/users/6633491/items/L34VGSTW"],"itemData":{"id":773,"type":"article-journal","container-title":"Nature Communications","DOI":"10.1038/s41467-018-06579-2","ISSN":"2041-1723","issue":"1","journalAbbreviation":"Nat Commun","language":"en","page":"4052","source":"DOI.org (Crossref)","title":"Combined impacts of deforestation and wildlife trade on tropical biodiversity are severely underestimated","URL":"http://www.nature.com/articles/s41467-018-06579-2","volume":"9","author":[{"family":"Symes","given":"William S."},{"family":"Edwards","given":"David P."},{"family":"Miettinen","given":"Jukka"},{"family":"Rheindt","given":"Frank E."},{"family":"Carrasco","given":"L. Roman"}],"accessed":{"date-parts":[["2020",5,21]]},"issued":{"date-parts":[["2018",12]]}}}],"schema":"https://github.com/citation-style-language/schema/raw/master/csl-citation.json"} </w:instrText>
      </w:r>
      <w:r w:rsidR="0036394B">
        <w:fldChar w:fldCharType="separate"/>
      </w:r>
      <w:r w:rsidR="0036394B" w:rsidRPr="007821FB">
        <w:t>(Nijman 2010, Nijman et al. 2012, Symes et al. 2018)</w:t>
      </w:r>
      <w:r w:rsidR="0036394B">
        <w:fldChar w:fldCharType="end"/>
      </w:r>
      <w:r w:rsidR="00C80932">
        <w:t>. T</w:t>
      </w:r>
      <w:commentRangeStart w:id="13"/>
      <w:r w:rsidR="00C80932">
        <w:t xml:space="preserve">hese global problems </w:t>
      </w:r>
      <w:commentRangeEnd w:id="13"/>
      <w:r w:rsidR="00C80932">
        <w:commentReference w:id="13"/>
      </w:r>
      <w:r w:rsidR="00C80932">
        <w:t xml:space="preserve">are intensified by a thriving domestic bird trade </w:t>
      </w:r>
      <w:r w:rsidR="0036394B">
        <w:fldChar w:fldCharType="begin"/>
      </w:r>
      <w:r>
        <w:instrText xml:space="preserve"> ADDIN ZOTERO_ITEM CSL_CITATION {"citationID":"omfVOKgr","properties":{"formattedCitation":"(Nijman 2010, Harris et al. 2017)","plainCitation":"(Nijman 2010, Harris et al. 2017)","noteIndex":0},"citationItems":[{"id":"S2XnBAQk/YA7lBoDV","uris":["http://zotero.org/users/6633491/items/EK57C9Z8"],"uri":["http://zotero.org/users/6633491/items/EK57C9Z8"],"itemData":{"id":24,"type":"article-journal","abstract":"Wildlife trade is the very heart of biodiversity conservation and sustainable development providing an income for some of the least economically affluent people and it generates considerable revenue nationally. In Asia the unsustainable trade in wildlife has been identified as one of the main conservation challenges. Internationally, wildlife trade is regulated through the Convention on International Trade in Endangered Species of wild fauna and flora (CITES) to which all Southeast Asian nations are signatory. I obtained data on international trade in CITES-listed animals in the period 1998-2007. In all &gt; 35 million animals (0.3 million butterflies; 16.0 million seahorses; 0.1 million other fish; 17.4 million reptiles; 0.4 million mammals; 1.0 million birds) were exported in this period, 30 million (similar to 300 species) of them being wild-caught. In addition 18 million pieces and 2 million kg of live corals were exported. Malaysia, Vietnam, Indonesia and China are the major exporters of wild-caught animals and the European Union and Japan are the most significant importers. Over this period exports in birds significantly decreased, trade in the other taxa either increased or remained stable. For all taxa but butterflies the vast majority of individuals represent wild-caught individuals. Records of illegal or undeclared international trade are scant but can be significantly larger than levels of official exports. It is concluded that there is an urgent need for better assessments of what levels of exploitation are sustainable (including exploring appropriate proxies for Non Detriment Findings), for initiatives to make regulatory mechanisms more effective (including the introduction of minimum mandatory standards and monitoring selected wildlife trade hubs), and for better licensing and registration. Funding for at least some of these initiatives can be obtained by imposing small levies on exports of CITES-listed wildlife.","container-title":"Biodiversity and Conservation","DOI":"10.1007/s10531-009-9758-4","ISSN":"09603115","issue":"4","note":"Citation Key: Nijman2010\nISBN: 0960-3115","page":"1101-1114","title":"An overview of international wildlife trade from Southeast Asia","volume":"19","author":[{"family":"Nijman","given":"Vincent"}],"issued":{"date-parts":[["2010"]]}}},{"id":720,"uris":["http://zotero.org/users/6633491/items/PRQWFJVZ"],"uri":["http://zotero.org/users/6633491/items/PRQWFJVZ"],"itemData":{"id":720,"type":"article-journal","abstract":"The trade in wild animals involves one-third of the world’s bird species and thousands of other vertebrate species. Although a few species are imperiled as a result of the wildlife trade, the lack of field studies makes it difficult to gauge how serious a threat it is to biodiversity. We used data on changes in bird abundances across space and time and information from trapper interviews to evaluate the effects of trapping wild birds for the pet trade in Sumatra, Indonesia. To analyze changes in bird abundance over time, we used data gathered over 14 years of repeated bird surveys in a 900-ha forest in southern Sumatra. In northern Sumatra, we surveyed birds along a gradient of trapping accessibility, from the edge of roads to 5 km into the forest interior. We interviewed 49 bird trappers in northern Sumatra to learn which species they targeted and how far they went into the forest to trap. We used prices from Sumatran bird markets as a proxy for demand and, therefore, trapping pressure. Market price was a significant predictor of species declines over time in southern Sumatra (e.g., given a market price increase of approximately $50, the log change in abundance per year decreased by 0.06 on average). This result indicates a link between the market-based pet trade and community-wide species declines. In northern Sumatra, price and change in abundance were not related to remoteness (distance from the nearest road). However, based on our field surveys, high-value species were rare or absent across this region. The median maximum distance trappers went into the forest each day was 5.0 km. This suggests that trapping has depleted bird populations across our remoteness gradient. We found that less than half of Sumatra’s remaining forests are &gt;5 km from a major road. Our results suggest that trapping for the pet trade threatens birds in Sumatra. Given the popularity of pet birds across Southeast Asia, additional studies are urgently needed to determine the extent and magnitude of the threat posed by the pet trade.","container-title":"Conservation Biology","DOI":"10.1111/cobi.12729","ISSN":"08888892","issue":"2","journalAbbreviation":"Conservation Biology","language":"en","page":"394-405","source":"DOI.org (Crossref)","title":"Measuring the impact of the pet trade on Indonesian birds: Bird Declines from Pet Trade","title-short":"Measuring the impact of the pet trade on Indonesian birds","URL":"http://doi.wiley.com/10.1111/cobi.12729","volume":"31","author":[{"family":"Harris","given":"J. Berton C."},{"family":"Tingley","given":"Morgan W."},{"family":"Hua","given":"Fangyuan"},{"family":"Yong","given":"Ding Li"},{"family":"Adeney","given":"J. Marion"},{"family":"Lee","given":"Tien Ming"},{"family":"Marthy","given":"William"},{"family":"Prawiradilaga","given":"Dewi M."},{"family":"Sekercioglu","given":"Cagan H."},{"family":"Suyadi","given":""},{"family":"Winarni","given":"Nurul"},{"family":"Wilcove","given":"David S."}],"accessed":{"date-parts":[["2020",5,21]]},"issued":{"date-parts":[["2017",4]]}}}],"schema":"https://github.com/citation-style-language/schema/raw/master/csl-citation.json"} </w:instrText>
      </w:r>
      <w:r w:rsidR="0036394B">
        <w:fldChar w:fldCharType="separate"/>
      </w:r>
      <w:r w:rsidR="0036394B" w:rsidRPr="007821FB">
        <w:t>(Nijman 2010, Harris et al. 2017)</w:t>
      </w:r>
      <w:r w:rsidR="0036394B">
        <w:fldChar w:fldCharType="end"/>
      </w:r>
      <w:r w:rsidR="0036394B">
        <w:t xml:space="preserve"> </w:t>
      </w:r>
      <w:r w:rsidR="00C80932">
        <w:t xml:space="preserve">encompassing thousands of species and millions of individuals </w:t>
      </w:r>
      <w:r w:rsidR="001D0BED">
        <w:fldChar w:fldCharType="begin"/>
      </w:r>
      <w:r w:rsidR="00BF640D">
        <w:instrText xml:space="preserve"> ADDIN ZOTERO_ITEM CSL_CITATION {"citationID":"9rJy4JhW","properties":{"formattedCitation":"(Jepson and Ladle 2005, Chng et al. 2015, 2016, 2018, Chng and Eaton 2016, Rentschlar et al. 2018)","plainCitation":"(Jepson and Ladle 2005, Chng et al. 2015, 2016, 2018, Chng and Eaton 2016, Rentschlar et al. 2018)","noteIndex":0},"citationItems":[{"id":722,"uris":["http://zotero.org/users/6633491/items/D4II63EJ"],"uri":["http://zotero.org/users/6633491/items/D4II63EJ"],"itemData":{"id":722,"type":"article-journal","abstract":"Abstract Bird-keeping is an extremely popular pastime in Indonesia, where there is a thriving internal market in both wild-caught and captive-bred birds. However, little is known about whether the scale of bird-keeping represents a genuine conservation threat to native populations. Here we present the results of the largest ever survey of bird-keeping among households in Indonesia’s five major cities. Birds were found to be urban Indonesia’s most popular pet (kept by 21.8% of survey households) and we conservatively estimate that as many as 2.6 million birds are kept in the five cities sampled. Of bird-keeping households, 78.5% kept domestic species and/or commercially bred species and 60.2% kept wild-caught birds that we classified into three conservation categories: native songbirds, native parrots and imported songbirds. Compared to non-bird owners, households keeping wild-caught birds in all three conservation categories were richer and better educated, whereas households owning commercially-bred species were richer but not better educated and households keeping domestic species did not differ in educational or socio-economic status. We conclude that bird-keeping in Indonesia is at a scale that warrants a conservation intervention and that promoting commercially-bred alternatives may be an effective and popular solution.","container-title":"Oryx","DOI":"10.1017/S0030605305001110","ISSN":"0030-6053, 1365-3008","issue":"04","journalAbbreviation":"ORX","language":"en","page":"442","source":"DOI.org (Crossref)","title":"Bird-keeping in Indonesia: conservation impacts and the potential for substitution-based conservation responses","title-short":"Bird-keeping in Indonesia","URL":"http://www.journals.cambridge.org/abstract_S0030605305001110","volume":"39","author":[{"family":"Jepson","given":"Paul"},{"family":"Ladle","given":"Richard J."}],"accessed":{"date-parts":[["2020",5,21]]},"issued":{"date-parts":[["2005",10,19]]}}},{"id":766,"uris":["http://zotero.org/users/6633491/items/DEE6CWJZ"],"uri":["http://zotero.org/users/6633491/items/DEE6CWJZ"],"itemData":{"id":766,"type":"report","event-place":"Petaling Jaya, Selangor, Malaysia","publisher":"TRAFFIC Southeast Asia","publisher-place":"Petaling Jaya, Selangor, Malaysia","title":"In the market for extinction: An inventory of Jakarta's bird markets","URL":"https://www.traffic.org/site/assets/files/2466/market_for_extinction_jakarta.pdf","author":[{"family":"Chng","given":"Serene C L"},{"family":"Eaton","given":"James A"},{"family":"Krishnasamy","given":"Kanitha"},{"family":"Shepherd","given":"Chris R"},{"family":"Nijman","given":"Vincent"}],"accessed":{"date-parts":[["2020",5,21]]},"issued":{"date-parts":[["2015"]]}}},{"id":693,"uris":["http://zotero.org/users/6633491/items/8STGSGCT"],"uri":["http://zotero.org/users/6633491/items/8STGSGCT"],"itemData":{"id":693,"type":"article-journal","language":"en","page":"8","source":"Zotero","title":"In the market for extinction: Sukahaji, Bandung, Java, Indonesia","author":[{"family":"Chng","given":"Serene C L"},{"family":"Guciano","given":"Marison"},{"family":"Eaton","given":"James A"}],"issued":{"date-parts":[["2016"]]}}},{"id":696,"uris":["http://zotero.org/users/6633491/items/G7EK49UY"],"uri":["http://zotero.org/users/6633491/items/G7EK49UY"],"itemData":{"id":696,"type":"article-journal","container-title":"TRAFFIC Bulletin","issue":"1","language":"en","page":"8","source":"Zotero","title":"In the market for extinction: birds for sale at selected outlets in Sumatra","volume":"30","author":[{"family":"Chng","given":"Serene C L"},{"family":"Shepherd","given":"Chris R"},{"family":"Eaton","given":"James A"}],"issued":{"date-parts":[["2018"]]}}},{"id":280,"uris":["http://zotero.org/users/6633491/items/S4I4BVRE"],"uri":["http://zotero.org/users/6633491/items/S4I4BVRE"],"itemData":{"id":280,"type":"report","event-place":"Petaling Jaya, Selangor, Malaysia","note":"Citation Key: Chng2016\nissue: August\nISBN: 9789833393503","publisher":"TRAFFIC","publisher-place":"Petaling Jaya, Selangor, Malaysia","title":"In the market for extinction: Eastern and Central Java","author":[{"family":"Chng","given":"Serene CL"},{"family":"Eaton","given":"James A"}],"issued":{"date-parts":[["2016"]]}}},{"id":740,"uris":["http://zotero.org/users/6633491/items/T3YJ4SLH"],"uri":["http://zotero.org/users/6633491/items/T3YJ4SLH"],"itemData":{"id":740,"type":"article-journal","container-title":"Tropical Conservation Science","DOI":"10.1177/1940082917753909","ISSN":"1940-0829, 1940-0829","journalAbbreviation":"Tropical Conservation Science","language":"en","page":"194008291775390","source":"DOI.org (Crossref)","title":"A Silent Morning: The Songbird Trade in Kalimantan, Indonesia","title-short":"A Silent Morning","URL":"http://journals.sagepub.com/doi/10.1177/1940082917753909","volume":"11","author":[{"family":"Rentschlar","given":"Katherine A."},{"family":"Miller","given":"Adam E."},{"family":"Lauck","given":"Katherine S."},{"family":"Rodiansyah","given":"Muhammad"},{"literal":"Bobby"},{"literal":"Muflihati"},{"literal":"Kartikawati"}],"accessed":{"date-parts":[["2020",5,21]]},"issued":{"date-parts":[["2018",1]]}}}],"schema":"https://github.com/citation-style-language/schema/raw/master/csl-citation.json"} </w:instrText>
      </w:r>
      <w:r w:rsidR="001D0BED">
        <w:fldChar w:fldCharType="separate"/>
      </w:r>
      <w:r w:rsidR="001D0BED" w:rsidRPr="00F57D35">
        <w:t>(Jepson and Ladle 2005, Chng et al. 2015, 2016, 2018, Chng and Eaton 2016, Rentschlar et al. 2018)</w:t>
      </w:r>
      <w:r w:rsidR="001D0BED">
        <w:fldChar w:fldCharType="end"/>
      </w:r>
      <w:r w:rsidR="00C80932">
        <w:t xml:space="preserve">. The caged bird trade and Indonesia’s rapid rate of deforestation have driven avian species declines, extirpations, and extinctions </w:t>
      </w:r>
      <w:r w:rsidR="001D0BED">
        <w:fldChar w:fldCharType="begin"/>
      </w:r>
      <w:r w:rsidR="00BF640D">
        <w:instrText xml:space="preserve"> ADDIN ZOTERO_ITEM CSL_CITATION {"citationID":"5zDOOcVw","properties":{"formattedCitation":"(Collar and Juniper 1992, Collar et al. 1994, Wright et al. 2001, Jepson and Ladle 2005, Harris et al. 2017, Bergin et al. 2017)","plainCitation":"(Collar and Juniper 1992, Collar et al. 1994, Wright et al. 2001, Jepson and Ladle 2005, Harris et al. 2017, Bergin et al. 2017)","noteIndex":0},"citationItems":[{"id":272,"uris":["http://zotero.org/users/6633491/items/GMRQ83ER"],"uri":["http://zotero.org/users/6633491/items/GMRQ83ER"],"itemData":{"id":272,"type":"chapter","container-title":"New World parrots in crisis: solutions from conservation biology","event-place":"Washington, DC, USA","note":"Citation Key: Collar1992","page":"1-24","publisher":"Smithsonian Institute Press","publisher-place":"Washington, DC, USA","title":"Dimensions and causes of the parrot conservation crisis","author":[{"family":"Collar","given":"Nigel J."},{"family":"Juniper","given":"AT"}],"editor":[{"family":"Beissinger","given":"Steven R."},{"family":"Snyder","given":"NFR"}],"issued":{"date-parts":[["1992"]]}}},{"id":269,"uris":["http://zotero.org/users/6633491/items/FEBIKQ8X"],"uri":["http://zotero.org/users/6633491/items/FEBIKQ8X"],"itemData":{"id":269,"type":"book","event-place":"Cambridge, UK","note":"Citation Key: Collar1994","publisher":"BirdLife International","publisher-place":"Cambridge, UK","title":"Birds to Watch 2: The World List of Threatened Birds","author":[{"family":"Collar","given":"Nigel J"},{"family":"Crosby","given":"MJ"},{"family":"Statterfield","given":"AJ"}],"issued":{"date-parts":[["1994"]]}}},{"id":265,"uris":["http://zotero.org/users/6633491/items/SSRREVW8"],"uri":["http://zotero.org/users/6633491/items/SSRREVW8"],"itemData":{"id":265,"type":"article-journal","abstract":"Abstract: Although the poaching of nestlings for the pet trade is thought to contribute to the decline of many species of parrots, its effects have been poorly demonstrated. We calculated rates of mortality due to nest poaching in 23 studies of Neotropical parrots, representing 4024 nesting attempts in 21 species and 14 countries. We also examined how poaching rates vary with geographic region, presence of active protection programs, conservation status and economic value of a species, and passage of the U.S. Wild Bird Conservation Act. The average poaching rate across all studies was 30% of all nests observed. Thirteen studies reported poaching rates of ≥20%, and four reported rates openface&gt; 70%. Only six studies documented no nest poaching. Of these, four were conducted on islands in the Caribbean region, which had significantly lower poaching rates than the mainland Neotropics. The other two studies that showed no poaching were conducted on the two species with the lowest economic value in our sample ( U.S. retail price). In four studies that allowed direct comparison between poaching at sites with active nest protection versus that at unprotected sites, poaching rates were significantly lower at protected sites, suggesting that active protection efforts can be effective in reducing nest poaching. In those studies conducted both before and after the passage of the U.S. Wild Bird Conservation Act, poaching rates were found to be significantly lower following its enactment than in the period before. This result supports the hypothesis that the legal and illegal parrot trades are positively related, rather than inversely related as has been suggested by avicultural interests. Overall, our study indicates that poaching of parrot nestlings for economic gain is a widespread and biologically significant source of nest mortality in Neotropical parrots. Resumen: Aunque se piensa que el saqueo de polluelos para el mercado de mascotas contribuye a la declinación de muchas especies de loros, no se han demostrado sus efectos. Calculamos las tasas de mortalidad debido al saqueo de nidos en 23 estudios de loros neotropicales, que representan 4,024 intentos de anidar en 21 especies y 14 países. También examinamos la variación de las tasas de saqueo por región geográfica, la presencia de programas activos de protección, el estatus de conservación y el valor económico de las especies y la aprobación del Acta de Conservación de Aves Silvestres de E. U. A. La tasa promedio de saqueo en todos los estudios fue del 30% del total de nidos observados. Trece estudios reportaron tasas de saqueo ≥20% y 4 estudios reportaron el saqueo de&gt; 70%. Solo 6 estudios no documentaron saqueo de nidos. De estos, 4 se llevaron a cabo en islas de la región del Caribe, que tuvieron niveles de saqueo significativamente menores que en el continente. Los otros dos estudios que no mostraron saqueo se llevaron a cabo con las 2 especies de menor valor económico en nuestra muestra ( precio de venta en E.U.A.). En cuatro estudios que permitieron comparaciones directas entre el saqueo en sitios con protección activa de nidos versus sitios sin protección, las tasas de saqueo fueron significativamente menores en los sitios protegidos, lo que sugiere que los esfuerzos activos de protección pueden ser efectivos para reducir el saqueo de nidos. En los estudios llevados a cabo antes y después de la aprobación del Acta de Conservación de Aves Silvestres de E. U. A., las tasas de saqueo fueron significativamente menores después que antes de la probación del Acta. Este resultado apoya a la hipótesis de que el comercio legal e ilegal de loros están positivamente relacionados, y no inversamente relacionados como sugieren los intereses de aricultura. En conclusión, nuestro estudio indica que el saqueo de pollos de loros para su venta es un factor de mortalidad de nidos de loros neotropicales generalizado y biológicamente significativo.","container-title":"Conservation Biology","DOI":"10.1046/j.1523-1739.2001.015003710.x","ISSN":"08888892","issue":"3","note":"PMID: 898\nCitation Key: Wright2001\nISBN: 1523-1739","page":"710-720","title":"Nest poaching in Neotropical parrots","volume":"15","author":[{"family":"Wright","given":"Timothy F"},{"family":"Toft","given":"Catherine A"},{"family":"Enkerlin-Hoeflich","given":"Ernesto"},{"family":"Gonzalez-Elizondo","given":"Jaime"},{"family":"Albornoz","given":"Mariana"},{"family":"Rodríguez-Ferraro","given":"Adriana"},{"family":"Rojas-Suárez","given":"Franklin"},{"family":"Sanz","given":"Virginia"},{"family":"Trujillo","given":"Ana"},{"family":"Beissinger","given":"Steven R"},{"family":"Berovides A","given":"Vicente"},{"family":"Xiomara","given":"Gálvez A"},{"family":"Brice","given":"Ann T"},{"family":"Joyner","given":"Kim"},{"family":"Eberhard","given":"Jessica"},{"family":"Gilardi","given":"James"},{"family":"Koenig","given":"SE"},{"family":"Stoleson","given":"Scott"},{"family":"Martuscelli","given":"Paulo"},{"family":"Meyers","given":"J Michael"},{"family":"Renton","given":"Katherine"},{"family":"Rodríguez","given":"Angélica M"},{"family":"Sosa-Asanza","given":"Ana C"},{"family":"Vilella","given":"Francisco J"},{"family":"Wiley","given":"James W"}],"issued":{"date-parts":[["2001"]]}}},{"id":722,"uris":["http://zotero.org/users/6633491/items/D4II63EJ"],"uri":["http://zotero.org/users/6633491/items/D4II63EJ"],"itemData":{"id":722,"type":"article-journal","abstract":"Abstract Bird-keeping is an extremely popular pastime in Indonesia, where there is a thriving internal market in both wild-caught and captive-bred birds. However, little is known about whether the scale of bird-keeping represents a genuine conservation threat to native populations. Here we present the results of the largest ever survey of bird-keeping among households in Indonesia’s five major cities. Birds were found to be urban Indonesia’s most popular pet (kept by 21.8% of survey households) and we conservatively estimate that as many as 2.6 million birds are kept in the five cities sampled. Of bird-keeping households, 78.5% kept domestic species and/or commercially bred species and 60.2% kept wild-caught birds that we classified into three conservation categories: native songbirds, native parrots and imported songbirds. Compared to non-bird owners, households keeping wild-caught birds in all three conservation categories were richer and better educated, whereas households owning commercially-bred species were richer but not better educated and households keeping domestic species did not differ in educational or socio-economic status. We conclude that bird-keeping in Indonesia is at a scale that warrants a conservation intervention and that promoting commercially-bred alternatives may be an effective and popular solution.","container-title":"Oryx","DOI":"10.1017/S0030605305001110","ISSN":"0030-6053, 1365-3008","issue":"04","journalAbbreviation":"ORX","language":"en","page":"442","source":"DOI.org (Crossref)","title":"Bird-keeping in Indonesia: conservation impacts and the potential for substitution-based conservation responses","title-short":"Bird-keeping in Indonesia","URL":"http://www.journals.cambridge.org/abstract_S0030605305001110","volume":"39","author":[{"family":"Jepson","given":"Paul"},{"family":"Ladle","given":"Richard J."}],"accessed":{"date-parts":[["2020",5,21]]},"issued":{"date-parts":[["2005",10,19]]}}},{"id":720,"uris":["http://zotero.org/users/6633491/items/PRQWFJVZ"],"uri":["http://zotero.org/users/6633491/items/PRQWFJVZ"],"itemData":{"id":720,"type":"article-journal","abstract":"The trade in wild animals involves one-third of the world’s bird species and thousands of other vertebrate species. Although a few species are imperiled as a result of the wildlife trade, the lack of field studies makes it difficult to gauge how serious a threat it is to biodiversity. We used data on changes in bird abundances across space and time and information from trapper interviews to evaluate the effects of trapping wild birds for the pet trade in Sumatra, Indonesia. To analyze changes in bird abundance over time, we used data gathered over 14 years of repeated bird surveys in a 900-ha forest in southern Sumatra. In northern Sumatra, we surveyed birds along a gradient of trapping accessibility, from the edge of roads to 5 km into the forest interior. We interviewed 49 bird trappers in northern Sumatra to learn which species they targeted and how far they went into the forest to trap. We used prices from Sumatran bird markets as a proxy for demand and, therefore, trapping pressure. Market price was a significant predictor of species declines over time in southern Sumatra (e.g., given a market price increase of approximately $50, the log change in abundance per year decreased by 0.06 on average). This result indicates a link between the market-based pet trade and community-wide species declines. In northern Sumatra, price and change in abundance were not related to remoteness (distance from the nearest road). However, based on our field surveys, high-value species were rare or absent across this region. The median maximum distance trappers went into the forest each day was 5.0 km. This suggests that trapping has depleted bird populations across our remoteness gradient. We found that less than half of Sumatra’s remaining forests are &gt;5 km from a major road. Our results suggest that trapping for the pet trade threatens birds in Sumatra. Given the popularity of pet birds across Southeast Asia, additional studies are urgently needed to determine the extent and magnitude of the threat posed by the pet trade.","container-title":"Conservation Biology","DOI":"10.1111/cobi.12729","ISSN":"08888892","issue":"2","journalAbbreviation":"Conservation Biology","language":"en","page":"394-405","source":"DOI.org (Crossref)","title":"Measuring the impact of the pet trade on Indonesian birds: Bird Declines from Pet Trade","title-short":"Measuring the impact of the pet trade on Indonesian birds","URL":"http://doi.wiley.com/10.1111/cobi.12729","volume":"31","author":[{"family":"Harris","given":"J. Berton C."},{"family":"Tingley","given":"Morgan W."},{"family":"Hua","given":"Fangyuan"},{"family":"Yong","given":"Ding Li"},{"family":"Adeney","given":"J. Marion"},{"family":"Lee","given":"Tien Ming"},{"family":"Marthy","given":"William"},{"family":"Prawiradilaga","given":"Dewi M."},{"family":"Sekercioglu","given":"Cagan H."},{"family":"Suyadi","given":""},{"family":"Winarni","given":"Nurul"},{"family":"Wilcove","given":"David S."}],"accessed":{"date-parts":[["2020",5,21]]},"issued":{"date-parts":[["2017",4]]}}},{"id":255,"uris":["http://zotero.org/users/6633491/items/AM8Z9C7H"],"uri":["http://zotero.org/users/6633491/items/AM8Z9C7H"],"itemData":{"id":255,"type":"article-journal","abstract":"Currently listed as Endangered on the IUCN Red List of Threatened Species, the Straw-headed Bulbul Pycnonotus zeylanicus is being driven towards extinction throughout most of its range by unregulated illegal trade supplying the demand for songbirds. We conducted surveys of bird markets in North and West Kalimantan, and Central, West and East Java between July 2014 and June 2015, and observed a total of 71 Straw-headed Bulbuls in 11 markets in eight cities. Comparing our data with the literature, we found that as numbers in markets are decreasing, prices are increasing to over 20 times the prices recorded in 1987, indicating that numbers in the wild are diminishing. This is corroborated by widespread extirpations throughout their range and reports from traders that Straw-headed Bulbuls are increasingly difficult to locate, while demand from consumers remains high. Concerted efforts from a variety of stakeholders are urgently needed to prevent the extinction of this species in the wild. We recommend that the Straw-headed Bulbul be included in Indonesia’s list of protected species, considered for uplisting to Critically Endangered on the IUCN Red List and listed in Appendix I of the Convention on International Trade in Endangered Species of Wild Fauna and Flora (CITES). We also urge the Indonesian Government to effectively enforce existing laws, targeting the open bird markets to shut down the trade in this and other threatened species.","container-title":"Bird Conservation International","DOI":"10.1017/S0959270917000302","ISSN":"0959-2709","issue":"November","note":"Citation Key: BERGIN2017","page":"1-7","title":"The final straw? An overview of Straw-headed Bulbul Pycnonotus zeylanicus trade in Indonesia","URL":"https://www.cambridge.org/core/product/identifier/S0959270917000302/type/journal_article","author":[{"family":"Bergin","given":"Daniel"},{"family":"Chng","given":"Serene CL"},{"family":"Eaton","given":"James A"},{"family":"Shepherd","given":"Chris R."}],"issued":{"date-parts":[["2017",11,16]]}}}],"schema":"https://github.com/citation-style-language/schema/raw/master/csl-citation.json"} </w:instrText>
      </w:r>
      <w:r w:rsidR="001D0BED">
        <w:fldChar w:fldCharType="separate"/>
      </w:r>
      <w:r w:rsidR="001D0BED" w:rsidRPr="00F57D35">
        <w:t>(Collar and Juniper 1992, Collar et al. 1994, Wright et al. 2001, Jepson and Ladle 2005, Harris et al. 2017, Bergin et al. 2017)</w:t>
      </w:r>
      <w:r w:rsidR="001D0BED">
        <w:fldChar w:fldCharType="end"/>
      </w:r>
      <w:r w:rsidR="00C80932">
        <w:t>.</w:t>
      </w:r>
    </w:p>
    <w:p w14:paraId="0000000E" w14:textId="013F372D" w:rsidR="00831E8D" w:rsidRDefault="00C80932" w:rsidP="001D0BED">
      <w:r>
        <w:tab/>
      </w:r>
      <w:r w:rsidR="001D0BED">
        <w:t xml:space="preserve">The majority of these declines have been documented on Java, which is the most densely populated island in the world, retains a tiny proportion of its historical forest, and is the cultural and demand center of the bird trade </w:t>
      </w:r>
      <w:bookmarkStart w:id="14" w:name="_Hlk48071805"/>
      <w:r w:rsidR="001D0BED">
        <w:fldChar w:fldCharType="begin"/>
      </w:r>
      <w:r w:rsidR="001D0BED">
        <w:instrText xml:space="preserve"> ADDIN ZOTERO_ITEM CSL_CITATION {"citationID":"jxP4Tbwg","properties":{"formattedCitation":"(Burivalova et al. 2017)","plainCitation":"(Burivalova et al. 2017)","noteIndex":0},"citationItems":[{"id":267,"uris":["http://zotero.org/users/6633491/items/ZTVLQJNX"],"uri":["http://zotero.org/users/6633491/items/ZTVLQJNX"],"itemData":{"id":267,"type":"article-journal","abstract":"The wildlife trade is now one of the greatest threats to biodiversity, and birds are among the most commonly traded groups worldwide. The demand for pet birds is especially high in Indonesia, a country with many exploited, imperiled bird species. Finding solutions to the threat that trade poses for birds, and wildlife in general, requires an understanding of its socioeconomic dimensions. We examined consumer demography and preferences of 762 bird owners in Medan, Sumatra, focusing on the differences among owners of birds taken from the wild versus birds bred in captivity. We found that the vast majority of bird owners have at least one wild-caught bird. However, wild-caught bird ownership is not uniformly distributed across Medan; rather, there are distinct hotspots with high proportions of people with wild-caught birds. The main reasons for owning wild-caught birds are lack of access to and the high cost of captive-bred birds, and a perception that captive-bred birds do not sing as well as wild-caught ones. We conclude that captive-breeding programs could reduce the pressure on wild populations, especially if suppliers are able to produce relatively cheap captive-bred birds. However, the perceived poorer song quality of captive-bred individuals might be a problem for the captive breeding of some species, notably the White-rumped Shama, Copsychus malabaricus. Since many owners of this species compete in bird song competitions, establishing competition categories specifically for captive-bred shamas could promote captive-bred bird ownership. Tackling the problem of the wild bird trade in Indonesia and elsewhere will require consideration of both the economic and the social factors that underlie pet ownership.","container-title":"Biological Conservation","DOI":"10.1016/j.biocon.2017.03.005","ISSN":"00063207","note":"Citation Key: Burivalova2017a","page":"423-431","title":"Understanding consumer preferences and demography in order to reduce the domestic trade in wild-caught birds","volume":"209","author":[{"family":"Burivalova","given":"Zuzana"},{"family":"Lee","given":"Tien Ming"},{"family":"Hua","given":"Fangyuan"},{"family":"Lee","given":"Janice S H"},{"family":"Prawiradilaga","given":"Dewi M."},{"family":"Wilcove","given":"David S."}],"issued":{"date-parts":[["2017"]]}}}],"schema":"https://github.com/citation-style-language/schema/raw/master/csl-citation.json"} </w:instrText>
      </w:r>
      <w:r w:rsidR="001D0BED">
        <w:fldChar w:fldCharType="separate"/>
      </w:r>
      <w:r w:rsidR="001D0BED" w:rsidRPr="000A7C23">
        <w:t>(Burivalova et al. 2017)</w:t>
      </w:r>
      <w:r w:rsidR="001D0BED">
        <w:fldChar w:fldCharType="end"/>
      </w:r>
      <w:bookmarkEnd w:id="14"/>
      <w:r w:rsidR="001D0BED">
        <w:t xml:space="preserve">. Kalimantan (Indonesian Borneo) has experienced recent and accelerating deforestation, losing an estimated 15.4% of forest between 2000-2010 alone </w:t>
      </w:r>
      <w:bookmarkStart w:id="15" w:name="_Hlk48071815"/>
      <w:r w:rsidR="001D0BED">
        <w:fldChar w:fldCharType="begin"/>
      </w:r>
      <w:r w:rsidR="00BF640D">
        <w:instrText xml:space="preserve"> ADDIN ZOTERO_ITEM CSL_CITATION {"citationID":"6K4JdIxL","properties":{"formattedCitation":"(Miettinen et al. 2011, 2012)","plainCitation":"(Miettinen et al. 2011, 2012)","noteIndex":0},"citationItems":[{"id":730,"uris":["http://zotero.org/users/6633491/items/GT63WTRW"],"uri":["http://zotero.org/users/6633491/items/GT63WTRW"],"itemData":{"id":730,"type":"article-journal","abstract":"Insular Southeast Asia experienced the highest level of deforestation among all humid tropical regions of the world during the 1990s. Owing to the exceptionally high biodiversity in Southeast Asian forest ecosystems and the immense amount of carbon stored in forested peatlands, deforestation in this region has the potential to cause serious global consequences. In this study, we analysed deforestation rates in insular Southeast Asia between 2000 and 2010 utilizing a pair of 250 m spatial resolution land cover maps produced with regional methodology and classiﬁcation scheme. The results revealed an overall 1.0% yearly decline in forest cover in insular Southeast Asia (including the Indonesian part of New Guinea) with main change trajectories to plantations and secondary vegetation. Throughout the region, peat swamp forests experienced clearly the highest deforestation rates at an average annual rate of 2.2%, while lowland evergreen forests declined by 1.2%/yr. In addition, the analysis showed remarkable spatial variation in deforestation levels within the region and exposed two extreme concentration areas with over 5.0% annual forest loss: the eastern lowlands of Sumatra and the peatlands of Sarawak, Borneo. Both of these areas lost around half of their year 2000 peat swamp forest cover by 2010. As a whole this study has shown that deforestation has continued to take place on high level in insular Southeast Asia since the turn of the millennium. These on-going changes not only endanger the existence of numerous forest species endemic to this region, but they further increase the elevated carbon emissions from deforested peatlands of insular Southeast Asia thereby directly contributing to the rising carbon dioxide concentration in the atmosphere.","container-title":"Global Change Biology","DOI":"10.1111/j.1365-2486.2011.02398.x","ISSN":"13541013","issue":"7","language":"en","page":"2261-2270","source":"DOI.org (Crossref)","title":"Deforestation rates in insular Southeast Asia between 2000 and 2010","title-short":"Deforestation rates in insular Southeast Asia between 2000 and 2010","URL":"http://doi.wiley.com/10.1111/j.1365-2486.2011.02398.x","volume":"17","author":[{"family":"Miettinen","given":"Jukka"},{"family":"Shi","given":"Chenghua"},{"family":"Liew","given":"Soo Chin"}],"accessed":{"date-parts":[["2020",5,21]]},"issued":{"date-parts":[["2011",7]]}}},{"id":732,"uris":["http://zotero.org/users/6633491/items/98S3KMH9"],"uri":["http://zotero.org/users/6633491/items/98S3KMH9"],"itemData":{"id":732,"type":"article-journal","container-title":"Remote Sensing Letters","DOI":"10.1080/01431161.2010.526971","ISSN":"2150-704X, 2150-7058","issue":"1","journalAbbreviation":"Remote Sensing Letters","language":"en","page":"11-20","source":"DOI.org (Crossref)","title":"2010 land cover map of insular Southeast Asia in 250-m spatial resolution","URL":"http://www.tandfonline.com/doi/abs/10.1080/01431161.2010.526971","volume":"3","author":[{"family":"Miettinen","given":"Jukka"},{"family":"Shi","given":"Chenghua"},{"family":"Tan","given":"Wee Juan"},{"family":"Liew","given":"Soo Chin"}],"accessed":{"date-parts":[["2020",5,21]]},"issued":{"date-parts":[["2012",1]]}}}],"schema":"https://github.com/citation-style-language/schema/raw/master/csl-citation.json"} </w:instrText>
      </w:r>
      <w:r w:rsidR="001D0BED">
        <w:fldChar w:fldCharType="separate"/>
      </w:r>
      <w:r w:rsidR="001D0BED" w:rsidRPr="00DF34A1">
        <w:t>(Miettinen et al. 2011, 2012)</w:t>
      </w:r>
      <w:r w:rsidR="001D0BED">
        <w:fldChar w:fldCharType="end"/>
      </w:r>
      <w:bookmarkEnd w:id="15"/>
      <w:r w:rsidR="001D0BED">
        <w:t xml:space="preserve"> to massive expansion of oil palm plantations and logging enterprises combined with recent, and often associated, forest fires </w:t>
      </w:r>
      <w:r w:rsidR="001D0BED">
        <w:fldChar w:fldCharType="begin"/>
      </w:r>
      <w:r w:rsidR="00BF640D">
        <w:instrText xml:space="preserve"> ADDIN ZOTERO_ITEM CSL_CITATION {"citationID":"kay749ui","properties":{"formattedCitation":"(Curran 2004)","plainCitation":"(Curran 2004)","noteIndex":0},"citationItems":[{"id":707,"uris":["http://zotero.org/users/6633491/items/2Y5MCT72"],"uri":["http://zotero.org/users/6633491/items/2Y5MCT72"],"itemData":{"id":707,"type":"article-journal","container-title":"Science","DOI":"10.1126/science.1091714","ISSN":"0036-8075, 1095-9203","issue":"5660","journalAbbreviation":"Science","language":"en","page":"1000-1003","source":"DOI.org (Crossref)","title":"Lowland Forest Loss in Protected Areas of Indonesian Borneo","URL":"https://www.sciencemag.org/lookup/doi/10.1126/science.1091714","volume":"303","author":[{"family":"Curran","given":"L. M."}],"accessed":{"date-parts":[["2020",5,21]]},"issued":{"date-parts":[["2004",2,13]]}}}],"schema":"https://github.com/citation-style-language/schema/raw/master/csl-citation.json"} </w:instrText>
      </w:r>
      <w:r w:rsidR="001D0BED">
        <w:fldChar w:fldCharType="separate"/>
      </w:r>
      <w:r w:rsidR="001D0BED" w:rsidRPr="003C6E04">
        <w:t>(Curran 2004)</w:t>
      </w:r>
      <w:r w:rsidR="001D0BED">
        <w:fldChar w:fldCharType="end"/>
      </w:r>
      <w:r w:rsidR="001D0BED">
        <w:t xml:space="preserve">. Concurrently, </w:t>
      </w:r>
      <w:r w:rsidR="001D0BED">
        <w:fldChar w:fldCharType="begin"/>
      </w:r>
      <w:r w:rsidR="00BF640D">
        <w:instrText xml:space="preserve"> ADDIN ZOTERO_ITEM CSL_CITATION {"citationID":"UREM24vG","properties":{"formattedCitation":"(Rentschlar et al. 2018)","plainCitation":"(Rentschlar et al. 2018)","dontUpdate":true,"noteIndex":0},"citationItems":[{"id":740,"uris":["http://zotero.org/users/6633491/items/T3YJ4SLH"],"uri":["http://zotero.org/users/6633491/items/T3YJ4SLH"],"itemData":{"id":740,"type":"article-journal","container-title":"Tropical Conservation Science","DOI":"10.1177/1940082917753909","ISSN":"1940-0829, 1940-0829","journalAbbreviation":"Tropical Conservation Science","language":"en","page":"194008291775390","source":"DOI.org (Crossref)","title":"A Silent Morning: The Songbird Trade in Kalimantan, Indonesia","title-short":"A Silent Morning","URL":"http://journals.sagepub.com/doi/10.1177/1940082917753909","volume":"11","author":[{"family":"Rentschlar","given":"Katherine A."},{"family":"Miller","given":"Adam E."},{"family":"Lauck","given":"Katherine S."},{"family":"Rodiansyah","given":"Muhammad"},{"literal":"Bobby"},{"literal":"Muflihati"},{"literal":"Kartikawati"}],"accessed":{"date-parts":[["2020",5,21]]},"issued":{"date-parts":[["2018",1]]}}}],"schema":"https://github.com/citation-style-language/schema/raw/master/csl-citation.json"} </w:instrText>
      </w:r>
      <w:r w:rsidR="001D0BED">
        <w:fldChar w:fldCharType="separate"/>
      </w:r>
      <w:r w:rsidR="001D0BED" w:rsidRPr="005B6916">
        <w:t xml:space="preserve">Rentschlar et al. </w:t>
      </w:r>
      <w:r w:rsidR="001D0BED">
        <w:t>(</w:t>
      </w:r>
      <w:r w:rsidR="001D0BED" w:rsidRPr="005B6916">
        <w:t>2018)</w:t>
      </w:r>
      <w:r w:rsidR="001D0BED">
        <w:fldChar w:fldCharType="end"/>
      </w:r>
      <w:r w:rsidR="001D0BED">
        <w:t xml:space="preserve"> documented the unprecedented scale of the caged bird trade in Kalimantan, but to date we are unaware of any study quantifying the effects of trade on wild birds in Kalimantan. Sumatra has experienced similar changes to Kalimantan over a similar time period, and </w:t>
      </w:r>
      <w:r w:rsidR="001D0BED">
        <w:fldChar w:fldCharType="begin"/>
      </w:r>
      <w:r w:rsidR="00BF640D">
        <w:instrText xml:space="preserve"> ADDIN ZOTERO_ITEM CSL_CITATION {"citationID":"XaExnPGe","properties":{"formattedCitation":"(Harris et al. 2017)","plainCitation":"(Harris et al. 2017)","dontUpdate":true,"noteIndex":0},"citationItems":[{"id":720,"uris":["http://zotero.org/users/6633491/items/PRQWFJVZ"],"uri":["http://zotero.org/users/6633491/items/PRQWFJVZ"],"itemData":{"id":720,"type":"article-journal","abstract":"The trade in wild animals involves one-third of the world’s bird species and thousands of other vertebrate species. Although a few species are imperiled as a result of the wildlife trade, the lack of field studies makes it difficult to gauge how serious a threat it is to biodiversity. We used data on changes in bird abundances across space and time and information from trapper interviews to evaluate the effects of trapping wild birds for the pet trade in Sumatra, Indonesia. To analyze changes in bird abundance over time, we used data gathered over 14 years of repeated bird surveys in a 900-ha forest in southern Sumatra. In northern Sumatra, we surveyed birds along a gradient of trapping accessibility, from the edge of roads to 5 km into the forest interior. We interviewed 49 bird trappers in northern Sumatra to learn which species they targeted and how far they went into the forest to trap. We used prices from Sumatran bird markets as a proxy for demand and, therefore, trapping pressure. Market price was a significant predictor of species declines over time in southern Sumatra (e.g., given a market price increase of approximately $50, the log change in abundance per year decreased by 0.06 on average). This result indicates a link between the market-based pet trade and community-wide species declines. In northern Sumatra, price and change in abundance were not related to remoteness (distance from the nearest road). However, based on our field surveys, high-value species were rare or absent across this region. The median maximum distance trappers went into the forest each day was 5.0 km. This suggests that trapping has depleted bird populations across our remoteness gradient. We found that less than half of Sumatra’s remaining forests are &gt;5 km from a major road. Our results suggest that trapping for the pet trade threatens birds in Sumatra. Given the popularity of pet birds across Southeast Asia, additional studies are urgently needed to determine the extent and magnitude of the threat posed by the pet trade.","container-title":"Conservation Biology","DOI":"10.1111/cobi.12729","ISSN":"08888892","issue":"2","journalAbbreviation":"Conservation Biology","language":"en","page":"394-405","source":"DOI.org (Crossref)","title":"Measuring the impact of the pet trade on Indonesian birds: Bird Declines from Pet Trade","title-short":"Measuring the impact of the pet trade on Indonesian birds","URL":"http://doi.wiley.com/10.1111/cobi.12729","volume":"31","author":[{"family":"Harris","given":"J. Berton C."},{"family":"Tingley","given":"Morgan W."},{"family":"Hua","given":"Fangyuan"},{"family":"Yong","given":"Ding Li"},{"family":"Adeney","given":"J. Marion"},{"family":"Lee","given":"Tien Ming"},{"family":"Marthy","given":"William"},{"family":"Prawiradilaga","given":"Dewi M."},{"family":"Sekercioglu","given":"Cagan H."},{"family":"Suyadi","given":""},{"family":"Winarni","given":"Nurul"},{"family":"Wilcove","given":"David S."}],"accessed":{"date-parts":[["2020",5,21]]},"issued":{"date-parts":[["2017",4]]}}}],"schema":"https://github.com/citation-style-language/schema/raw/master/csl-citation.json"} </w:instrText>
      </w:r>
      <w:r w:rsidR="001D0BED">
        <w:fldChar w:fldCharType="separate"/>
      </w:r>
      <w:r w:rsidR="001D0BED" w:rsidRPr="005B6916">
        <w:t xml:space="preserve">Harris et al. </w:t>
      </w:r>
      <w:r w:rsidR="001D0BED">
        <w:t>(</w:t>
      </w:r>
      <w:r w:rsidR="001D0BED" w:rsidRPr="005B6916">
        <w:t>2017)</w:t>
      </w:r>
      <w:r w:rsidR="001D0BED">
        <w:fldChar w:fldCharType="end"/>
      </w:r>
      <w:r w:rsidR="001D0BED">
        <w:t xml:space="preserve"> found that bird market price predicted the slope of decline for Sumatran forest birds, implicating the trade in their decline. Furthermore, they found that </w:t>
      </w:r>
      <w:r w:rsidR="001D0BED">
        <w:lastRenderedPageBreak/>
        <w:t xml:space="preserve">commercially valuable birds were absent from forest less than 5 km from a road. Given this information, and expert-derived suspected declines including species found in Bornean forests </w:t>
      </w:r>
      <w:r w:rsidR="001D0BED">
        <w:fldChar w:fldCharType="begin"/>
      </w:r>
      <w:r w:rsidR="001D0BED">
        <w:instrText xml:space="preserve"> ADDIN ZOTERO_ITEM CSL_CITATION {"citationID":"u2NUChAX","properties":{"formattedCitation":"(Harris et al. 2015)","plainCitation":"(Harris et al. 2015)","noteIndex":0},"citationItems":[{"id":284,"uris":["http://zotero.org/users/6633491/items/U4WFDFUI"],"uri":["http://zotero.org/users/6633491/items/U4WFDFUI"],"itemData":{"id":284,"type":"article-journal","abstract":"The wildlife trade involves thousands of vertebrate species and now rivals habitat loss as an extinction driver in some regions. However, its impacts are poorly known because field monitoring of wild populations is expensive, localized, and requires specialized expertise. We examined whether market data and expert opinion could be used to identify bird species that may be at risk from the trade in Indonesia. We asked expert ornithologists to characterize population trends of 38 species of Indonesian birds, including many heavily traded species. They identified 14 species as having undergone population declines, all of which are regularly traded, and only two of which are restricted to old-growth forests. Conversely, none of the untraded species was classified as declining. We combined the expert-derived population trends with data on changes in price and trade volume from Indonesian wildlife markets to see if market data could identify declining species. We found that severely declining species have a significantly different price-volume signal than stable/increasing species; the former are characterized by increasing market prices and declining volumes. Market data are much cheaper to collect than field data, roughly 1/30th the cost of a representative field study. We recommend a two-step approach to assess trade impacts on wild birds in Southeast Asia: coordinated market monitoring followed by field studies of species whose market signals indicate declining populations. Our findings, however, require further validation with higher resolution wild population and market data.","container-title":"Biological Conservation","DOI":"10.1016/j.biocon.2015.04.009","ISSN":"00063207","note":"Citation Key: Harris2015\nISBN: 0006-3207","page":"51-60","title":"Using market data and expert opinion to identify overexploited species in the wild bird trade","volume":"187","author":[{"family":"Harris","given":"J. Berton C"},{"family":"Green","given":"Jonathan M H"},{"family":"Prawiradilaga","given":"Dewi M."},{"family":"Giam","given":"Xingli"},{"literal":"Giyanto"},{"family":"Hikmatullah","given":"Desy"},{"family":"Putra","given":"Chairunas A."},{"family":"Wilcove","given":"David S."}],"issued":{"date-parts":[["2015"]]}}}],"schema":"https://github.com/citation-style-language/schema/raw/master/csl-citation.json"} </w:instrText>
      </w:r>
      <w:r w:rsidR="001D0BED">
        <w:fldChar w:fldCharType="separate"/>
      </w:r>
      <w:r w:rsidR="001D0BED" w:rsidRPr="00625D24">
        <w:t>(Harris et al. 2015)</w:t>
      </w:r>
      <w:r w:rsidR="001D0BED">
        <w:fldChar w:fldCharType="end"/>
      </w:r>
      <w:r w:rsidR="001D0BED">
        <w:t>, it is likely that commercially valuable birds in Kalimantan are disappearing even from intact and protected forests.</w:t>
      </w:r>
    </w:p>
    <w:p w14:paraId="0000000F" w14:textId="4982E2EC" w:rsidR="00831E8D" w:rsidRDefault="00C80932">
      <w:pPr>
        <w:spacing w:after="0"/>
        <w:ind w:firstLine="720"/>
      </w:pPr>
      <w:commentRangeStart w:id="16"/>
      <w:r>
        <w:t>If these declines are occurring, and especially if they are occurring in protected areas, birds under extreme demand in the Indonesian bird trade such as Grey-cheeked Bulbul and White-</w:t>
      </w:r>
      <w:proofErr w:type="spellStart"/>
      <w:r>
        <w:t>rumped</w:t>
      </w:r>
      <w:proofErr w:type="spellEnd"/>
      <w:r>
        <w:t xml:space="preserve"> </w:t>
      </w:r>
      <w:proofErr w:type="spellStart"/>
      <w:r>
        <w:t>Shama</w:t>
      </w:r>
      <w:proofErr w:type="spellEnd"/>
      <w:r>
        <w:t xml:space="preserve"> may quickly and quietly vanish in the manner of Straw-headed Bulbul </w:t>
      </w:r>
      <w:r w:rsidR="00BF640D">
        <w:fldChar w:fldCharType="begin"/>
      </w:r>
      <w:r w:rsidR="00BF640D">
        <w:instrText xml:space="preserve"> ADDIN ZOTERO_ITEM CSL_CITATION {"citationID":"XoEsZQoL","properties":{"formattedCitation":"(Lee et al. 2016, Bergin et al. 2017, Chiok et al. 2019)","plainCitation":"(Lee et al. 2016, Bergin et al. 2017, Chiok et al. 2019)","noteIndex":0},"citationItems":[{"id":727,"uris":["http://zotero.org/users/6633491/items/4GA6K3ZC"],"uri":["http://zotero.org/users/6633491/items/4GA6K3ZC"],"itemData":{"id":727,"type":"book","event-place":"Singapore","ISBN":"978-983-3393-72-5","language":"en","note":"OCLC: 1027906907","publisher":"Wildlife Reserves Singapore/TRAFFIC","publisher-place":"Singapore","source":"Open WorldCat","title":"Conservation strategy for Southeast Asian songbirds in trade","author":[{"family":"Lee","given":"Jessica G. H"},{"family":"Chng","given":"Serene C. L"},{"family":"Eaton","given":"James A"}],"issued":{"date-parts":[["2016"]]}}},{"id":255,"uris":["http://zotero.org/users/6633491/items/AM8Z9C7H"],"uri":["http://zotero.org/users/6633491/items/AM8Z9C7H"],"itemData":{"id":255,"type":"article-journal","abstract":"Currently listed as Endangered on the IUCN Red List of Threatened Species, the Straw-headed Bulbul Pycnonotus zeylanicus is being driven towards extinction throughout most of its range by unregulated illegal trade supplying the demand for songbirds. We conducted surveys of bird markets in North and West Kalimantan, and Central, West and East Java between July 2014 and June 2015, and observed a total of 71 Straw-headed Bulbuls in 11 markets in eight cities. Comparing our data with the literature, we found that as numbers in markets are decreasing, prices are increasing to over 20 times the prices recorded in 1987, indicating that numbers in the wild are diminishing. This is corroborated by widespread extirpations throughout their range and reports from traders that Straw-headed Bulbuls are increasingly difficult to locate, while demand from consumers remains high. Concerted efforts from a variety of stakeholders are urgently needed to prevent the extinction of this species in the wild. We recommend that the Straw-headed Bulbul be included in Indonesia’s list of protected species, considered for uplisting to Critically Endangered on the IUCN Red List and listed in Appendix I of the Convention on International Trade in Endangered Species of Wild Fauna and Flora (CITES). We also urge the Indonesian Government to effectively enforce existing laws, targeting the open bird markets to shut down the trade in this and other threatened species.","container-title":"Bird Conservation International","DOI":"10.1017/S0959270917000302","ISSN":"0959-2709","issue":"November","note":"Citation Key: BERGIN2017","page":"1-7","title":"The final straw? An overview of Straw-headed Bulbul Pycnonotus zeylanicus trade in Indonesia","URL":"https://www.cambridge.org/core/product/identifier/S0959270917000302/type/journal_article","author":[{"family":"Bergin","given":"Daniel"},{"family":"Chng","given":"Serene CL"},{"family":"Eaton","given":"James A"},{"family":"Shepherd","given":"Chris R."}],"issued":{"date-parts":[["2017",11,16]]}}},{"id":1202,"uris":["http://zotero.org/users/6633491/items/XR77IXNM"],"uri":["http://zotero.org/users/6633491/items/XR77IXNM"],"itemData":{"id":1202,"type":"article-journal","language":"en","page":"10","source":"Zotero","title":"Regional and local extirpation of a formerly common Sundaic passerine, the Straw-headed Bulbul","author":[{"family":"Chiok","given":"Wen Xuan"},{"family":"Miller","given":"Adam E"},{"family":"Pang","given":"Sean E H"},{"family":"Eaton","given":"James A"},{"family":"Rao","given":"Madhu"},{"family":"Rheindt","given":"Frank E"}],"issued":{"date-parts":[["2019"]]}}}],"schema":"https://github.com/citation-style-language/schema/raw/master/csl-citation.json"} </w:instrText>
      </w:r>
      <w:r w:rsidR="00BF640D">
        <w:fldChar w:fldCharType="separate"/>
      </w:r>
      <w:r w:rsidR="00BF640D" w:rsidRPr="00BF640D">
        <w:t>(Lee et al. 2016, Bergin et al. 2017, Chiok et al. 2019)</w:t>
      </w:r>
      <w:r w:rsidR="00BF640D">
        <w:fldChar w:fldCharType="end"/>
      </w:r>
      <w:r>
        <w:t>.</w:t>
      </w:r>
      <w:r w:rsidR="0036394B">
        <w:t xml:space="preserve"> These and other songbird species provide crucial cultural services.</w:t>
      </w:r>
      <w:r>
        <w:t xml:space="preserve"> </w:t>
      </w:r>
      <w:r w:rsidR="0036394B">
        <w:t>I</w:t>
      </w:r>
      <w:r>
        <w:t xml:space="preserve">n Indonesia, the domestic bird trade developed from Javanese cultural practices of keeping birds in homes. </w:t>
      </w:r>
      <w:r w:rsidR="00BF640D">
        <w:fldChar w:fldCharType="begin"/>
      </w:r>
      <w:r w:rsidR="00FA02E6">
        <w:instrText xml:space="preserve"> ADDIN ZOTERO_ITEM CSL_CITATION {"citationID":"JCEjLCds","properties":{"formattedCitation":"(Jepson 2010, Marshall et al. 2020)","plainCitation":"(Jepson 2010, Marshall et al. 2020)","dontUpdate":true,"noteIndex":0},"citationItems":[{"id":1128,"uris":["http://zotero.org/users/6633491/items/QVMEYBAK"],"uri":["http://zotero.org/users/6633491/items/QVMEYBAK"],"itemData":{"id":1128,"type":"chapter","container-title":"Ethno-ornithology: Birds, indigenous peoples, culture and society","page":"331-330","publisher":"Earthscan","title":"Towards an Indonesian bird conservation ethos: Reflections from a study of bird-keeping in the cities of Java and Bali.","author":[{"family":"Jepson","given":"Paul"}],"issued":{"date-parts":[["2010"]]}}},{"id":1205,"uris":["http://zotero.org/users/6633491/items/3MBZHCV3"],"uri":["http://zotero.org/users/6633491/items/3MBZHCV3"],"itemData":{"id":1205,"type":"article-journal","abstract":"Many South-East Asian bird species are in rapid decline due to offtake for the cage-bird trade, a phenomenon driven largely by consumption in Indonesia and labelled the ‘Asian Songbird Crisis’. Interventions aimed at reducing this offtake require an understanding of the spatial and temporal dynamics of the trade. We surveyed the bird-keeping habits of over 3000 households from 92 urban and rural communities across six provinces on Java, Indonesia, and compared prevalence and patterns of bird-keeping with those from surveys undertaken a decade ago. We estimate that one-third of Java's 36 million households keep 66–84 million cage-birds. Despite over half of all birds owned being non-native species, predominantly lovebirds (Agapornis spp.), the majority of bird-keepers (76%) owned native species. Ownership levels were significantly higher in urban than rural areas, and were particularly high in the eastern provinces of the island. Overall levels of bird ownership have increased over the past decade, and species composition has changed. Notably, lovebirds showed a seven-fold increase in popularity while ownership of genera including groups with globally threatened species such as leafbirds (Chloropsis spp.) and white-eyes (Zosterops spp.) also rose sharply. The volume of some locally threatened birds estimated to be in ownership (e.g., &gt; 3 million White-rumped Shama Kittacincla malabarica) cannot have been supplied from Java's forests and research on supply from other islands and Java's growing commercial breeding industry is a priority. Determining temporal and spatial patterns of ownership is a crucial first step towards finding solutions to this persistent, pervasive and adaptive threat to the regional avifauna.","container-title":"Biological Conservation","DOI":"10.1016/j.biocon.2019.108237","ISSN":"00063207","journalAbbreviation":"Biological Conservation","language":"en","page":"108237","source":"DOI.org (Crossref)","title":"Spatio-temporal dynamics of consumer demand driving the Asian Songbird Crisis","URL":"https://linkinghub.elsevier.com/retrieve/pii/S0006320719309292","volume":"241","author":[{"family":"Marshall","given":"Harry"},{"family":"Collar","given":"Nigel J."},{"family":"Lees","given":"Alexander C."},{"family":"Moss","given":"Andrew"},{"family":"Yuda","given":"Pramana"},{"family":"Marsden","given":"Stuart J."}],"accessed":{"date-parts":[["2020",8,11]]},"issued":{"date-parts":[["2020",1]]}}}],"schema":"https://github.com/citation-style-language/schema/raw/master/csl-citation.json"} </w:instrText>
      </w:r>
      <w:r w:rsidR="00BF640D">
        <w:fldChar w:fldCharType="separate"/>
      </w:r>
      <w:r w:rsidR="00BF640D" w:rsidRPr="00BF640D">
        <w:t xml:space="preserve">Jepson </w:t>
      </w:r>
      <w:r w:rsidR="00BF640D">
        <w:t>(</w:t>
      </w:r>
      <w:r w:rsidR="00BF640D" w:rsidRPr="00BF640D">
        <w:t>2010</w:t>
      </w:r>
      <w:r w:rsidR="00BF640D">
        <w:t>) and</w:t>
      </w:r>
      <w:r w:rsidR="00BF640D" w:rsidRPr="00BF640D">
        <w:t xml:space="preserve"> Marshall et al. </w:t>
      </w:r>
      <w:r w:rsidR="00BF640D">
        <w:t>(</w:t>
      </w:r>
      <w:r w:rsidR="00BF640D" w:rsidRPr="00BF640D">
        <w:t>2020)</w:t>
      </w:r>
      <w:r w:rsidR="00BF640D">
        <w:fldChar w:fldCharType="end"/>
      </w:r>
      <w:r w:rsidR="00BF640D">
        <w:t xml:space="preserve"> </w:t>
      </w:r>
      <w:r>
        <w:t>describe how bird keepers practice</w:t>
      </w:r>
      <w:r w:rsidR="00FA02E6">
        <w:t xml:space="preserve"> intensive </w:t>
      </w:r>
      <w:r>
        <w:t xml:space="preserve">husbandry of kept birds, enter them in song contests, teach them new song variants, and pay enormous prices for the most prized individuals. Furthermore, many forest bird species, especially colorful, large, and charismatic ones, play dominant roles in mythology, forest stewardship, and forest understanding for the Dayak and </w:t>
      </w:r>
      <w:proofErr w:type="spellStart"/>
      <w:r>
        <w:t>Ibon</w:t>
      </w:r>
      <w:proofErr w:type="spellEnd"/>
      <w:r>
        <w:t xml:space="preserve"> ethnic groups of Borneo (personal experience living with Dayak </w:t>
      </w:r>
      <w:sdt>
        <w:sdtPr>
          <w:tag w:val="goog_rdk_20"/>
          <w:id w:val="-1042588925"/>
        </w:sdtPr>
        <w:sdtContent>
          <w:commentRangeStart w:id="17"/>
          <w:commentRangeStart w:id="18"/>
        </w:sdtContent>
      </w:sdt>
      <w:r>
        <w:t>people</w:t>
      </w:r>
      <w:commentRangeEnd w:id="18"/>
      <w:r>
        <w:commentReference w:id="18"/>
      </w:r>
      <w:commentRangeEnd w:id="17"/>
      <w:r w:rsidR="00995D1B">
        <w:rPr>
          <w:rStyle w:val="CommentReference"/>
        </w:rPr>
        <w:commentReference w:id="17"/>
      </w:r>
      <w:r>
        <w:t>). Th</w:t>
      </w:r>
      <w:r w:rsidR="0036394B">
        <w:t>is</w:t>
      </w:r>
      <w:r>
        <w:t xml:space="preserve"> </w:t>
      </w:r>
      <w:r w:rsidR="0036394B">
        <w:t>anecdote</w:t>
      </w:r>
      <w:r>
        <w:t xml:space="preserve"> echo</w:t>
      </w:r>
      <w:r w:rsidR="0036394B">
        <w:t>es</w:t>
      </w:r>
      <w:r>
        <w:t xml:space="preserve"> findings from Costa Rica, where forest birds have been found to provide more cultural services than their agriculture-associated counterparts </w:t>
      </w:r>
      <w:r w:rsidR="00BF640D">
        <w:fldChar w:fldCharType="begin"/>
      </w:r>
      <w:r w:rsidR="00AC2BDC">
        <w:instrText xml:space="preserve"> ADDIN ZOTERO_ITEM CSL_CITATION {"citationID":"N4Qtvqxe","properties":{"formattedCitation":"(Echeverri et al. 2020)","plainCitation":"(Echeverri et al. 2020)","noteIndex":0},"citationItems":[{"id":1124,"uris":["http://zotero.org/users/6633491/items/5YIG96E4"],"uri":["http://zotero.org/users/6633491/items/5YIG96E4"],"itemData":{"id":1124,"type":"article-journal","container-title":"People and Nature","DOI":"10.1002/pan3.10058","ISSN":"2575-8314, 2575-8314","issue":"1","journalAbbreviation":"People and Nature","language":"en","page":"138-151","source":"DOI.org (Crossref)","title":"Can avian functional traits predict cultural ecosystem services?","URL":"https://onlinelibrary.wiley.com/doi/abs/10.1002/pan3.10058","volume":"2","author":[{"family":"Echeverri","given":"Alejandra"},{"family":"Karp","given":"Daniel S."},{"family":"Naidoo","given":"Robin"},{"family":"Tobias","given":"Joseph A."},{"family":"Zhao","given":"Jiaying"},{"family":"Chan","given":"Kai M. A."}],"accessed":{"date-parts":[["2020",6,8]]},"issued":{"date-parts":[["2020",3]]}}}],"schema":"https://github.com/citation-style-language/schema/raw/master/csl-citation.json"} </w:instrText>
      </w:r>
      <w:r w:rsidR="00BF640D">
        <w:fldChar w:fldCharType="separate"/>
      </w:r>
      <w:r w:rsidR="00BF640D" w:rsidRPr="00982F4F">
        <w:t>(Echeverri et al. 2020)</w:t>
      </w:r>
      <w:r w:rsidR="00BF640D">
        <w:fldChar w:fldCharType="end"/>
      </w:r>
      <w:r>
        <w:t xml:space="preserve">. Lastly, ecotourism could potentially provide an alternative to extractive uses of forest and increase the well-being of local people under the right conditions </w:t>
      </w:r>
      <w:r w:rsidR="00BF640D">
        <w:fldChar w:fldCharType="begin"/>
      </w:r>
      <w:r w:rsidR="00BF640D">
        <w:instrText xml:space="preserve"> ADDIN ZOTERO_ITEM CSL_CITATION {"citationID":"g3zvkkGV","properties":{"formattedCitation":"(Chung et al. 2018)","plainCitation":"(Chung et al. 2018)","noteIndex":0},"citationItems":[{"id":646,"uris":["http://zotero.org/groups/2507021/items/VIZZEK5X"],"uri":["http://zotero.org/groups/2507021/items/VIZZEK5X"],"itemData":{"id":646,"type":"article-journal","abstract":"The relationships between biodiversity conservation and ecosystem services (ES) are widely debated. However, it is still not clear how biodiversity conservation and ES interact with different strategies in and surrounding protected areas (PAs), the cornerstone for biodiversity conservation. Here, we present results on the interplay between biodiversity conservation and nature-based tourism (a cultural ES), while controlling for environmental and socioeconomic factors in and surrounding terrestrial PAs worldwide. Results indicate that nature-based tourism is more frequent in PAs that are of higher biodiversity, older, larger, more accessible from urban areas and at higher elevation. High population density surrounding PAs and national income levels are also major socioeconomic factors related to nature-based tourism. Furthermore, PAs managed mainly for biodiversity conservation have nearly 35% more visitors than those managed for mixed use. Strict management for biodiversity is also associated with increased biodiversity. These results show the importance of biodiversity in addressing nature-based tourism and suggest this interrelationship could be altered by different management strategies used by PAs.","container-title":"Ecosystem Services","DOI":"10.1016/j.ecoser.2018.09.004","ISSN":"22120416","issue":"September","page":"11–23","title":"Global relationships between biodiversity and nature-based tourism in protected areas","volume":"34","author":[{"family":"Chung","given":"Min Gon"},{"family":"Dietz","given":"Thomas"},{"family":"Liu","given":"Jianguo"}],"issued":{"date-parts":[["2018"]]}}}],"schema":"https://github.com/citation-style-language/schema/raw/master/csl-citation.json"} </w:instrText>
      </w:r>
      <w:r w:rsidR="00BF640D">
        <w:fldChar w:fldCharType="separate"/>
      </w:r>
      <w:r w:rsidR="00BF640D" w:rsidRPr="00DC53D8">
        <w:t>(Chung et al. 2018)</w:t>
      </w:r>
      <w:r w:rsidR="00BF640D">
        <w:fldChar w:fldCharType="end"/>
      </w:r>
      <w:r>
        <w:t xml:space="preserve">, but the loss of charismatic and rare bird species reduces the value of forests for bird-watchers, an increasingly important group of ecotourists </w:t>
      </w:r>
      <w:r w:rsidR="00BF640D">
        <w:fldChar w:fldCharType="begin"/>
      </w:r>
      <w:r w:rsidR="00AC2BDC">
        <w:instrText xml:space="preserve"> ADDIN ZOTERO_ITEM CSL_CITATION {"citationID":"sZChYFlN","properties":{"formattedCitation":"(Puhakka et al. 2011)","plainCitation":"(Puhakka et al. 2011)","noteIndex":0},"citationItems":[{"id":1131,"uris":["http://zotero.org/users/6633491/items/Y6CMZRSS"],"uri":["http://zotero.org/users/6633491/items/Y6CMZRSS"],"itemData":{"id":1131,"type":"article-journal","abstract":"In the face of the continuing global biodiversity loss, it is important not only to assess the need for conservation, through e.g. gap analyses, but also to seek practical solutions for protecting biodiversity. Environmentally and socially sustainable tourism can be one such solution. We present a method to spatially link data on conservation needs and tourism-based economic opportunities, using bird-related tourism in Peru as an example. Our analysis highlighted areas in Peru where potential for such projects could be particularly high. Several areas within the central and northern Andean regions, as well as within the lowland Amazonian regions of Madre de Dios and Loreto emerge as promising for this type of activity. Mechanisms to implement conservation in these areas include e.g. conservation and ecotourism concessions, private conservation areas, and conservation easements. Some of these mechanisms also offer opportunities for local communities seeking to secure their traditional land ownership and use rights. (Spanish language abstract, Abstract S1).","container-title":"PLoS ONE","DOI":"10.1371/journal.pone.0026786","ISSN":"1932-6203","issue":"11","journalAbbreviation":"PLoS ONE","language":"en","page":"e26786","source":"DOI.org (Crossref)","title":"Bird Diversity, Birdwatching Tourism and Conservation in Peru: A Geographic Analysis","title-short":"Bird Diversity, Birdwatching Tourism and Conservation in Peru","URL":"https://dx.plos.org/10.1371/journal.pone.0026786","volume":"6","author":[{"family":"Puhakka","given":"Liisa"},{"family":"Salo","given":"Matti"},{"family":"Sääksjärvi","given":"Ilari E."}],"editor":[{"family":"Hayward","given":"Matt"}],"accessed":{"date-parts":[["2020",6,8]]},"issued":{"date-parts":[["2011",11,23]]}}}],"schema":"https://github.com/citation-style-language/schema/raw/master/csl-citation.json"} </w:instrText>
      </w:r>
      <w:r w:rsidR="00BF640D">
        <w:fldChar w:fldCharType="separate"/>
      </w:r>
      <w:r w:rsidR="00BF640D" w:rsidRPr="00DC53D8">
        <w:t>(Puhakka et al. 2011)</w:t>
      </w:r>
      <w:r w:rsidR="00BF640D">
        <w:fldChar w:fldCharType="end"/>
      </w:r>
      <w:r>
        <w:t>.</w:t>
      </w:r>
      <w:commentRangeEnd w:id="16"/>
      <w:r w:rsidR="007E60E9">
        <w:rPr>
          <w:rStyle w:val="CommentReference"/>
        </w:rPr>
        <w:commentReference w:id="16"/>
      </w:r>
    </w:p>
    <w:p w14:paraId="00000010" w14:textId="12D1D0D2" w:rsidR="00831E8D" w:rsidRDefault="00FA02E6">
      <w:pPr>
        <w:ind w:firstLine="720"/>
      </w:pPr>
      <w:r>
        <w:lastRenderedPageBreak/>
        <w:t xml:space="preserve">While it is clear that forest birds are trapped and sold in Kalimantan </w:t>
      </w:r>
      <w:r>
        <w:fldChar w:fldCharType="begin"/>
      </w:r>
      <w:r>
        <w:instrText xml:space="preserve"> ADDIN ZOTERO_ITEM CSL_CITATION {"citationID":"i6ZK1kUe","properties":{"formattedCitation":"(Rentschlar et al. 2018)","plainCitation":"(Rentschlar et al. 2018)","noteIndex":0},"citationItems":[{"id":740,"uris":["http://zotero.org/users/6633491/items/T3YJ4SLH"],"uri":["http://zotero.org/users/6633491/items/T3YJ4SLH"],"itemData":{"id":740,"type":"article-journal","container-title":"Tropical Conservation Science","DOI":"10.1177/1940082917753909","ISSN":"1940-0829, 1940-0829","journalAbbreviation":"Tropical Conservation Science","language":"en","page":"194008291775390","source":"DOI.org (Crossref)","title":"A Silent Morning: The Songbird Trade in Kalimantan, Indonesia","title-short":"A Silent Morning","URL":"http://journals.sagepub.com/doi/10.1177/1940082917753909","volume":"11","author":[{"family":"Rentschlar","given":"Katherine A."},{"family":"Miller","given":"Adam E."},{"family":"Lauck","given":"Katherine S."},{"family":"Rodiansyah","given":"Muhammad"},{"literal":"Bobby"},{"literal":"Muflihati"},{"literal":"Kartikawati"}],"accessed":{"date-parts":[["2020",5,21]]},"issued":{"date-parts":[["2018",1]]}}}],"schema":"https://github.com/citation-style-language/schema/raw/master/csl-citation.json"} </w:instrText>
      </w:r>
      <w:r>
        <w:fldChar w:fldCharType="separate"/>
      </w:r>
      <w:r w:rsidRPr="00FA02E6">
        <w:t>(</w:t>
      </w:r>
      <w:proofErr w:type="spellStart"/>
      <w:r w:rsidRPr="00FA02E6">
        <w:t>Rentschlar</w:t>
      </w:r>
      <w:proofErr w:type="spellEnd"/>
      <w:r w:rsidRPr="00FA02E6">
        <w:t xml:space="preserve"> et al. 2018)</w:t>
      </w:r>
      <w:r>
        <w:fldChar w:fldCharType="end"/>
      </w:r>
      <w:r>
        <w:t xml:space="preserve">, no study has yet documented community-level effects of trapping </w:t>
      </w:r>
      <w:r w:rsidR="007E60E9">
        <w:t xml:space="preserve">on wild bird communities </w:t>
      </w:r>
      <w:r>
        <w:t>in Kalimantan. To understand</w:t>
      </w:r>
      <w:r w:rsidR="00C80932">
        <w:t xml:space="preserve"> how strongly trapping is affecting the </w:t>
      </w:r>
      <w:sdt>
        <w:sdtPr>
          <w:tag w:val="goog_rdk_21"/>
          <w:id w:val="-109282441"/>
        </w:sdtPr>
        <w:sdtContent>
          <w:commentRangeStart w:id="19"/>
        </w:sdtContent>
      </w:sdt>
      <w:r w:rsidR="00C80932">
        <w:t xml:space="preserve">distribution of commercially </w:t>
      </w:r>
      <w:commentRangeEnd w:id="19"/>
      <w:r w:rsidR="00C80932">
        <w:commentReference w:id="19"/>
      </w:r>
      <w:r w:rsidR="00C80932">
        <w:t xml:space="preserve">valuable species, we tested the hypothesis that that commercially valuable birds will be found further from roads than commercially non-valuable birds in </w:t>
      </w:r>
      <w:proofErr w:type="spellStart"/>
      <w:r w:rsidR="00C80932">
        <w:t>Gunung</w:t>
      </w:r>
      <w:proofErr w:type="spellEnd"/>
      <w:r w:rsidR="00C80932">
        <w:t xml:space="preserve"> </w:t>
      </w:r>
      <w:proofErr w:type="spellStart"/>
      <w:r w:rsidR="00C80932">
        <w:t>Niyut</w:t>
      </w:r>
      <w:proofErr w:type="spellEnd"/>
      <w:r w:rsidR="00C80932">
        <w:t xml:space="preserve"> Nature Reserve in West Kalimantan, Indonesia. We used a hierarchical community occupancy model to account for variation in detection and compared the effect of distance from roads and forest disturbance to account for edge effects.</w:t>
      </w:r>
      <w:r>
        <w:t xml:space="preserve"> If increased distance to roads</w:t>
      </w:r>
      <w:r w:rsidR="007E60E9">
        <w:t xml:space="preserve"> increases the probability that trapped species will occupy forest faster than the probability that non-trapped species will occupy forest, then it is clear that </w:t>
      </w:r>
    </w:p>
    <w:p w14:paraId="00000011" w14:textId="77777777" w:rsidR="00831E8D" w:rsidRDefault="00C80932">
      <w:pPr>
        <w:pStyle w:val="Heading1"/>
      </w:pPr>
      <w:r>
        <w:t>Methods</w:t>
      </w:r>
    </w:p>
    <w:p w14:paraId="00000012" w14:textId="77777777" w:rsidR="00831E8D" w:rsidRDefault="00C80932">
      <w:pPr>
        <w:pStyle w:val="Heading2"/>
      </w:pPr>
      <w:r>
        <w:t>Study area</w:t>
      </w:r>
    </w:p>
    <w:p w14:paraId="00000013" w14:textId="77777777" w:rsidR="00831E8D" w:rsidRDefault="00C80932">
      <w:pPr>
        <w:spacing w:after="0"/>
      </w:pPr>
      <w:proofErr w:type="spellStart"/>
      <w:r>
        <w:t>Cagar</w:t>
      </w:r>
      <w:proofErr w:type="spellEnd"/>
      <w:r>
        <w:t xml:space="preserve"> </w:t>
      </w:r>
      <w:proofErr w:type="spellStart"/>
      <w:r>
        <w:t>Alam</w:t>
      </w:r>
      <w:proofErr w:type="spellEnd"/>
      <w:r>
        <w:t xml:space="preserve"> </w:t>
      </w:r>
      <w:proofErr w:type="spellStart"/>
      <w:r>
        <w:t>Gunung</w:t>
      </w:r>
      <w:proofErr w:type="spellEnd"/>
      <w:r>
        <w:t xml:space="preserve"> </w:t>
      </w:r>
      <w:proofErr w:type="spellStart"/>
      <w:r>
        <w:t>Niyut</w:t>
      </w:r>
      <w:proofErr w:type="spellEnd"/>
      <w:r>
        <w:t xml:space="preserve"> is an isolated preserve in the northwest corner of West Kalimantan, Indonesia. Its 124,500 hectares protect an island of intact forest surrounded by agricultural land. Of </w:t>
      </w:r>
      <w:proofErr w:type="gramStart"/>
      <w:r>
        <w:t>particular interest</w:t>
      </w:r>
      <w:proofErr w:type="gramEnd"/>
      <w:r>
        <w:t xml:space="preserve"> are its ~20 square kilometers of intact lowland forest in </w:t>
      </w:r>
      <w:proofErr w:type="spellStart"/>
      <w:r>
        <w:t>Kabupaten</w:t>
      </w:r>
      <w:proofErr w:type="spellEnd"/>
      <w:r>
        <w:t xml:space="preserve"> </w:t>
      </w:r>
      <w:proofErr w:type="spellStart"/>
      <w:r>
        <w:t>Landak</w:t>
      </w:r>
      <w:proofErr w:type="spellEnd"/>
      <w:r>
        <w:t xml:space="preserve"> to the southeast. Little remains of West Kalimantan’s lowland primary forest, and this section has the potential to support threatened primary forest species, </w:t>
      </w:r>
      <w:proofErr w:type="gramStart"/>
      <w:r>
        <w:t>and in particular, songbird</w:t>
      </w:r>
      <w:proofErr w:type="gramEnd"/>
      <w:r>
        <w:t xml:space="preserve"> species valuable in the wild bird trade. We accessed this section through the border village </w:t>
      </w:r>
      <w:proofErr w:type="spellStart"/>
      <w:r>
        <w:t>Tauk</w:t>
      </w:r>
      <w:proofErr w:type="spellEnd"/>
      <w:r>
        <w:t xml:space="preserve"> (Fig. 1).</w:t>
      </w:r>
    </w:p>
    <w:p w14:paraId="00000014" w14:textId="77777777" w:rsidR="00831E8D" w:rsidRDefault="00C80932">
      <w:pPr>
        <w:spacing w:after="0"/>
      </w:pPr>
      <w:r>
        <w:rPr>
          <w:noProof/>
        </w:rPr>
        <w:lastRenderedPageBreak/>
        <w:drawing>
          <wp:inline distT="0" distB="0" distL="0" distR="0" wp14:anchorId="66F0DECB" wp14:editId="419FF58D">
            <wp:extent cx="6056208" cy="4286186"/>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056208" cy="4286186"/>
                    </a:xfrm>
                    <a:prstGeom prst="rect">
                      <a:avLst/>
                    </a:prstGeom>
                    <a:ln/>
                  </pic:spPr>
                </pic:pic>
              </a:graphicData>
            </a:graphic>
          </wp:inline>
        </w:drawing>
      </w:r>
    </w:p>
    <w:p w14:paraId="00000015" w14:textId="77777777" w:rsidR="00831E8D" w:rsidRDefault="00C80932">
      <w:r>
        <w:t xml:space="preserve">Figure 1. Study sites in </w:t>
      </w:r>
      <w:proofErr w:type="spellStart"/>
      <w:r>
        <w:t>Cagar</w:t>
      </w:r>
      <w:proofErr w:type="spellEnd"/>
      <w:r>
        <w:t xml:space="preserve"> </w:t>
      </w:r>
      <w:proofErr w:type="spellStart"/>
      <w:r>
        <w:t>Alam</w:t>
      </w:r>
      <w:proofErr w:type="spellEnd"/>
      <w:r>
        <w:t xml:space="preserve"> </w:t>
      </w:r>
      <w:proofErr w:type="spellStart"/>
      <w:r>
        <w:t>Gunung</w:t>
      </w:r>
      <w:proofErr w:type="spellEnd"/>
      <w:r>
        <w:t xml:space="preserve"> </w:t>
      </w:r>
      <w:proofErr w:type="spellStart"/>
      <w:r>
        <w:t>Niyut</w:t>
      </w:r>
      <w:proofErr w:type="spellEnd"/>
      <w:r>
        <w:t xml:space="preserve">, </w:t>
      </w:r>
      <w:proofErr w:type="spellStart"/>
      <w:r>
        <w:t>Kabupaten</w:t>
      </w:r>
      <w:proofErr w:type="spellEnd"/>
      <w:r>
        <w:t xml:space="preserve"> </w:t>
      </w:r>
      <w:proofErr w:type="spellStart"/>
      <w:r>
        <w:t>Landak</w:t>
      </w:r>
      <w:proofErr w:type="spellEnd"/>
      <w:r>
        <w:t xml:space="preserve">. Blue circles correspond to point count locations, pink triangles correspond to our base camps, and red circles correspond to illegal activity detected (hunting, logging, or clear-cutting for agriculture). The pink line delineates the border of </w:t>
      </w:r>
      <w:proofErr w:type="spellStart"/>
      <w:r>
        <w:t>Gunung</w:t>
      </w:r>
      <w:proofErr w:type="spellEnd"/>
      <w:r>
        <w:t xml:space="preserve"> </w:t>
      </w:r>
      <w:proofErr w:type="spellStart"/>
      <w:r>
        <w:t>Niyut</w:t>
      </w:r>
      <w:proofErr w:type="spellEnd"/>
      <w:r>
        <w:t xml:space="preserve"> Nature Preserve, red fill indicates forest loss 2011-2015, green indicates primary forest, and white indicates </w:t>
      </w:r>
      <w:proofErr w:type="spellStart"/>
      <w:r>
        <w:t>nonforest</w:t>
      </w:r>
      <w:proofErr w:type="spellEnd"/>
      <w:r>
        <w:t>.</w:t>
      </w:r>
    </w:p>
    <w:p w14:paraId="00000016" w14:textId="77777777" w:rsidR="00831E8D" w:rsidRDefault="00C80932">
      <w:pPr>
        <w:pStyle w:val="Heading2"/>
      </w:pPr>
      <w:r>
        <w:t>Point counts</w:t>
      </w:r>
    </w:p>
    <w:p w14:paraId="00000017" w14:textId="77777777" w:rsidR="00831E8D" w:rsidRDefault="00C80932">
      <w:r>
        <w:t xml:space="preserve">Two teams of three to four people, consisting of two trained observers, one local guide, and sometimes one accompanying government employee, conducted 10-minute 100 m radius point counts at points every 300 m along each of 14 transects, between 5:30 and 10am. </w:t>
      </w:r>
      <w:r>
        <w:lastRenderedPageBreak/>
        <w:t>These transects were spread in an approximately radial pattern around two base camps approximately 5 km apart, but isolated by topography. On average, each transect contained 8 points, for a total of 115 points. Almost all points were surveyed once a month from October 2017 to February 2018, for a total of five occasions per point, except for 12 points where one occasion was missed for logistical reasons. Our survey team was split into two teams that each surveyed half of the transects each month. At each point, the teams recorded the time, date, weather, and observer, then sat silently for 5 minutes before beginning to collect data. All point counts were digitally recorded. All detected individuals were recorded along with the detection method (visual or auditory) including individuals that could not be identified. For each unknown individual, time relative to the start of the point count was recorded. After data collection in the field, the primary recordist for each point count listened to the recording a second time to verify species identification and to identify calls that could not be identified in the field.</w:t>
      </w:r>
    </w:p>
    <w:p w14:paraId="00000018" w14:textId="77777777" w:rsidR="00831E8D" w:rsidRDefault="00C80932">
      <w:pPr>
        <w:pStyle w:val="Heading2"/>
      </w:pPr>
      <w:r>
        <w:t>Development of habitat covariates</w:t>
      </w:r>
    </w:p>
    <w:p w14:paraId="00000019" w14:textId="79B85AC3" w:rsidR="00831E8D" w:rsidRDefault="00C80932">
      <w:pPr>
        <w:spacing w:after="0"/>
      </w:pPr>
      <w:r>
        <w:t xml:space="preserve">In May 2018, a team of three observers recorded percent water cover at each of the </w:t>
      </w:r>
      <w:proofErr w:type="gramStart"/>
      <w:r>
        <w:t>115 point</w:t>
      </w:r>
      <w:proofErr w:type="gramEnd"/>
      <w:r>
        <w:t xml:space="preserve"> count locations. In addition, we utilized remotely sensed data and GIS to characterize forest structure and condition, topography, and measures of anthropogenic disturbance hypothesized to influence avian occupancy dynamics (Table 1).  Landsat 8 Surface Reflectance NDVI images were composited and cloud masked in Google Earth Engine for the study period (October 2017- February 2018) to produce mean NDVI values across the study area </w:t>
      </w:r>
      <w:r w:rsidR="00BF640D">
        <w:fldChar w:fldCharType="begin"/>
      </w:r>
      <w:r w:rsidR="00AC2BDC">
        <w:instrText xml:space="preserve"> ADDIN ZOTERO_ITEM CSL_CITATION {"citationID":"VsuS0Le8","properties":{"formattedCitation":"(Vermote et al. 2016, Gorelick et al. 2017)","plainCitation":"(Vermote et al. 2016, Gorelick et al. 2017)","noteIndex":0},"citationItems":[{"id":752,"uris":["http://zotero.org/users/6633491/items/M2G4TAUZ"],"uri":["http://zotero.org/users/6633491/items/M2G4TAUZ"],"itemData":{"id":752,"type":"article-journal","abstract":"The surface reﬂectance, i.e., satellite derived top of atmosphere (TOA) reﬂectance corrected for the temporally, spatially and spectrally varying scattering and absorbing effects of atmospheric gases and aerosols, is needed to monitor the land surface reliably. For this reason, the surface reﬂectance, and not TOA reﬂectance, is used to generate the greater majority of global land products, for example, from the Moderate Resolution Imaging Spectroradiometer (MODIS) and Visible Infrared Imaging Radiometer Suite (VIIRS) sensors. Even if atmospheric effects are minimized by sensor design, atmospheric effects are still challenging to correct. In particular, the strong impact of aerosols in the visible and near infrared spectral range can be difﬁcult to correct, because they can be highly discrete in space and time (e.g., smoke plumes) and because of the complex scattering and absorbing properties of aerosols that vary spectrally and with aerosol size, shape, chemistry and density.","container-title":"Remote Sensing of Environment","DOI":"10.1016/j.rse.2016.04.008","ISSN":"00344257","journalAbbreviation":"Remote Sensing of Environment","language":"en","page":"46-56","source":"DOI.org (Crossref)","title":"Preliminary analysis of the performance of the Landsat 8/OLI land surface reflectance product","URL":"https://linkinghub.elsevier.com/retrieve/pii/S0034425716301572","volume":"185","author":[{"family":"Vermote","given":"Eric"},{"family":"Justice","given":"Chris"},{"family":"Claverie","given":"Martin"},{"family":"Franch","given":"Belen"}],"accessed":{"date-parts":[["2020",5,21]]},"issued":{"date-parts":[["2016",11]]}}},{"id":716,"uris":["http://zotero.org/users/6633491/items/GPX6GLHQ"],"uri":["http://zotero.org/users/6633491/items/GPX6GLHQ"],"itemData":{"id":716,"type":"article-journal","abstract":"Google Earth Engine is a cloud-based platform for planetary-scale geospatial analysis that brings Google's massive computational capabilities to bear on a variety of high-impact societal issues including deforestation, drought, disaster, disease, food security, water management, climate monitoring and environmental protection. It is unique in the ﬁeld as an integrated platform designed to empower not only traditional remote sensing scientists, but also a much wider audience that lacks the technical capacity needed to utilize traditional supercomputers or large-scale commodity cloud computing resources.","container-title":"Remote Sensing of Environment","DOI":"10.1016/j.rse.2017.06.031","ISSN":"00344257","journalAbbreviation":"Remote Sensing of Environment","language":"en","page":"18-27","source":"DOI.org (Crossref)","title":"Google Earth Engine: Planetary-scale geospatial analysis for everyone","title-short":"Google Earth Engine","URL":"https://linkinghub.elsevier.com/retrieve/pii/S0034425717302900","volume":"202","author":[{"family":"Gorelick","given":"Noel"},{"family":"Hancher","given":"Matt"},{"family":"Dixon","given":"Mike"},{"family":"Ilyushchenko","given":"Simon"},{"family":"Thau","given":"David"},{"family":"Moore","given":"Rebecca"}],"accessed":{"date-parts":[["2020",5,21]]},"issued":{"date-parts":[["2017",12]]}}}],"schema":"https://github.com/citation-style-language/schema/raw/master/csl-citation.json"} </w:instrText>
      </w:r>
      <w:r w:rsidR="00BF640D">
        <w:fldChar w:fldCharType="separate"/>
      </w:r>
      <w:r w:rsidR="00BF640D" w:rsidRPr="00D565C1">
        <w:t>(Vermote et al. 2016, Gorelick et al. 2017)</w:t>
      </w:r>
      <w:r w:rsidR="00BF640D">
        <w:fldChar w:fldCharType="end"/>
      </w:r>
      <w:r>
        <w:t xml:space="preserve">. We calculated forest canopy disturbance metrics utilizing </w:t>
      </w:r>
      <w:proofErr w:type="spellStart"/>
      <w:r>
        <w:t>LandTrendr</w:t>
      </w:r>
      <w:proofErr w:type="spellEnd"/>
      <w:r>
        <w:t xml:space="preserve"> implemented in Google Earth Engine </w:t>
      </w:r>
      <w:r w:rsidR="00BF640D">
        <w:fldChar w:fldCharType="begin"/>
      </w:r>
      <w:r w:rsidR="00AC2BDC">
        <w:instrText xml:space="preserve"> ADDIN ZOTERO_ITEM CSL_CITATION {"citationID":"x7RMYa0S","properties":{"formattedCitation":"(Kennedy et al. 2018)","plainCitation":"(Kennedy et al. 2018)","noteIndex":0},"citationItems":[{"id":724,"uris":["http://zotero.org/users/6633491/items/9ZC4Z2Y5"],"uri":["http://zotero.org/users/6633491/items/9ZC4Z2Y5"],"itemData":{"id":724,"type":"article-journal","abstract":"The LandTrendr (LT) algorithm has been used widely for analysis of change in Landsat spectral time series data, but requires signiﬁcant pre-processing, data management, and computational resources, and is only accessible to the community in a proprietary programming language (IDL). Here, we introduce LT for the Google Earth Engine (GEE) platform. The GEE platform simpliﬁes pre-processing steps, allowing focus on the translation of the core temporal segmentation algorithm. Temporal segmentation involved a series of repeated random access calls to each pixel’s time series, resulting in a set of breakpoints (“vertices”) that bound straight-line segments. The translation of the algorithm into GEE included both transliteration and code analysis, resulting in improvement and logic error ﬁxes. At six study areas representing diverse land cover types across the U.S., we conducted a direct comparison of the new LT-GEE code against the heritage code (LT-IDL). The algorithms agreed in most cases, and where disagreements occurred, they were largely attributable to logic error ﬁxes in the code translation process. The practical impact of these changes is minimal, as shown by an example of forest disturbance mapping. We conclude that the LT-GEE algorithm represents a faithful translation of the LT code into a platform easily accessible by the broader user community.","container-title":"Remote Sensing","DOI":"10.3390/rs10050691","ISSN":"2072-4292","issue":"5","journalAbbreviation":"Remote Sensing","language":"en","page":"691","source":"DOI.org (Crossref)","title":"Implementation of the LandTrendr Algorithm on Google Earth Engine","URL":"http://www.mdpi.com/2072-4292/10/5/691","volume":"10","author":[{"family":"Kennedy","given":"Robert"},{"family":"Yang","given":"Zhiqiang"},{"family":"Gorelick","given":"Noel"},{"family":"Braaten","given":"Justin"},{"family":"Cavalcante","given":"Lucas"},{"family":"Cohen","given":"Warren"},{"family":"Healey","given":"Sean"}],"accessed":{"date-parts":[["2020",5,21]]},"issued":{"date-parts":[["2018",5,1]]}}}],"schema":"https://github.com/citation-style-language/schema/raw/master/csl-citation.json"} </w:instrText>
      </w:r>
      <w:r w:rsidR="00BF640D">
        <w:fldChar w:fldCharType="separate"/>
      </w:r>
      <w:r w:rsidR="00BF640D" w:rsidRPr="00995CE6">
        <w:t xml:space="preserve">(Kennedy et </w:t>
      </w:r>
      <w:r w:rsidR="00BF640D" w:rsidRPr="00995CE6">
        <w:lastRenderedPageBreak/>
        <w:t>al. 2018)</w:t>
      </w:r>
      <w:r w:rsidR="00BF640D">
        <w:fldChar w:fldCharType="end"/>
      </w:r>
      <w:r>
        <w:t xml:space="preserve">. </w:t>
      </w:r>
      <w:proofErr w:type="spellStart"/>
      <w:r>
        <w:t>LandTrendr</w:t>
      </w:r>
      <w:proofErr w:type="spellEnd"/>
      <w:r>
        <w:t xml:space="preserve"> is an algorithm that uses time series analysis of Landsat imagery to fit pixel-wise change trajectories of vegetation indices to identify and map forest canopy disturbance events </w:t>
      </w:r>
      <w:r w:rsidR="00BF640D">
        <w:fldChar w:fldCharType="begin"/>
      </w:r>
      <w:r w:rsidR="00AC2BDC">
        <w:instrText xml:space="preserve"> ADDIN ZOTERO_ITEM CSL_CITATION {"citationID":"4f3J9WPs","properties":{"formattedCitation":"(Lorenz et al. 2015, Cohen et al. 2018, Kennedy et al. 2018)","plainCitation":"(Lorenz et al. 2015, Cohen et al. 2018, Kennedy et al. 2018)","noteIndex":0},"citationItems":[{"id":728,"uris":["http://zotero.org/users/6633491/items/MBV3JAZJ"],"uri":["http://zotero.org/users/6633491/items/MBV3JAZJ"],"itemData":{"id":728,"type":"article-journal","abstract":"White-headed woodpeckers (Picoides albolarvatus) are important cavity excavators that recently have become the focus of much research because of concerns over population declines. Past studies have focused on nest site selection and survival but information is needed on factors inﬂuencing their space use when away from the nest. We examined space use by white-headed woodpeckers during the nesting (May–Jul) and post-nesting (Jul–Oct) periods and compared the role of environmental factors (e.g., landcover) and socio-demographic factors (e.g., age, breeding success) in home range size and selection of location. Average size of 99% kernel home ranges was 125 ha (SD Æ 59 ha; n ¼ 19) in the nesting period and 137 ha (SD Æ 70 ha; n ¼ 30) in the post-nesting period. Minimum convex polygons were generally comparable to or smaller than ranges reported from previous radio-telemetry studies with this species. Although bird weight and age best explained variation in home range size compared to other factors, neither parameter estimate was signiﬁcant in our models. Thus, even though weight and age were the most-supported factors in our analysis, home range size was largely inﬂuenced by factors that we did not measure. We found that most woodpeckers selected home ranges within forest patches that had undergone a recent disturbance; these areas included forests that had recently been burned with prescribed ﬁre by the United States Forest Service (82%) or subject to disease (16%). Most burned patches in our study were small (approx. 4.8 ha) and occurred within otherwise live forest but had nearly complete mortality of adult trees. We suggest that recent forest disturbances, especially mixed-severity prescribed burns, may have been selected by white-headed woodpeckers because they created snags for nesting and future studies should explore this hypothesis. Because home range size was variable and not linked with productivity, it should not be used as an indication of habitat quality without more detailed studies on causal factors that affect space use in this species. Published 2015. This article is a U.S. Government work and is in the public domain in the USA.","container-title":"The Journal of Wildlife Management","DOI":"10.1002/jwmg.957","ISSN":"0022541X","issue":"8","journalAbbreviation":"Jour. Wild. Mgmt.","language":"en","page":"1286-1297","source":"DOI.org (Crossref)","title":"Space use by white-headed woodpeckers and selection for recent forest disturbances: White-Headed Woodpecker Space Use","title-short":"Space use by white-headed woodpeckers and selection for recent forest disturbances","URL":"http://doi.wiley.com/10.1002/jwmg.957","volume":"79","author":[{"family":"Lorenz","given":"Teresa J."},{"family":"Vierling","given":"Kerri T."},{"family":"Kozma","given":"Jeffrey M."},{"family":"Millard","given":"Janet E."},{"family":"Raphael","given":"Martin G."}],"accessed":{"date-parts":[["2020",5,21]]},"issued":{"date-parts":[["2015",11]]}}},{"id":702,"uris":["http://zotero.org/users/6633491/items/22CH98TN"],"uri":["http://zotero.org/users/6633491/items/22CH98TN"],"itemData":{"id":702,"type":"article-journal","abstract":"Monitoring and classifying forest disturbance using Landsat time series has improved greatly over the past decade, with many new algorithms taking advantage of the high-quality, cost free data in the archive. Much of the innovation has been focused on use of sophisticated workﬂows that consist of a logical sequence of processes and rules, multiple statistical functions, and parameter sets that must be calibrated to accurately classify disturbance. For many algorithms, calibration has been local to areas of interest and the algorithm's classiﬁcation performance has been good under those circumstances. When applied elsewhere, however, algorithm performance has suﬀered. An alternative strategy for calibration may be to use the locally tested parameter values in conjunction with a statistical approach (e.g., Random Forests; RF) to align algorithm classiﬁcation with a reference disturbance dataset, a process we call secondary classiﬁcation. We tested that strategy here using RF with LandTrendr, an algorithm that runs on one spectral band or index. Disturbance detection using secondary classiﬁcation was spectral band- or index-dependent, with each spectral dimension providing some unique detections and diﬀerent error rates. Using secondary classiﬁcation, we tested whether an integrated multispectral LandTrendr ensemble, with various combinations of the six basic Landsat reﬂectance bands and seven common spectral indices, improves algorithm performance. Results indicated a substantial reduction in errors relative to secondary classiﬁcation based on single bands/indices, revealing the importance of a multispectral approach to forest disturbance detection. To explain the importance of speciﬁc bands and spectral indices in the multispectral ensemble, we developed a disturbance signal-to-noise metric that clearly highlighted the value of shortwaveinfrared reﬂectance, especially when paired with near-infrared reﬂectance.","container-title":"Remote Sensing of Environment","DOI":"10.1016/j.rse.2017.11.015","ISSN":"00344257","journalAbbreviation":"Remote Sensing of Environment","language":"en","page":"131-140","source":"DOI.org (Crossref)","title":"A LandTrendr multispectral ensemble for forest disturbance detection","URL":"https://linkinghub.elsevier.com/retrieve/pii/S0034425717305576","volume":"205","author":[{"family":"Cohen","given":"Warren B."},{"family":"Yang","given":"Zhiqiang"},{"family":"Healey","given":"Sean P."},{"family":"Kennedy","given":"Robert E."},{"family":"Gorelick","given":"Noel"}],"accessed":{"date-parts":[["2020",5,21]]},"issued":{"date-parts":[["2018",2]]}}},{"id":724,"uris":["http://zotero.org/users/6633491/items/9ZC4Z2Y5"],"uri":["http://zotero.org/users/6633491/items/9ZC4Z2Y5"],"itemData":{"id":724,"type":"article-journal","abstract":"The LandTrendr (LT) algorithm has been used widely for analysis of change in Landsat spectral time series data, but requires signiﬁcant pre-processing, data management, and computational resources, and is only accessible to the community in a proprietary programming language (IDL). Here, we introduce LT for the Google Earth Engine (GEE) platform. The GEE platform simpliﬁes pre-processing steps, allowing focus on the translation of the core temporal segmentation algorithm. Temporal segmentation involved a series of repeated random access calls to each pixel’s time series, resulting in a set of breakpoints (“vertices”) that bound straight-line segments. The translation of the algorithm into GEE included both transliteration and code analysis, resulting in improvement and logic error ﬁxes. At six study areas representing diverse land cover types across the U.S., we conducted a direct comparison of the new LT-GEE code against the heritage code (LT-IDL). The algorithms agreed in most cases, and where disagreements occurred, they were largely attributable to logic error ﬁxes in the code translation process. The practical impact of these changes is minimal, as shown by an example of forest disturbance mapping. We conclude that the LT-GEE algorithm represents a faithful translation of the LT code into a platform easily accessible by the broader user community.","container-title":"Remote Sensing","DOI":"10.3390/rs10050691","ISSN":"2072-4292","issue":"5","journalAbbreviation":"Remote Sensing","language":"en","page":"691","source":"DOI.org (Crossref)","title":"Implementation of the LandTrendr Algorithm on Google Earth Engine","URL":"http://www.mdpi.com/2072-4292/10/5/691","volume":"10","author":[{"family":"Kennedy","given":"Robert"},{"family":"Yang","given":"Zhiqiang"},{"family":"Gorelick","given":"Noel"},{"family":"Braaten","given":"Justin"},{"family":"Cavalcante","given":"Lucas"},{"family":"Cohen","given":"Warren"},{"family":"Healey","given":"Sean"}],"accessed":{"date-parts":[["2020",5,21]]},"issued":{"date-parts":[["2018",5,1]]}}}],"schema":"https://github.com/citation-style-language/schema/raw/master/csl-citation.json"} </w:instrText>
      </w:r>
      <w:r w:rsidR="00BF640D">
        <w:fldChar w:fldCharType="separate"/>
      </w:r>
      <w:r w:rsidR="00BF640D" w:rsidRPr="00995CE6">
        <w:t>(Lorenz et al. 2015, Cohen et al. 2018, Kennedy et al. 2018)</w:t>
      </w:r>
      <w:r w:rsidR="00BF640D">
        <w:fldChar w:fldCharType="end"/>
      </w:r>
      <w:r>
        <w:t xml:space="preserve">. We considered disturbance that occurred within the last ten years to be recent for primary tropical forest in Asia and so we calculated </w:t>
      </w:r>
      <w:proofErr w:type="spellStart"/>
      <w:r>
        <w:t>LandTrendr</w:t>
      </w:r>
      <w:proofErr w:type="spellEnd"/>
      <w:r>
        <w:t xml:space="preserve"> disturbance metrics for 2007-2017 </w:t>
      </w:r>
      <w:r w:rsidR="00BF640D">
        <w:fldChar w:fldCharType="begin"/>
      </w:r>
      <w:r w:rsidR="00AC2BDC">
        <w:instrText xml:space="preserve"> ADDIN ZOTERO_ITEM CSL_CITATION {"citationID":"HqnTaSuX","properties":{"formattedCitation":"(Canterbury et al. 2000, Cole et al. 2014)","plainCitation":"(Canterbury et al. 2000, Cole et al. 2014)","noteIndex":0},"citationItems":[{"id":687,"uris":["http://zotero.org/users/6633491/items/A2IWQEMZ"],"uri":["http://zotero.org/users/6633491/items/A2IWQEMZ"],"itemData":{"id":687,"type":"article-journal","abstract":"Ecological indicators for long-term monitoring programs are needed to detect and assess changing environmental conditions. We developed and tested community-level environmental indicators for monitoring forest bird populations and associated habitat. We surveyed 197 sampling plots in loblolly–shortleaf pine forests, spanning an area from Georgia to Virginia (U.S.A.) and representing a gradient in levels of anthropogenic disturbance. Ninety of these plots were randomly selected from a sampling grid, permitting quantitative assessment of cumulative distribution functions for bird community and habitat parameters. Species were independently classified into habitat assemblages indicating birds typical of disturbed habitat (e.g., shrubland, forest edge) and undisturbed habitat (mature forest). Relative abundances of these assemblages were used to form a bird community index—similar to the index of biotic integrity applied to aquatic systems—showing the effects of habitat disturbance on forest bird communities. Bird communities on the majority of the sample area (52–75%, 90% confidence interval) were dominated by disturbance-tolerant species. Sites dominated by mature-forest species were comparatively uncommon. Habitat assemblages appeared to be particularly useful tools for environmental monitoring; individual species abundance was positively correlated with assemblage species richness, and assemblage members showed consistent responses to variations in disturbance level. To a lesser extent, component species of nesting guilds showed this pattern of cohesive responses, but those of foraging guilds did not. We also developed a habitat index based on habitat variables that predicted bird community index values. Habitat and bird community indices were strongly correlated in an independent validation dataset, suggesting that the habitat index can provide a reliable predictor of bird community status. The two indices may be used in combination, with the bird community index providing a direct measure of the status of the bird community and the habitat index providing a basis on which to separate changes in the bird community into local habitat effects versus other factors (e.g., landscape level effects, changes on wintering grounds).","container-title":"Conservation Biology","DOI":"10.1046/j.1523-1739.2000.98235.x","ISSN":"0888-8892, 1523-1739","issue":"2","journalAbbreviation":"Conservation Biology","language":"en","page":"544-558","source":"DOI.org (Crossref)","title":"Bird Communities and Habitat as Ecological Indicators of Forest Condition in Regional Monitoring","URL":"https://onlinelibrary.wiley.com/doi/abs/10.1046/j.1523-1739.2000.98235.x","volume":"14","author":[{"family":"Canterbury","given":"Grant E."},{"family":"Martin","given":"Thomas E."},{"family":"Petit","given":"Daniel R."},{"family":"Petit","given":"Lisa J."},{"family":"Bradford","given":"David F."}],"accessed":{"date-parts":[["2020",5,21]]},"issued":{"date-parts":[["2000",4]]}}},{"id":806,"uris":["http://zotero.org/users/6633491/items/X8R7ZD8T"],"uri":["http://zotero.org/users/6633491/items/X8R7ZD8T"],"itemData":{"id":806,"type":"article-journal","container-title":"Nature Communications","DOI":"10.1038/ncomms4906","ISSN":"2041-1723","issue":"1","journalAbbreviation":"Nat Commun","language":"en","page":"3906","source":"DOI.org (Crossref)","title":"Recovery and resilience of tropical forests after disturbance","URL":"http://www.nature.com/articles/ncomms4906","volume":"5","author":[{"family":"Cole","given":"Lydia E. S."},{"family":"Bhagwat","given":"Shonil A."},{"family":"Willis","given":"Katherine J."}],"accessed":{"date-parts":[["2020",5,22]]},"issued":{"date-parts":[["2014",9]]}}}],"schema":"https://github.com/citation-style-language/schema/raw/master/csl-citation.json"} </w:instrText>
      </w:r>
      <w:r w:rsidR="00BF640D">
        <w:fldChar w:fldCharType="separate"/>
      </w:r>
      <w:r w:rsidR="00BF640D" w:rsidRPr="009F34CB">
        <w:t>(Canterbury et al. 2000, Cole et al. 2014)</w:t>
      </w:r>
      <w:r w:rsidR="00BF640D">
        <w:fldChar w:fldCharType="end"/>
      </w:r>
      <w:r>
        <w:t xml:space="preserve">. We hypothesized that species’ response to forest structure and condition may change with territory size, so these covariates were assessed at multiple spatial scales </w:t>
      </w:r>
      <w:r w:rsidR="00BF640D">
        <w:fldChar w:fldCharType="begin"/>
      </w:r>
      <w:r w:rsidR="00AC2BDC">
        <w:instrText xml:space="preserve"> ADDIN ZOTERO_ITEM CSL_CITATION {"citationID":"RnDH8IbS","properties":{"formattedCitation":"(Pearman 2002, Glisson et al. 2017)","plainCitation":"(Pearman 2002, Glisson et al. 2017)","noteIndex":0},"citationItems":[{"id":739,"uris":["http://zotero.org/users/6633491/items/TP9P2GFP"],"uri":["http://zotero.org/users/6633491/items/TP9P2GFP"],"itemData":{"id":739,"type":"article-journal","abstract":"Both local and regional habitat characteristics inﬂuence species richness and community structure. The scale at which communities are studied, however, affects the detection of relationships between habitat characteristics and patterns of habitat selection, species diversity, and species composition, and may obscure observation of differences in how species perceive the scale of environmental variation. To determine how environmental variation at different scales is related to species occurrence and richness, I analyze mist net sampling data on several guilds of forest understory birds. Bird capture, vegetation, and physical environment data come from 23 0.5-ha study sites in primary and secondary forest in Amazonian Ecuador. The percentages of primary forest within concentric circles around each site form forest imbeddedness measures (FIMs), which are evaluated using satellite imagery. Variation in FIM size represents different measurement scales for determining forest cover. Primary forest cover is also analyzed in successively larger tori surrounding sites and is used, after variable reduction with Principal Components Analysis, to summarize variation in forest cover around sites. Linear regression, surface trend analysis, and ordination help to quantify how variation in guild composition and species richness is explained by forest cover, vegetation structure, and physical environment.","container-title":"Ecological Monographs","DOI":"10.1890/0012-9615(2002)072[0019:TSOCSH]2.0.CO;2","ISSN":"0012-9615","issue":"1","journalAbbreviation":"Ecological Monographs","language":"en","page":"19-39","source":"DOI.org (Crossref)","title":"THE SCALE OF COMMUNITY STRUCTURE: HABITAT VARIATION AND AVIAN GUILDS IN TROPICAL FOREST UNDERSTORY","title-short":"THE SCALE OF COMMUNITY STRUCTURE","URL":"http://doi.wiley.com/10.1890/0012-9615(2002)072[0019:TSOCSH]2.0.CO;2","volume":"72","author":[{"family":"Pearman","given":"Peter B."}],"accessed":{"date-parts":[["2020",5,21]]},"issued":{"date-parts":[["2002",2]]}}},{"id":714,"uris":["http://zotero.org/users/6633491/items/F3NRX8IT"],"uri":["http://zotero.org/users/6633491/items/F3NRX8IT"],"itemData":{"id":714,"type":"article-journal","abstract":"Understanding species–habitat relationships for endangered species is critical for their conservation. However, many studies have limited value for conservation because they fail to account for habitat associations at multiple spatial scales, anthropogenic variables, and imperfect detection. We addressed these three limitations by developing models for an endangered wetland bird, Yuma Ridgway’s rail (Rallus obsoletus yumanensis), that examined how the spatial scale of environmental variables, inclusion of anthropogenic disturbance variables, and accounting for imperfect detection in validation data inﬂuenced model performance. These models identiﬁed associations between environmental variables and occupancy. We used bird survey and spatial environmental data at 2473 locations throughout the species’ U.S. range to create and validate occupancy models and produce predictive maps of occupancy. We compared habitatbased models at three spatial scales (100, 224, and 500 m radii buffers) with and without anthropogenic disturbance variables using validation data adjusted for imperfect detection and an unadjusted validation dataset that ignored imperfect detection. The inclusion of anthropogenic disturbance variables improved the performance of habitat models at all three spatial scales, and the 224-m-scale model performed best. All models exhibited greater predictive ability when imperfect detection was incorporated into validation data. Yuma Ridgway’s rail occupancy was negatively associated with ephemeral and slow-moving riverine features and high-intensity anthropogenic development, and positively associated with emergent vegetation, agriculture, and low-intensity development. Our modeling approach accounts for common limitations in modeling species–habitat relationships and creating predictive maps of occupancy probability and, therefore, provides a useful framework for other species.","container-title":"Ecosphere","DOI":"10.1002/ecs2.1837","ISSN":"21508925","issue":"6","journalAbbreviation":"Ecosphere","language":"en","page":"e01837","source":"DOI.org (Crossref)","title":"Habitat models to predict wetland bird occupancy influenced by scale, anthropogenic disturbance, and imperfect detection","URL":"http://doi.wiley.com/10.1002/ecs2.1837","volume":"8","author":[{"family":"Glisson","given":"Wesley J."},{"family":"Conway","given":"Courtney J."},{"family":"Nadeau","given":"Christopher P."},{"family":"Borgmann","given":"Kathi L."}],"accessed":{"date-parts":[["2020",5,21]]},"issued":{"date-parts":[["2017",6]]}}}],"schema":"https://github.com/citation-style-language/schema/raw/master/csl-citation.json"} </w:instrText>
      </w:r>
      <w:r w:rsidR="00BF640D">
        <w:fldChar w:fldCharType="separate"/>
      </w:r>
      <w:r w:rsidR="00BF640D" w:rsidRPr="009F34CB">
        <w:t>(Pearman 2002, Glisson et al. 2017)</w:t>
      </w:r>
      <w:r w:rsidR="00BF640D">
        <w:fldChar w:fldCharType="end"/>
      </w:r>
      <w:r>
        <w:t xml:space="preserve">. We calculated the average value of NDVI, forest height, proportion of disturbed canopy, and proportion of intact forest across buffers with radii of 100m, 500m, 1000m, and 1500m from each point count location </w:t>
      </w:r>
      <w:r w:rsidR="00BF640D">
        <w:fldChar w:fldCharType="begin"/>
      </w:r>
      <w:r w:rsidR="00AC2BDC">
        <w:instrText xml:space="preserve"> ADDIN ZOTERO_ITEM CSL_CITATION {"citationID":"UTjI3NQg","properties":{"formattedCitation":"(Glisson et al. 2017)","plainCitation":"(Glisson et al. 2017)","noteIndex":0},"citationItems":[{"id":714,"uris":["http://zotero.org/users/6633491/items/F3NRX8IT"],"uri":["http://zotero.org/users/6633491/items/F3NRX8IT"],"itemData":{"id":714,"type":"article-journal","abstract":"Understanding species–habitat relationships for endangered species is critical for their conservation. However, many studies have limited value for conservation because they fail to account for habitat associations at multiple spatial scales, anthropogenic variables, and imperfect detection. We addressed these three limitations by developing models for an endangered wetland bird, Yuma Ridgway’s rail (Rallus obsoletus yumanensis), that examined how the spatial scale of environmental variables, inclusion of anthropogenic disturbance variables, and accounting for imperfect detection in validation data inﬂuenced model performance. These models identiﬁed associations between environmental variables and occupancy. We used bird survey and spatial environmental data at 2473 locations throughout the species’ U.S. range to create and validate occupancy models and produce predictive maps of occupancy. We compared habitatbased models at three spatial scales (100, 224, and 500 m radii buffers) with and without anthropogenic disturbance variables using validation data adjusted for imperfect detection and an unadjusted validation dataset that ignored imperfect detection. The inclusion of anthropogenic disturbance variables improved the performance of habitat models at all three spatial scales, and the 224-m-scale model performed best. All models exhibited greater predictive ability when imperfect detection was incorporated into validation data. Yuma Ridgway’s rail occupancy was negatively associated with ephemeral and slow-moving riverine features and high-intensity anthropogenic development, and positively associated with emergent vegetation, agriculture, and low-intensity development. Our modeling approach accounts for common limitations in modeling species–habitat relationships and creating predictive maps of occupancy probability and, therefore, provides a useful framework for other species.","container-title":"Ecosphere","DOI":"10.1002/ecs2.1837","ISSN":"21508925","issue":"6","journalAbbreviation":"Ecosphere","language":"en","page":"e01837","source":"DOI.org (Crossref)","title":"Habitat models to predict wetland bird occupancy influenced by scale, anthropogenic disturbance, and imperfect detection","URL":"http://doi.wiley.com/10.1002/ecs2.1837","volume":"8","author":[{"family":"Glisson","given":"Wesley J."},{"family":"Conway","given":"Courtney J."},{"family":"Nadeau","given":"Christopher P."},{"family":"Borgmann","given":"Kathi L."}],"accessed":{"date-parts":[["2020",5,21]]},"issued":{"date-parts":[["2017",6]]}}}],"schema":"https://github.com/citation-style-language/schema/raw/master/csl-citation.json"} </w:instrText>
      </w:r>
      <w:r w:rsidR="00BF640D">
        <w:fldChar w:fldCharType="separate"/>
      </w:r>
      <w:r w:rsidR="00BF640D" w:rsidRPr="009F34CB">
        <w:t>(Glisson et al. 2017)</w:t>
      </w:r>
      <w:r w:rsidR="00BF640D">
        <w:fldChar w:fldCharType="end"/>
      </w:r>
      <w:r>
        <w:t xml:space="preserve">. </w:t>
      </w:r>
    </w:p>
    <w:p w14:paraId="0000001A" w14:textId="456A51EB" w:rsidR="00831E8D" w:rsidRDefault="00C80932">
      <w:pPr>
        <w:spacing w:after="0"/>
        <w:ind w:firstLine="720"/>
      </w:pPr>
      <w:r>
        <w:t>We calculated Euclidean distance to the nearest roads and other human disturbances including agricultural clearings, illegal logging areas, and dwellings/structures located during surveys. All spatial covariate data were processed and extracted for point count locations using ArcMap v10.6 (</w:t>
      </w:r>
      <w:r>
        <w:rPr>
          <w:i/>
        </w:rPr>
        <w:t>ArcGIS</w:t>
      </w:r>
      <w:r>
        <w:t xml:space="preserve"> 2004).  To determine which variables to include in our starting model set, we assessed collinearity of habitat variables using the lattice R package </w:t>
      </w:r>
      <w:r w:rsidR="00BF640D">
        <w:fldChar w:fldCharType="begin"/>
      </w:r>
      <w:r w:rsidR="00BF640D">
        <w:instrText xml:space="preserve"> ADDIN ZOTERO_ITEM CSL_CITATION {"citationID":"wO7lNEKm","properties":{"formattedCitation":"(Sarkar 2008)","plainCitation":"(Sarkar 2008)","noteIndex":0},"citationItems":[{"id":1146,"uris":["http://zotero.org/users/6633491/items/39QAD4NS"],"uri":["http://zotero.org/users/6633491/items/39QAD4NS"],"itemData":{"id":1146,"type":"book","event-place":"New York","publisher":"Springer","publisher-place":"New York","title":"Lattice: Multivariate Data Visualization with R","URL":"http://lmdvr.r-forge.r-project.org","author":[{"family":"Sarkar","given":"Deepayan"}],"issued":{"date-parts":[["2008"]]}}}],"schema":"https://github.com/citation-style-language/schema/raw/master/csl-citation.json"} </w:instrText>
      </w:r>
      <w:r w:rsidR="00BF640D">
        <w:fldChar w:fldCharType="separate"/>
      </w:r>
      <w:r w:rsidR="00BF640D" w:rsidRPr="00E3456F">
        <w:t>(Sarkar 2008)</w:t>
      </w:r>
      <w:r w:rsidR="00BF640D">
        <w:fldChar w:fldCharType="end"/>
      </w:r>
      <w:r>
        <w:t xml:space="preserve">. One variable out of each set of collinear variables were included in the starting model set for occupancy </w:t>
      </w:r>
      <w:r w:rsidR="00BF640D">
        <w:fldChar w:fldCharType="begin"/>
      </w:r>
      <w:r w:rsidR="00AC2BDC">
        <w:instrText xml:space="preserve"> ADDIN ZOTERO_ITEM CSL_CITATION {"citationID":"dNnsihBp","properties":{"formattedCitation":"(Elbroch and Wittmer 2012)","plainCitation":"(Elbroch and Wittmer 2012)","noteIndex":0},"citationItems":[{"id":810,"uris":["http://zotero.org/users/6633491/items/4SEA6TRA"],"uri":["http://zotero.org/users/6633491/items/4SEA6TRA"],"itemData":{"id":810,"type":"article-journal","abstract":"Solitary felids are commonly associated with structurally complex habitats, where their foraging success is attributed to stealth and remaining undetected by competitive scavengers. Research in North America suggests that pumas (Puma concolor), a wide-ranging species found throughout the Americas, conform to the general characteristics of solitary felids and avoid open grasslands with aggregating prey. Researchers hypothesize that pumas are limited to structurally complex habitats in North America because of pressures from other large, terrestrial competitors. We explored the spatial ecology of pumas in open habitat with aggregating prey in Chilean Patagonia, where pumas lack large, terrestrial competitors. We tracked 11 pumas over 30 months (intensive location data for 9 pumas with GPS collars for 9.33 ± 5.66 months each) in an area where mixed steppe grasslands composed 53% of the study area and carried 98% of available prey biomass, to track resource use relative to availability, assess daily movements, quantify home ranges and calculate their density. As determined by location data and kill sites, Patagonia pumas were primarily associated with open habitats with high prey biomass, but at ﬁner scales, preferentially selected for habitat with complex structure. On average, pumas traveled 13.42 ± 2.50 km per day. Estimated 95% ﬁxed kernel home ranges averaged 98 ± 31.8 km2 for females and 211 ± 138.8 km2 for males, with high spatial overlap within and between the sexes. In a multivariate analysis, available prey biomass was the strongest predictor of variation in the size of an individual puma’s home range. Finally, we determined a total puma density of 3.44 pumas/100 km2, a signiﬁcantly smaller estimate than previously reported for Patagonia, but similar to densities reported for North America.","container-title":"Mammalian Biology","DOI":"10.1016/j.mambio.2012.02.010","ISSN":"16165047","issue":"5","journalAbbreviation":"Mammalian Biology","language":"en","page":"377-384","source":"DOI.org (Crossref)","title":"Puma spatial ecology in open habitats with aggregate prey","URL":"https://linkinghub.elsevier.com/retrieve/pii/S1616504712000341","volume":"77","author":[{"family":"Elbroch","given":"L. Mark"},{"family":"Wittmer","given":"Heiko U."}],"accessed":{"date-parts":[["2020",5,22]]},"issued":{"date-parts":[["2012",9]]}}}],"schema":"https://github.com/citation-style-language/schema/raw/master/csl-citation.json"} </w:instrText>
      </w:r>
      <w:r w:rsidR="00BF640D">
        <w:fldChar w:fldCharType="separate"/>
      </w:r>
      <w:r w:rsidR="00BF640D" w:rsidRPr="005E1762">
        <w:t>(Elbroch and Wittmer 2012)</w:t>
      </w:r>
      <w:r w:rsidR="00BF640D">
        <w:fldChar w:fldCharType="end"/>
      </w:r>
      <w:r>
        <w:t xml:space="preserve">. All covariates were scaled to 0-1 as recommended by </w:t>
      </w:r>
      <w:r w:rsidR="00BF640D">
        <w:fldChar w:fldCharType="begin"/>
      </w:r>
      <w:r w:rsidR="00BF640D">
        <w:instrText xml:space="preserve"> ADDIN ZOTERO_ITEM CSL_CITATION {"citationID":"UKHxuoSE","properties":{"formattedCitation":"(MacKenzie and Hines 2018)","plainCitation":"(MacKenzie and Hines 2018)","noteIndex":0},"citationItems":[{"id":763,"uris":["http://zotero.org/users/6633491/items/MNIIKYCI"],"uri":["http://zotero.org/users/6633491/items/MNIIKYCI"],"itemData":{"id":763,"type":"book","title":"RPresence: R Interface for Program PRESENCE","version":"R package version 2.12.31","author":[{"family":"MacKenzie","given":"Darryl I."},{"family":"Hines","given":"J."}],"issued":{"date-parts":[["2018"]]}}}],"schema":"https://github.com/citation-style-language/schema/raw/master/csl-citation.json"} </w:instrText>
      </w:r>
      <w:r w:rsidR="00BF640D">
        <w:fldChar w:fldCharType="separate"/>
      </w:r>
      <w:r w:rsidR="00BF640D" w:rsidRPr="005E1762">
        <w:t>(MacKenzie and Hines 2018)</w:t>
      </w:r>
      <w:r w:rsidR="00BF640D">
        <w:fldChar w:fldCharType="end"/>
      </w:r>
      <w:r>
        <w:t>.</w:t>
      </w:r>
    </w:p>
    <w:p w14:paraId="0000001B" w14:textId="77777777" w:rsidR="00831E8D" w:rsidRDefault="00C80932">
      <w:r>
        <w:t xml:space="preserve">Table 1. Habitat covariates developed for occupancy models. </w:t>
      </w:r>
    </w:p>
    <w:tbl>
      <w:tblPr>
        <w:tblStyle w:val="PlainTable2"/>
        <w:tblW w:w="0" w:type="auto"/>
        <w:tblLayout w:type="fixed"/>
        <w:tblLook w:val="04A0" w:firstRow="1" w:lastRow="0" w:firstColumn="1" w:lastColumn="0" w:noHBand="0" w:noVBand="1"/>
      </w:tblPr>
      <w:tblGrid>
        <w:gridCol w:w="2054"/>
        <w:gridCol w:w="1546"/>
        <w:gridCol w:w="2340"/>
        <w:gridCol w:w="1260"/>
        <w:gridCol w:w="2160"/>
      </w:tblGrid>
      <w:tr w:rsidR="00BF640D" w:rsidRPr="0024097B" w14:paraId="11BCD7B0" w14:textId="77777777" w:rsidTr="00FA02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4" w:type="dxa"/>
            <w:vAlign w:val="center"/>
          </w:tcPr>
          <w:p w14:paraId="67A913F9" w14:textId="77777777" w:rsidR="00BF640D" w:rsidRDefault="00BF640D" w:rsidP="00FA02E6">
            <w:pPr>
              <w:rPr>
                <w:rFonts w:cstheme="minorHAnsi"/>
                <w:b w:val="0"/>
                <w:bCs w:val="0"/>
                <w:iCs/>
                <w:sz w:val="20"/>
                <w:szCs w:val="20"/>
              </w:rPr>
            </w:pPr>
            <w:r w:rsidRPr="003F3D38">
              <w:rPr>
                <w:rFonts w:cstheme="minorHAnsi"/>
                <w:iCs/>
                <w:sz w:val="20"/>
                <w:szCs w:val="20"/>
              </w:rPr>
              <w:t xml:space="preserve">Habitat </w:t>
            </w:r>
          </w:p>
          <w:p w14:paraId="5C701890" w14:textId="77777777" w:rsidR="00BF640D" w:rsidRPr="003F3D38" w:rsidRDefault="00BF640D" w:rsidP="00FA02E6">
            <w:pPr>
              <w:rPr>
                <w:rFonts w:cstheme="minorHAnsi"/>
                <w:iCs/>
                <w:sz w:val="20"/>
                <w:szCs w:val="20"/>
              </w:rPr>
            </w:pPr>
            <w:r w:rsidRPr="003F3D38">
              <w:rPr>
                <w:rFonts w:cstheme="minorHAnsi"/>
                <w:iCs/>
                <w:sz w:val="20"/>
                <w:szCs w:val="20"/>
              </w:rPr>
              <w:t>Covariate</w:t>
            </w:r>
          </w:p>
        </w:tc>
        <w:tc>
          <w:tcPr>
            <w:tcW w:w="1546" w:type="dxa"/>
            <w:vAlign w:val="center"/>
          </w:tcPr>
          <w:p w14:paraId="536B35BC" w14:textId="77777777" w:rsidR="00BF640D" w:rsidRPr="003F3D38" w:rsidRDefault="00BF640D" w:rsidP="00FA02E6">
            <w:pPr>
              <w:cnfStyle w:val="100000000000" w:firstRow="1" w:lastRow="0" w:firstColumn="0" w:lastColumn="0" w:oddVBand="0" w:evenVBand="0" w:oddHBand="0" w:evenHBand="0" w:firstRowFirstColumn="0" w:firstRowLastColumn="0" w:lastRowFirstColumn="0" w:lastRowLastColumn="0"/>
              <w:rPr>
                <w:rFonts w:cstheme="minorHAnsi"/>
                <w:iCs/>
                <w:sz w:val="20"/>
                <w:szCs w:val="20"/>
              </w:rPr>
            </w:pPr>
            <w:r w:rsidRPr="003F3D38">
              <w:rPr>
                <w:rFonts w:cstheme="minorHAnsi"/>
                <w:iCs/>
                <w:sz w:val="20"/>
                <w:szCs w:val="20"/>
              </w:rPr>
              <w:t>Hypothesized</w:t>
            </w:r>
          </w:p>
          <w:p w14:paraId="52F95CF0" w14:textId="77777777" w:rsidR="00BF640D" w:rsidRPr="003F3D38" w:rsidRDefault="00BF640D" w:rsidP="00FA02E6">
            <w:pPr>
              <w:cnfStyle w:val="100000000000" w:firstRow="1" w:lastRow="0" w:firstColumn="0" w:lastColumn="0" w:oddVBand="0" w:evenVBand="0" w:oddHBand="0" w:evenHBand="0" w:firstRowFirstColumn="0" w:firstRowLastColumn="0" w:lastRowFirstColumn="0" w:lastRowLastColumn="0"/>
              <w:rPr>
                <w:rFonts w:cstheme="minorHAnsi"/>
                <w:b w:val="0"/>
                <w:bCs w:val="0"/>
                <w:iCs/>
                <w:sz w:val="20"/>
                <w:szCs w:val="20"/>
              </w:rPr>
            </w:pPr>
            <w:r w:rsidRPr="003F3D38">
              <w:rPr>
                <w:rFonts w:cstheme="minorHAnsi"/>
                <w:iCs/>
                <w:sz w:val="20"/>
                <w:szCs w:val="20"/>
              </w:rPr>
              <w:t>Effect</w:t>
            </w:r>
          </w:p>
        </w:tc>
        <w:tc>
          <w:tcPr>
            <w:tcW w:w="2340" w:type="dxa"/>
            <w:vAlign w:val="center"/>
          </w:tcPr>
          <w:p w14:paraId="436F55C1" w14:textId="77777777" w:rsidR="00BF640D" w:rsidRDefault="00BF640D" w:rsidP="00FA02E6">
            <w:pPr>
              <w:cnfStyle w:val="100000000000" w:firstRow="1" w:lastRow="0" w:firstColumn="0" w:lastColumn="0" w:oddVBand="0" w:evenVBand="0" w:oddHBand="0" w:evenHBand="0" w:firstRowFirstColumn="0" w:firstRowLastColumn="0" w:lastRowFirstColumn="0" w:lastRowLastColumn="0"/>
              <w:rPr>
                <w:rFonts w:cstheme="minorHAnsi"/>
                <w:b w:val="0"/>
                <w:bCs w:val="0"/>
                <w:iCs/>
                <w:sz w:val="20"/>
                <w:szCs w:val="20"/>
              </w:rPr>
            </w:pPr>
            <w:r w:rsidRPr="003F3D38">
              <w:rPr>
                <w:rFonts w:cstheme="minorHAnsi"/>
                <w:iCs/>
                <w:sz w:val="20"/>
                <w:szCs w:val="20"/>
              </w:rPr>
              <w:t xml:space="preserve">Data Product </w:t>
            </w:r>
          </w:p>
          <w:p w14:paraId="21399C8A" w14:textId="77777777" w:rsidR="00BF640D" w:rsidRPr="003F3D38" w:rsidRDefault="00BF640D" w:rsidP="00FA02E6">
            <w:pPr>
              <w:cnfStyle w:val="100000000000" w:firstRow="1" w:lastRow="0" w:firstColumn="0" w:lastColumn="0" w:oddVBand="0" w:evenVBand="0" w:oddHBand="0" w:evenHBand="0" w:firstRowFirstColumn="0" w:firstRowLastColumn="0" w:lastRowFirstColumn="0" w:lastRowLastColumn="0"/>
              <w:rPr>
                <w:rFonts w:cstheme="minorHAnsi"/>
                <w:b w:val="0"/>
                <w:bCs w:val="0"/>
                <w:iCs/>
                <w:sz w:val="20"/>
                <w:szCs w:val="20"/>
              </w:rPr>
            </w:pPr>
            <w:r w:rsidRPr="003F3D38">
              <w:rPr>
                <w:rFonts w:cstheme="minorHAnsi"/>
                <w:iCs/>
                <w:sz w:val="20"/>
                <w:szCs w:val="20"/>
              </w:rPr>
              <w:t>Satellite</w:t>
            </w:r>
            <w:r w:rsidRPr="003F3D38">
              <w:rPr>
                <w:rFonts w:cstheme="minorHAnsi"/>
                <w:b w:val="0"/>
                <w:bCs w:val="0"/>
                <w:iCs/>
                <w:sz w:val="20"/>
                <w:szCs w:val="20"/>
              </w:rPr>
              <w:t xml:space="preserve"> </w:t>
            </w:r>
            <w:r w:rsidRPr="003F3D38">
              <w:rPr>
                <w:rFonts w:cstheme="minorHAnsi"/>
                <w:iCs/>
                <w:sz w:val="20"/>
                <w:szCs w:val="20"/>
              </w:rPr>
              <w:t>and Sensor</w:t>
            </w:r>
          </w:p>
          <w:p w14:paraId="3A37224A" w14:textId="77777777" w:rsidR="00BF640D" w:rsidRPr="003F3D38" w:rsidRDefault="00BF640D" w:rsidP="00FA02E6">
            <w:pPr>
              <w:cnfStyle w:val="100000000000" w:firstRow="1" w:lastRow="0" w:firstColumn="0" w:lastColumn="0" w:oddVBand="0" w:evenVBand="0" w:oddHBand="0" w:evenHBand="0" w:firstRowFirstColumn="0" w:firstRowLastColumn="0" w:lastRowFirstColumn="0" w:lastRowLastColumn="0"/>
              <w:rPr>
                <w:rFonts w:cstheme="minorHAnsi"/>
                <w:iCs/>
                <w:sz w:val="20"/>
                <w:szCs w:val="20"/>
              </w:rPr>
            </w:pPr>
          </w:p>
        </w:tc>
        <w:tc>
          <w:tcPr>
            <w:tcW w:w="1260" w:type="dxa"/>
            <w:vAlign w:val="center"/>
          </w:tcPr>
          <w:p w14:paraId="702B47A6" w14:textId="77777777" w:rsidR="00BF640D" w:rsidRPr="003F3D38" w:rsidRDefault="00BF640D" w:rsidP="00FA02E6">
            <w:pPr>
              <w:cnfStyle w:val="100000000000" w:firstRow="1" w:lastRow="0" w:firstColumn="0" w:lastColumn="0" w:oddVBand="0" w:evenVBand="0" w:oddHBand="0" w:evenHBand="0" w:firstRowFirstColumn="0" w:firstRowLastColumn="0" w:lastRowFirstColumn="0" w:lastRowLastColumn="0"/>
              <w:rPr>
                <w:rFonts w:cstheme="minorHAnsi"/>
                <w:b w:val="0"/>
                <w:bCs w:val="0"/>
                <w:iCs/>
                <w:sz w:val="20"/>
                <w:szCs w:val="20"/>
              </w:rPr>
            </w:pPr>
            <w:r w:rsidRPr="003F3D38">
              <w:rPr>
                <w:rFonts w:cstheme="minorHAnsi"/>
                <w:iCs/>
                <w:sz w:val="20"/>
                <w:szCs w:val="20"/>
              </w:rPr>
              <w:t>Spatial     Resolution</w:t>
            </w:r>
          </w:p>
        </w:tc>
        <w:tc>
          <w:tcPr>
            <w:tcW w:w="2160" w:type="dxa"/>
            <w:vAlign w:val="center"/>
          </w:tcPr>
          <w:p w14:paraId="4768922E" w14:textId="77777777" w:rsidR="00BF640D" w:rsidRPr="003F3D38" w:rsidRDefault="00BF640D" w:rsidP="00FA02E6">
            <w:pPr>
              <w:cnfStyle w:val="100000000000" w:firstRow="1" w:lastRow="0" w:firstColumn="0" w:lastColumn="0" w:oddVBand="0" w:evenVBand="0" w:oddHBand="0" w:evenHBand="0" w:firstRowFirstColumn="0" w:firstRowLastColumn="0" w:lastRowFirstColumn="0" w:lastRowLastColumn="0"/>
              <w:rPr>
                <w:rFonts w:cstheme="minorHAnsi"/>
                <w:iCs/>
                <w:sz w:val="20"/>
                <w:szCs w:val="20"/>
              </w:rPr>
            </w:pPr>
            <w:r w:rsidRPr="003F3D38">
              <w:rPr>
                <w:rFonts w:cstheme="minorHAnsi"/>
                <w:iCs/>
                <w:sz w:val="20"/>
                <w:szCs w:val="20"/>
              </w:rPr>
              <w:t>Sources</w:t>
            </w:r>
          </w:p>
        </w:tc>
      </w:tr>
      <w:tr w:rsidR="00BF640D" w:rsidRPr="005E1762" w14:paraId="262E9671" w14:textId="77777777" w:rsidTr="00FA0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4" w:type="dxa"/>
            <w:vAlign w:val="center"/>
          </w:tcPr>
          <w:p w14:paraId="14AB40C6" w14:textId="77777777" w:rsidR="00BF640D" w:rsidRPr="003F3D38" w:rsidRDefault="00BF640D" w:rsidP="00FA02E6">
            <w:pPr>
              <w:rPr>
                <w:rFonts w:cstheme="minorHAnsi"/>
                <w:b w:val="0"/>
                <w:bCs w:val="0"/>
                <w:iCs/>
                <w:sz w:val="20"/>
                <w:szCs w:val="20"/>
              </w:rPr>
            </w:pPr>
            <w:r w:rsidRPr="003F3D38">
              <w:rPr>
                <w:rFonts w:cstheme="minorHAnsi"/>
                <w:b w:val="0"/>
                <w:bCs w:val="0"/>
                <w:iCs/>
                <w:sz w:val="20"/>
                <w:szCs w:val="20"/>
              </w:rPr>
              <w:t>Normalized Difference Vegetation Index (NDVI)</w:t>
            </w:r>
          </w:p>
        </w:tc>
        <w:tc>
          <w:tcPr>
            <w:tcW w:w="1546" w:type="dxa"/>
          </w:tcPr>
          <w:p w14:paraId="08E0AA80" w14:textId="77777777" w:rsidR="00BF640D" w:rsidRPr="003F3D38" w:rsidRDefault="00BF640D" w:rsidP="00FA02E6">
            <w:pPr>
              <w:cnfStyle w:val="000000100000" w:firstRow="0" w:lastRow="0" w:firstColumn="0" w:lastColumn="0" w:oddVBand="0" w:evenVBand="0" w:oddHBand="1" w:evenHBand="0" w:firstRowFirstColumn="0" w:firstRowLastColumn="0" w:lastRowFirstColumn="0" w:lastRowLastColumn="0"/>
              <w:rPr>
                <w:rFonts w:cstheme="minorHAnsi"/>
                <w:iCs/>
                <w:sz w:val="20"/>
                <w:szCs w:val="20"/>
              </w:rPr>
            </w:pPr>
            <w:r w:rsidRPr="003F3D38">
              <w:rPr>
                <w:rFonts w:cstheme="minorHAnsi"/>
                <w:iCs/>
                <w:sz w:val="20"/>
                <w:szCs w:val="20"/>
              </w:rPr>
              <w:t xml:space="preserve"> </w:t>
            </w:r>
          </w:p>
        </w:tc>
        <w:tc>
          <w:tcPr>
            <w:tcW w:w="2340" w:type="dxa"/>
          </w:tcPr>
          <w:p w14:paraId="2DF99750" w14:textId="77777777" w:rsidR="00BF640D" w:rsidRPr="003F3D38" w:rsidRDefault="00BF640D" w:rsidP="00FA02E6">
            <w:pPr>
              <w:cnfStyle w:val="000000100000" w:firstRow="0" w:lastRow="0" w:firstColumn="0" w:lastColumn="0" w:oddVBand="0" w:evenVBand="0" w:oddHBand="1" w:evenHBand="0" w:firstRowFirstColumn="0" w:firstRowLastColumn="0" w:lastRowFirstColumn="0" w:lastRowLastColumn="0"/>
              <w:rPr>
                <w:rFonts w:cstheme="minorHAnsi"/>
                <w:iCs/>
                <w:sz w:val="20"/>
                <w:szCs w:val="20"/>
              </w:rPr>
            </w:pPr>
            <w:r w:rsidRPr="003F3D38">
              <w:rPr>
                <w:rFonts w:cstheme="minorHAnsi"/>
                <w:iCs/>
                <w:sz w:val="20"/>
                <w:szCs w:val="20"/>
              </w:rPr>
              <w:t>Landsat 8 Surface Reflectance OLI/TIRS</w:t>
            </w:r>
          </w:p>
          <w:p w14:paraId="5B2EB559" w14:textId="77777777" w:rsidR="00BF640D" w:rsidRPr="003F3D38" w:rsidRDefault="00BF640D" w:rsidP="00FA02E6">
            <w:pPr>
              <w:cnfStyle w:val="000000100000" w:firstRow="0" w:lastRow="0" w:firstColumn="0" w:lastColumn="0" w:oddVBand="0" w:evenVBand="0" w:oddHBand="1" w:evenHBand="0" w:firstRowFirstColumn="0" w:firstRowLastColumn="0" w:lastRowFirstColumn="0" w:lastRowLastColumn="0"/>
              <w:rPr>
                <w:rFonts w:cstheme="minorHAnsi"/>
                <w:iCs/>
                <w:sz w:val="20"/>
                <w:szCs w:val="20"/>
              </w:rPr>
            </w:pPr>
          </w:p>
        </w:tc>
        <w:tc>
          <w:tcPr>
            <w:tcW w:w="1260" w:type="dxa"/>
            <w:vAlign w:val="center"/>
          </w:tcPr>
          <w:p w14:paraId="29EFF6A4" w14:textId="77777777" w:rsidR="00BF640D" w:rsidRPr="003F3D38" w:rsidRDefault="00BF640D" w:rsidP="00FA02E6">
            <w:pPr>
              <w:jc w:val="center"/>
              <w:cnfStyle w:val="000000100000" w:firstRow="0" w:lastRow="0" w:firstColumn="0" w:lastColumn="0" w:oddVBand="0" w:evenVBand="0" w:oddHBand="1" w:evenHBand="0" w:firstRowFirstColumn="0" w:firstRowLastColumn="0" w:lastRowFirstColumn="0" w:lastRowLastColumn="0"/>
              <w:rPr>
                <w:rFonts w:cstheme="minorHAnsi"/>
                <w:b/>
                <w:bCs/>
                <w:iCs/>
                <w:sz w:val="20"/>
                <w:szCs w:val="20"/>
              </w:rPr>
            </w:pPr>
            <w:r w:rsidRPr="003F3D38">
              <w:rPr>
                <w:rFonts w:cstheme="minorHAnsi"/>
                <w:iCs/>
                <w:sz w:val="20"/>
                <w:szCs w:val="20"/>
              </w:rPr>
              <w:t>30m</w:t>
            </w:r>
          </w:p>
        </w:tc>
        <w:tc>
          <w:tcPr>
            <w:tcW w:w="2160" w:type="dxa"/>
            <w:vAlign w:val="center"/>
          </w:tcPr>
          <w:p w14:paraId="75D5CD36" w14:textId="4D6FF245" w:rsidR="00BF640D" w:rsidRPr="005E1762" w:rsidRDefault="00BF640D" w:rsidP="00FA02E6">
            <w:pPr>
              <w:cnfStyle w:val="000000100000" w:firstRow="0" w:lastRow="0" w:firstColumn="0" w:lastColumn="0" w:oddVBand="0" w:evenVBand="0" w:oddHBand="1" w:evenHBand="0" w:firstRowFirstColumn="0" w:firstRowLastColumn="0" w:lastRowFirstColumn="0" w:lastRowLastColumn="0"/>
              <w:rPr>
                <w:rFonts w:cstheme="minorHAnsi"/>
                <w:iCs/>
                <w:sz w:val="20"/>
                <w:szCs w:val="20"/>
              </w:rPr>
            </w:pPr>
            <w:r>
              <w:rPr>
                <w:rFonts w:cstheme="minorHAnsi"/>
                <w:iCs/>
                <w:sz w:val="20"/>
                <w:szCs w:val="20"/>
                <w:lang w:val="es-419"/>
              </w:rPr>
              <w:fldChar w:fldCharType="begin"/>
            </w:r>
            <w:r w:rsidR="00AC2BDC">
              <w:rPr>
                <w:rFonts w:cstheme="minorHAnsi"/>
                <w:iCs/>
                <w:sz w:val="20"/>
                <w:szCs w:val="20"/>
              </w:rPr>
              <w:instrText xml:space="preserve"> ADDIN ZOTERO_ITEM CSL_CITATION {"citationID":"UrTvKUXK","properties":{"formattedCitation":"(Vermote et al. 2016, Gorelick et al. 2017)","plainCitation":"(Vermote et al. 2016, Gorelick et al. 2017)","dontUpdate":true,"noteIndex":0},"citationItems":[{"id":752,"uris":["http://zotero.org/users/6633491/items/M2G4TAUZ"],"uri":["http://zotero.org/users/6633491/items/M2G4TAUZ"],"itemData":{"id":752,"type":"article-journal","abstract":"The surface reﬂectance, i.e., satellite derived top of atmosphere (TOA) reﬂectance corrected for the temporally, spatially and spectrally varying scattering and absorbing effects of atmospheric gases and aerosols, is needed to monitor the land surface reliably. For this reason, the surface reﬂectance, and not TOA reﬂectance, is used to generate the greater majority of global land products, for example, from the Moderate Resolution Imaging Spectroradiometer (MODIS) and Visible Infrared Imaging Radiometer Suite (VIIRS) sensors. Even if atmospheric effects are minimized by sensor design, atmospheric effects are still challenging to correct. In particular, the strong impact of aerosols in the visible and near infrared spectral range can be difﬁcult to correct, because they can be highly discrete in space and time (e.g., smoke plumes) and because of the complex scattering and absorbing properties of aerosols that vary spectrally and with aerosol size, shape, chemistry and density.","container-title":"Remote Sensing of Environment","DOI":"10.1016/j.rse.2016.04.008","ISSN":"00344257","journalAbbreviation":"Remote Sensing of Environment","language":"en","page":"46-56","source":"DOI.org (Crossref)","title":"Preliminary analysis of the performance of the Landsat 8/OLI land surface reflectance product","URL":"https://linkinghub.elsevier.com/retrieve/pii/S0034425716301572","volume":"185","author":[{"family":"Vermote","given":"Eric"},{"family":"Justice","given":"Chris"},{"family":"Claverie","given":"Martin"},{"family":"Franch","given":"Belen"}],"accessed":{"date-parts":[["2020",5,21]]},"issued":{"date-parts":[["2016",11]]}}},{"id":716,"uris":["http://zotero.org/users/6633491/items/GPX6GLHQ"],"uri":["http://zotero.org/users/6633491/items/GPX6GLHQ"],"itemData":{"id":716,"type":"article-journal","abstract":"Google Earth Engine is a cloud-based platform for planetary-scale geospatial analysis that brings Google's massive computational capabilities to bear on a variety of high-impact societal issues including deforestation, drought, disaster, disease, food security, water management, climate monitoring and environmental protection. It is unique in the ﬁeld as an integrated platform designed to empower not only traditional remote sensing scientists, but also a much wider audience that lacks the technical capacity needed to utilize traditional supercomputers or large-scale commodity cloud computing resources.","container-title":"Remote Sensing of Environment","DOI":"10.1016/j.rse.2017.06.031","ISSN":"00344257","journalAbbreviation":"Remote Sensing of Environment","language":"en","page":"18-27","source":"DOI.org (Crossref)","title":"Google Earth Engine: Planetary-scale geospatial analysis for everyone","title-short":"Google Earth Engine","URL":"https://linkinghub.elsevier.com/retrieve/pii/S0034425717302900","volume":"202","author":[{"family":"Gorelick","given":"Noel"},{"family":"Hancher","given":"Matt"},{"family":"Dixon","given":"Mike"},{"family":"Ilyushchenko","given":"Simon"},{"family":"Thau","given":"David"},{"family":"Moore","given":"Rebecca"}],"accessed":{"date-parts":[["2020",5,21]]},"issued":{"date-parts":[["2017",12]]}}}],"schema":"https://github.com/citation-style-language/schema/raw/master/csl-citation.json"} </w:instrText>
            </w:r>
            <w:r>
              <w:rPr>
                <w:rFonts w:cstheme="minorHAnsi"/>
                <w:iCs/>
                <w:sz w:val="20"/>
                <w:szCs w:val="20"/>
                <w:lang w:val="es-419"/>
              </w:rPr>
              <w:fldChar w:fldCharType="separate"/>
            </w:r>
            <w:r w:rsidRPr="005E1762">
              <w:rPr>
                <w:sz w:val="20"/>
              </w:rPr>
              <w:t>Vermote et al. 2016, Gorelick et al. 2017</w:t>
            </w:r>
            <w:r>
              <w:rPr>
                <w:rFonts w:cstheme="minorHAnsi"/>
                <w:iCs/>
                <w:sz w:val="20"/>
                <w:szCs w:val="20"/>
                <w:lang w:val="es-419"/>
              </w:rPr>
              <w:fldChar w:fldCharType="end"/>
            </w:r>
          </w:p>
        </w:tc>
      </w:tr>
      <w:tr w:rsidR="00BF640D" w:rsidRPr="005E1762" w14:paraId="59340653" w14:textId="77777777" w:rsidTr="00FA02E6">
        <w:tc>
          <w:tcPr>
            <w:cnfStyle w:val="001000000000" w:firstRow="0" w:lastRow="0" w:firstColumn="1" w:lastColumn="0" w:oddVBand="0" w:evenVBand="0" w:oddHBand="0" w:evenHBand="0" w:firstRowFirstColumn="0" w:firstRowLastColumn="0" w:lastRowFirstColumn="0" w:lastRowLastColumn="0"/>
            <w:tcW w:w="2054" w:type="dxa"/>
            <w:vAlign w:val="center"/>
          </w:tcPr>
          <w:p w14:paraId="644E3069" w14:textId="77777777" w:rsidR="00BF640D" w:rsidRDefault="00BF640D" w:rsidP="00FA02E6">
            <w:pPr>
              <w:rPr>
                <w:rFonts w:cstheme="minorHAnsi"/>
                <w:iCs/>
                <w:sz w:val="20"/>
                <w:szCs w:val="20"/>
              </w:rPr>
            </w:pPr>
            <w:r w:rsidRPr="003F3D38">
              <w:rPr>
                <w:rFonts w:cstheme="minorHAnsi"/>
                <w:b w:val="0"/>
                <w:bCs w:val="0"/>
                <w:iCs/>
                <w:sz w:val="20"/>
                <w:szCs w:val="20"/>
              </w:rPr>
              <w:lastRenderedPageBreak/>
              <w:t>Elevation, slope</w:t>
            </w:r>
            <w:r>
              <w:rPr>
                <w:rFonts w:cstheme="minorHAnsi"/>
                <w:b w:val="0"/>
                <w:bCs w:val="0"/>
                <w:iCs/>
                <w:sz w:val="20"/>
                <w:szCs w:val="20"/>
              </w:rPr>
              <w:t>,</w:t>
            </w:r>
          </w:p>
          <w:p w14:paraId="26A4114D" w14:textId="77777777" w:rsidR="00BF640D" w:rsidRPr="003F3D38" w:rsidRDefault="00BF640D" w:rsidP="00FA02E6">
            <w:pPr>
              <w:rPr>
                <w:rFonts w:cstheme="minorHAnsi"/>
                <w:b w:val="0"/>
                <w:bCs w:val="0"/>
                <w:iCs/>
                <w:sz w:val="20"/>
                <w:szCs w:val="20"/>
              </w:rPr>
            </w:pPr>
            <w:r w:rsidRPr="003F3D38">
              <w:rPr>
                <w:rFonts w:cstheme="minorHAnsi"/>
                <w:b w:val="0"/>
                <w:bCs w:val="0"/>
                <w:iCs/>
                <w:sz w:val="20"/>
                <w:szCs w:val="20"/>
              </w:rPr>
              <w:t xml:space="preserve"> and aspect</w:t>
            </w:r>
          </w:p>
        </w:tc>
        <w:tc>
          <w:tcPr>
            <w:tcW w:w="1546" w:type="dxa"/>
          </w:tcPr>
          <w:p w14:paraId="7F3872B0" w14:textId="77777777" w:rsidR="00BF640D" w:rsidRPr="003F3D38" w:rsidRDefault="00BF640D" w:rsidP="00FA02E6">
            <w:pPr>
              <w:cnfStyle w:val="000000000000" w:firstRow="0" w:lastRow="0" w:firstColumn="0" w:lastColumn="0" w:oddVBand="0" w:evenVBand="0" w:oddHBand="0" w:evenHBand="0" w:firstRowFirstColumn="0" w:firstRowLastColumn="0" w:lastRowFirstColumn="0" w:lastRowLastColumn="0"/>
              <w:rPr>
                <w:rFonts w:cstheme="minorHAnsi"/>
                <w:iCs/>
                <w:sz w:val="20"/>
                <w:szCs w:val="20"/>
              </w:rPr>
            </w:pPr>
          </w:p>
        </w:tc>
        <w:tc>
          <w:tcPr>
            <w:tcW w:w="2340" w:type="dxa"/>
          </w:tcPr>
          <w:p w14:paraId="3394C139" w14:textId="77777777" w:rsidR="00BF640D" w:rsidRPr="005E1762" w:rsidRDefault="00BF640D" w:rsidP="00FA02E6">
            <w:pPr>
              <w:cnfStyle w:val="000000000000" w:firstRow="0" w:lastRow="0" w:firstColumn="0" w:lastColumn="0" w:oddVBand="0" w:evenVBand="0" w:oddHBand="0" w:evenHBand="0" w:firstRowFirstColumn="0" w:firstRowLastColumn="0" w:lastRowFirstColumn="0" w:lastRowLastColumn="0"/>
              <w:rPr>
                <w:rFonts w:cstheme="minorHAnsi"/>
                <w:iCs/>
                <w:sz w:val="20"/>
                <w:szCs w:val="20"/>
              </w:rPr>
            </w:pPr>
            <w:r w:rsidRPr="005E1762">
              <w:rPr>
                <w:rFonts w:cstheme="minorHAnsi"/>
                <w:iCs/>
                <w:sz w:val="20"/>
                <w:szCs w:val="20"/>
              </w:rPr>
              <w:t>ASTER Global Digital Elevation Model V002</w:t>
            </w:r>
          </w:p>
        </w:tc>
        <w:tc>
          <w:tcPr>
            <w:tcW w:w="1260" w:type="dxa"/>
            <w:vAlign w:val="center"/>
          </w:tcPr>
          <w:p w14:paraId="6CC58823" w14:textId="77777777" w:rsidR="00BF640D" w:rsidRPr="003F3D38" w:rsidRDefault="00BF640D" w:rsidP="00FA02E6">
            <w:pPr>
              <w:jc w:val="center"/>
              <w:cnfStyle w:val="000000000000" w:firstRow="0" w:lastRow="0" w:firstColumn="0" w:lastColumn="0" w:oddVBand="0" w:evenVBand="0" w:oddHBand="0" w:evenHBand="0" w:firstRowFirstColumn="0" w:firstRowLastColumn="0" w:lastRowFirstColumn="0" w:lastRowLastColumn="0"/>
              <w:rPr>
                <w:rFonts w:cstheme="minorHAnsi"/>
                <w:iCs/>
                <w:sz w:val="20"/>
                <w:szCs w:val="20"/>
              </w:rPr>
            </w:pPr>
            <w:r w:rsidRPr="003F3D38">
              <w:rPr>
                <w:rFonts w:cstheme="minorHAnsi"/>
                <w:iCs/>
                <w:sz w:val="20"/>
                <w:szCs w:val="20"/>
              </w:rPr>
              <w:t>30m</w:t>
            </w:r>
          </w:p>
        </w:tc>
        <w:tc>
          <w:tcPr>
            <w:tcW w:w="2160" w:type="dxa"/>
            <w:vAlign w:val="center"/>
          </w:tcPr>
          <w:p w14:paraId="71049E26" w14:textId="77777777" w:rsidR="00BF640D" w:rsidRPr="0097477D" w:rsidRDefault="00BF640D" w:rsidP="00FA02E6">
            <w:pPr>
              <w:cnfStyle w:val="000000000000" w:firstRow="0" w:lastRow="0" w:firstColumn="0" w:lastColumn="0" w:oddVBand="0" w:evenVBand="0" w:oddHBand="0" w:evenHBand="0" w:firstRowFirstColumn="0" w:firstRowLastColumn="0" w:lastRowFirstColumn="0" w:lastRowLastColumn="0"/>
              <w:rPr>
                <w:rFonts w:cstheme="minorHAnsi"/>
                <w:iCs/>
                <w:sz w:val="20"/>
                <w:szCs w:val="20"/>
              </w:rPr>
            </w:pPr>
            <w:r>
              <w:rPr>
                <w:rFonts w:cstheme="minorHAnsi"/>
                <w:iCs/>
                <w:sz w:val="20"/>
                <w:szCs w:val="20"/>
              </w:rPr>
              <w:fldChar w:fldCharType="begin"/>
            </w:r>
            <w:r w:rsidRPr="0097477D">
              <w:rPr>
                <w:rFonts w:cstheme="minorHAnsi"/>
                <w:iCs/>
                <w:sz w:val="20"/>
                <w:szCs w:val="20"/>
              </w:rPr>
              <w:instrText xml:space="preserve"> ADDIN ZOTERO_ITEM CSL_CITATION {"citationID":"ekQ3Bl0W","properties":{"formattedCitation":"(NASA LP DAAC n.d.)","plainCitation":"(NASA LP DAAC n.d.)","dontUpdate":true,"noteIndex":0},"citationItems":[{"id":762,"uris":["http://zotero.org/users/6633491/items/IAEPV3WZ"],"uri":["http://zotero.org/users/6633491/items/IAEPV3WZ"],"itemData":{"id":762,"type":"map","event-place":"Souix Falls, SD, USA","publisher":"NASA EOSDIS Land Processes DAAC, USGS Earth Resources and Science (EROS) Center","publisher-place":"Souix Falls, SD, USA","title":"ASTER Global Digital Elevation Model. Version 2.","URL":"https://lpdaac.usgs.gov","author":[{"family":"NASA LP DAAC","given":""}],"issued":{"date-parts":[["2011"]]}}}],"schema":"https://github.com/citation-style-language/schema/raw/master/csl-citation.json"} </w:instrText>
            </w:r>
            <w:r>
              <w:rPr>
                <w:rFonts w:cstheme="minorHAnsi"/>
                <w:iCs/>
                <w:sz w:val="20"/>
                <w:szCs w:val="20"/>
              </w:rPr>
              <w:fldChar w:fldCharType="separate"/>
            </w:r>
            <w:r w:rsidRPr="0097477D">
              <w:rPr>
                <w:sz w:val="20"/>
              </w:rPr>
              <w:t xml:space="preserve">NASA LP DAAC </w:t>
            </w:r>
            <w:r>
              <w:rPr>
                <w:rFonts w:cstheme="minorHAnsi"/>
                <w:iCs/>
                <w:sz w:val="20"/>
                <w:szCs w:val="20"/>
              </w:rPr>
              <w:fldChar w:fldCharType="end"/>
            </w:r>
            <w:r>
              <w:rPr>
                <w:rFonts w:cstheme="minorHAnsi"/>
                <w:iCs/>
                <w:sz w:val="20"/>
                <w:szCs w:val="20"/>
              </w:rPr>
              <w:t>2011</w:t>
            </w:r>
            <w:r w:rsidRPr="0097477D">
              <w:rPr>
                <w:rFonts w:cstheme="minorHAnsi"/>
                <w:iCs/>
                <w:sz w:val="20"/>
                <w:szCs w:val="20"/>
              </w:rPr>
              <w:t xml:space="preserve"> </w:t>
            </w:r>
          </w:p>
        </w:tc>
      </w:tr>
      <w:tr w:rsidR="00BF640D" w:rsidRPr="005E1762" w14:paraId="5A4030E0" w14:textId="77777777" w:rsidTr="00FA0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4" w:type="dxa"/>
            <w:vAlign w:val="center"/>
          </w:tcPr>
          <w:p w14:paraId="3BE374FF" w14:textId="77777777" w:rsidR="00BF640D" w:rsidRPr="003F3D38" w:rsidRDefault="00BF640D" w:rsidP="00FA02E6">
            <w:pPr>
              <w:rPr>
                <w:rFonts w:cstheme="minorHAnsi"/>
                <w:iCs/>
                <w:sz w:val="20"/>
                <w:szCs w:val="20"/>
              </w:rPr>
            </w:pPr>
            <w:r w:rsidRPr="003F3D38">
              <w:rPr>
                <w:rFonts w:cstheme="minorHAnsi"/>
                <w:b w:val="0"/>
                <w:bCs w:val="0"/>
                <w:iCs/>
                <w:sz w:val="20"/>
                <w:szCs w:val="20"/>
              </w:rPr>
              <w:t xml:space="preserve">Forest canopy height </w:t>
            </w:r>
          </w:p>
          <w:p w14:paraId="200C221F" w14:textId="77777777" w:rsidR="00BF640D" w:rsidRPr="003F3D38" w:rsidRDefault="00BF640D" w:rsidP="00FA02E6">
            <w:pPr>
              <w:rPr>
                <w:rFonts w:cstheme="minorHAnsi"/>
                <w:b w:val="0"/>
                <w:bCs w:val="0"/>
                <w:iCs/>
                <w:sz w:val="20"/>
                <w:szCs w:val="20"/>
              </w:rPr>
            </w:pPr>
            <w:proofErr w:type="gramStart"/>
            <w:r w:rsidRPr="003F3D38">
              <w:rPr>
                <w:rFonts w:cstheme="minorHAnsi"/>
                <w:b w:val="0"/>
                <w:bCs w:val="0"/>
                <w:iCs/>
                <w:sz w:val="20"/>
                <w:szCs w:val="20"/>
              </w:rPr>
              <w:t>( canopy</w:t>
            </w:r>
            <w:proofErr w:type="gramEnd"/>
            <w:r w:rsidRPr="003F3D38">
              <w:rPr>
                <w:rFonts w:cstheme="minorHAnsi"/>
                <w:b w:val="0"/>
                <w:bCs w:val="0"/>
                <w:iCs/>
                <w:sz w:val="20"/>
                <w:szCs w:val="20"/>
              </w:rPr>
              <w:t xml:space="preserve"> cover &gt; 5m)</w:t>
            </w:r>
          </w:p>
        </w:tc>
        <w:tc>
          <w:tcPr>
            <w:tcW w:w="1546" w:type="dxa"/>
          </w:tcPr>
          <w:p w14:paraId="0C85BDAE" w14:textId="77777777" w:rsidR="00BF640D" w:rsidRPr="003F3D38" w:rsidRDefault="00BF640D" w:rsidP="00FA02E6">
            <w:pPr>
              <w:cnfStyle w:val="000000100000" w:firstRow="0" w:lastRow="0" w:firstColumn="0" w:lastColumn="0" w:oddVBand="0" w:evenVBand="0" w:oddHBand="1" w:evenHBand="0" w:firstRowFirstColumn="0" w:firstRowLastColumn="0" w:lastRowFirstColumn="0" w:lastRowLastColumn="0"/>
              <w:rPr>
                <w:rFonts w:cstheme="minorHAnsi"/>
                <w:iCs/>
                <w:sz w:val="20"/>
                <w:szCs w:val="20"/>
              </w:rPr>
            </w:pPr>
          </w:p>
        </w:tc>
        <w:tc>
          <w:tcPr>
            <w:tcW w:w="2340" w:type="dxa"/>
          </w:tcPr>
          <w:p w14:paraId="01CA7B74" w14:textId="77777777" w:rsidR="00BF640D" w:rsidRPr="003F3D38" w:rsidRDefault="00BF640D" w:rsidP="00FA02E6">
            <w:pPr>
              <w:cnfStyle w:val="000000100000" w:firstRow="0" w:lastRow="0" w:firstColumn="0" w:lastColumn="0" w:oddVBand="0" w:evenVBand="0" w:oddHBand="1" w:evenHBand="0" w:firstRowFirstColumn="0" w:firstRowLastColumn="0" w:lastRowFirstColumn="0" w:lastRowLastColumn="0"/>
              <w:rPr>
                <w:rFonts w:cstheme="minorHAnsi"/>
                <w:iCs/>
                <w:sz w:val="20"/>
                <w:szCs w:val="20"/>
              </w:rPr>
            </w:pPr>
            <w:r w:rsidRPr="003F3D38">
              <w:rPr>
                <w:rFonts w:cstheme="minorHAnsi"/>
                <w:iCs/>
                <w:sz w:val="20"/>
                <w:szCs w:val="20"/>
              </w:rPr>
              <w:t>Forest Canopy Height Map; derived from Geoscience Laser Altimeter System (GLAS) LiDAR</w:t>
            </w:r>
          </w:p>
        </w:tc>
        <w:tc>
          <w:tcPr>
            <w:tcW w:w="1260" w:type="dxa"/>
            <w:vAlign w:val="center"/>
          </w:tcPr>
          <w:p w14:paraId="4FEED04E" w14:textId="77777777" w:rsidR="00BF640D" w:rsidRPr="003F3D38" w:rsidRDefault="00BF640D" w:rsidP="00FA02E6">
            <w:pPr>
              <w:jc w:val="center"/>
              <w:cnfStyle w:val="000000100000" w:firstRow="0" w:lastRow="0" w:firstColumn="0" w:lastColumn="0" w:oddVBand="0" w:evenVBand="0" w:oddHBand="1" w:evenHBand="0" w:firstRowFirstColumn="0" w:firstRowLastColumn="0" w:lastRowFirstColumn="0" w:lastRowLastColumn="0"/>
              <w:rPr>
                <w:rFonts w:cstheme="minorHAnsi"/>
                <w:iCs/>
                <w:sz w:val="20"/>
                <w:szCs w:val="20"/>
              </w:rPr>
            </w:pPr>
            <w:r w:rsidRPr="003F3D38">
              <w:rPr>
                <w:rFonts w:cstheme="minorHAnsi"/>
                <w:iCs/>
                <w:sz w:val="20"/>
                <w:szCs w:val="20"/>
              </w:rPr>
              <w:t>1000m</w:t>
            </w:r>
          </w:p>
        </w:tc>
        <w:tc>
          <w:tcPr>
            <w:tcW w:w="2160" w:type="dxa"/>
            <w:vAlign w:val="center"/>
          </w:tcPr>
          <w:p w14:paraId="17BA1EE7" w14:textId="0A72C0FD" w:rsidR="00BF640D" w:rsidRPr="005E1762" w:rsidRDefault="00BF640D" w:rsidP="00FA02E6">
            <w:pPr>
              <w:cnfStyle w:val="000000100000" w:firstRow="0" w:lastRow="0" w:firstColumn="0" w:lastColumn="0" w:oddVBand="0" w:evenVBand="0" w:oddHBand="1" w:evenHBand="0" w:firstRowFirstColumn="0" w:firstRowLastColumn="0" w:lastRowFirstColumn="0" w:lastRowLastColumn="0"/>
              <w:rPr>
                <w:rFonts w:cstheme="minorHAnsi"/>
                <w:iCs/>
                <w:sz w:val="20"/>
                <w:szCs w:val="20"/>
                <w:lang w:val="es-419"/>
              </w:rPr>
            </w:pPr>
            <w:r>
              <w:rPr>
                <w:rFonts w:cstheme="minorHAnsi"/>
                <w:iCs/>
                <w:sz w:val="20"/>
                <w:szCs w:val="20"/>
              </w:rPr>
              <w:fldChar w:fldCharType="begin"/>
            </w:r>
            <w:r w:rsidR="00AC2BDC">
              <w:rPr>
                <w:rFonts w:cstheme="minorHAnsi"/>
                <w:iCs/>
                <w:sz w:val="20"/>
                <w:szCs w:val="20"/>
              </w:rPr>
              <w:instrText xml:space="preserve"> ADDIN ZOTERO_ITEM CSL_CITATION {"citationID":"QtS75RLr","properties":{"formattedCitation":"(Simard et al. 2011)","plainCitation":"(Simard et al. 2011)","dontUpdate":true,"noteIndex":0},"citationItems":[{"id":743,"uris":["http://zotero.org/users/6633491/items/YDBXAVLD"],"uri":["http://zotero.org/users/6633491/items/YDBXAVLD"],"itemData":{"id":743,"type":"article-journal","container-title":"Journal of Geophysical Research","DOI":"10.1029/2011JG001708","ISSN":"0148-0227","issue":"G4","journalAbbreviation":"J. Geophys. Res.","language":"en","page":"G04021","source":"DOI.org (Crossref)","title":"Mapping forest canopy height globally with spaceborne lidar","URL":"http://doi.wiley.com/10.1029/2011JG001708","volume":"116","author":[{"family":"Simard","given":"Marc"},{"family":"Pinto","given":"Naiara"},{"family":"Fisher","given":"Joshua B."},{"family":"Baccini","given":"Alessandro"}],"accessed":{"date-parts":[["2020",5,21]]},"issued":{"date-parts":[["2011",11,19]]}}}],"schema":"https://github.com/citation-style-language/schema/raw/master/csl-citation.json"} </w:instrText>
            </w:r>
            <w:r>
              <w:rPr>
                <w:rFonts w:cstheme="minorHAnsi"/>
                <w:iCs/>
                <w:sz w:val="20"/>
                <w:szCs w:val="20"/>
              </w:rPr>
              <w:fldChar w:fldCharType="separate"/>
            </w:r>
            <w:r w:rsidRPr="005E1762">
              <w:rPr>
                <w:sz w:val="20"/>
                <w:lang w:val="es-419"/>
              </w:rPr>
              <w:t>Simard et al. 2011</w:t>
            </w:r>
            <w:r>
              <w:rPr>
                <w:rFonts w:cstheme="minorHAnsi"/>
                <w:iCs/>
                <w:sz w:val="20"/>
                <w:szCs w:val="20"/>
              </w:rPr>
              <w:fldChar w:fldCharType="end"/>
            </w:r>
          </w:p>
        </w:tc>
      </w:tr>
      <w:tr w:rsidR="00BF640D" w:rsidRPr="00796EA8" w14:paraId="0D653E1F" w14:textId="77777777" w:rsidTr="00FA02E6">
        <w:tc>
          <w:tcPr>
            <w:cnfStyle w:val="001000000000" w:firstRow="0" w:lastRow="0" w:firstColumn="1" w:lastColumn="0" w:oddVBand="0" w:evenVBand="0" w:oddHBand="0" w:evenHBand="0" w:firstRowFirstColumn="0" w:firstRowLastColumn="0" w:lastRowFirstColumn="0" w:lastRowLastColumn="0"/>
            <w:tcW w:w="2054" w:type="dxa"/>
            <w:vAlign w:val="center"/>
          </w:tcPr>
          <w:p w14:paraId="6B9FDA9D" w14:textId="77777777" w:rsidR="00BF640D" w:rsidRPr="003F3D38" w:rsidRDefault="00BF640D" w:rsidP="00FA02E6">
            <w:pPr>
              <w:rPr>
                <w:rFonts w:cstheme="minorHAnsi"/>
                <w:b w:val="0"/>
                <w:bCs w:val="0"/>
                <w:iCs/>
                <w:sz w:val="20"/>
                <w:szCs w:val="20"/>
              </w:rPr>
            </w:pPr>
            <w:r w:rsidRPr="003F3D38">
              <w:rPr>
                <w:rFonts w:cstheme="minorHAnsi"/>
                <w:b w:val="0"/>
                <w:bCs w:val="0"/>
                <w:iCs/>
                <w:sz w:val="20"/>
                <w:szCs w:val="20"/>
              </w:rPr>
              <w:t xml:space="preserve">Proportion of </w:t>
            </w:r>
            <w:r>
              <w:rPr>
                <w:rFonts w:cstheme="minorHAnsi"/>
                <w:b w:val="0"/>
                <w:bCs w:val="0"/>
                <w:iCs/>
                <w:sz w:val="20"/>
                <w:szCs w:val="20"/>
              </w:rPr>
              <w:t xml:space="preserve">canopy recently </w:t>
            </w:r>
            <w:r w:rsidRPr="003F3D38">
              <w:rPr>
                <w:rFonts w:cstheme="minorHAnsi"/>
                <w:b w:val="0"/>
                <w:bCs w:val="0"/>
                <w:iCs/>
                <w:sz w:val="20"/>
                <w:szCs w:val="20"/>
              </w:rPr>
              <w:t xml:space="preserve">disturbed </w:t>
            </w:r>
            <w:r>
              <w:rPr>
                <w:rFonts w:cstheme="minorHAnsi"/>
                <w:b w:val="0"/>
                <w:bCs w:val="0"/>
                <w:iCs/>
                <w:sz w:val="20"/>
                <w:szCs w:val="20"/>
              </w:rPr>
              <w:t>(</w:t>
            </w:r>
            <w:r w:rsidRPr="003F3D38">
              <w:rPr>
                <w:rFonts w:cstheme="minorHAnsi"/>
                <w:b w:val="0"/>
                <w:bCs w:val="0"/>
                <w:iCs/>
                <w:sz w:val="20"/>
                <w:szCs w:val="20"/>
              </w:rPr>
              <w:t>2007-2017</w:t>
            </w:r>
            <w:r>
              <w:rPr>
                <w:rFonts w:cstheme="minorHAnsi"/>
                <w:b w:val="0"/>
                <w:bCs w:val="0"/>
                <w:iCs/>
                <w:sz w:val="20"/>
                <w:szCs w:val="20"/>
              </w:rPr>
              <w:t>)</w:t>
            </w:r>
          </w:p>
        </w:tc>
        <w:tc>
          <w:tcPr>
            <w:tcW w:w="1546" w:type="dxa"/>
          </w:tcPr>
          <w:p w14:paraId="6E929FAF" w14:textId="77777777" w:rsidR="00BF640D" w:rsidRPr="003F3D38" w:rsidRDefault="00BF640D" w:rsidP="00FA02E6">
            <w:pPr>
              <w:cnfStyle w:val="000000000000" w:firstRow="0" w:lastRow="0" w:firstColumn="0" w:lastColumn="0" w:oddVBand="0" w:evenVBand="0" w:oddHBand="0" w:evenHBand="0" w:firstRowFirstColumn="0" w:firstRowLastColumn="0" w:lastRowFirstColumn="0" w:lastRowLastColumn="0"/>
              <w:rPr>
                <w:rFonts w:cstheme="minorHAnsi"/>
                <w:iCs/>
                <w:sz w:val="20"/>
                <w:szCs w:val="20"/>
              </w:rPr>
            </w:pPr>
            <w:r>
              <w:rPr>
                <w:rFonts w:cstheme="minorHAnsi"/>
                <w:iCs/>
                <w:sz w:val="20"/>
                <w:szCs w:val="20"/>
              </w:rPr>
              <w:t xml:space="preserve">Species specific response to disturbance levels </w:t>
            </w:r>
          </w:p>
        </w:tc>
        <w:tc>
          <w:tcPr>
            <w:tcW w:w="2340" w:type="dxa"/>
          </w:tcPr>
          <w:p w14:paraId="0A04F716" w14:textId="77777777" w:rsidR="00BF640D" w:rsidRPr="003F3D38" w:rsidRDefault="00BF640D" w:rsidP="00FA02E6">
            <w:pPr>
              <w:cnfStyle w:val="000000000000" w:firstRow="0" w:lastRow="0" w:firstColumn="0" w:lastColumn="0" w:oddVBand="0" w:evenVBand="0" w:oddHBand="0" w:evenHBand="0" w:firstRowFirstColumn="0" w:firstRowLastColumn="0" w:lastRowFirstColumn="0" w:lastRowLastColumn="0"/>
              <w:rPr>
                <w:rFonts w:cstheme="minorHAnsi"/>
                <w:iCs/>
                <w:sz w:val="20"/>
                <w:szCs w:val="20"/>
              </w:rPr>
            </w:pPr>
            <w:r w:rsidRPr="003F3D38">
              <w:rPr>
                <w:rFonts w:cstheme="minorHAnsi"/>
                <w:iCs/>
                <w:sz w:val="20"/>
                <w:szCs w:val="20"/>
              </w:rPr>
              <w:t xml:space="preserve"> </w:t>
            </w:r>
            <w:proofErr w:type="spellStart"/>
            <w:r w:rsidRPr="003F3D38">
              <w:rPr>
                <w:rFonts w:cstheme="minorHAnsi"/>
                <w:iCs/>
                <w:sz w:val="20"/>
                <w:szCs w:val="20"/>
              </w:rPr>
              <w:t>LandTrendr</w:t>
            </w:r>
            <w:proofErr w:type="spellEnd"/>
            <w:r w:rsidRPr="003F3D38">
              <w:rPr>
                <w:rFonts w:cstheme="minorHAnsi"/>
                <w:iCs/>
                <w:sz w:val="20"/>
                <w:szCs w:val="20"/>
              </w:rPr>
              <w:t xml:space="preserve"> disturbance metrics: Landsat 7 TM &amp; Landsat 8 OLI/TIRS TOA b  </w:t>
            </w:r>
          </w:p>
        </w:tc>
        <w:tc>
          <w:tcPr>
            <w:tcW w:w="1260" w:type="dxa"/>
            <w:vAlign w:val="center"/>
          </w:tcPr>
          <w:p w14:paraId="7B87B9DD" w14:textId="77777777" w:rsidR="00BF640D" w:rsidRPr="003F3D38" w:rsidRDefault="00BF640D" w:rsidP="00FA02E6">
            <w:pPr>
              <w:jc w:val="center"/>
              <w:cnfStyle w:val="000000000000" w:firstRow="0" w:lastRow="0" w:firstColumn="0" w:lastColumn="0" w:oddVBand="0" w:evenVBand="0" w:oddHBand="0" w:evenHBand="0" w:firstRowFirstColumn="0" w:firstRowLastColumn="0" w:lastRowFirstColumn="0" w:lastRowLastColumn="0"/>
              <w:rPr>
                <w:rFonts w:cstheme="minorHAnsi"/>
                <w:iCs/>
                <w:sz w:val="20"/>
                <w:szCs w:val="20"/>
              </w:rPr>
            </w:pPr>
            <w:r w:rsidRPr="003F3D38">
              <w:rPr>
                <w:rFonts w:cstheme="minorHAnsi"/>
                <w:iCs/>
                <w:sz w:val="20"/>
                <w:szCs w:val="20"/>
              </w:rPr>
              <w:t>30m</w:t>
            </w:r>
          </w:p>
        </w:tc>
        <w:tc>
          <w:tcPr>
            <w:tcW w:w="2160" w:type="dxa"/>
            <w:vAlign w:val="center"/>
          </w:tcPr>
          <w:p w14:paraId="20F2604D" w14:textId="6A5E3B03" w:rsidR="00BF640D" w:rsidRPr="003F3D38" w:rsidRDefault="00BF640D" w:rsidP="00FA02E6">
            <w:pPr>
              <w:cnfStyle w:val="000000000000" w:firstRow="0" w:lastRow="0" w:firstColumn="0" w:lastColumn="0" w:oddVBand="0" w:evenVBand="0" w:oddHBand="0" w:evenHBand="0" w:firstRowFirstColumn="0" w:firstRowLastColumn="0" w:lastRowFirstColumn="0" w:lastRowLastColumn="0"/>
              <w:rPr>
                <w:rFonts w:cstheme="minorHAnsi"/>
                <w:iCs/>
                <w:sz w:val="20"/>
                <w:szCs w:val="20"/>
              </w:rPr>
            </w:pPr>
            <w:r w:rsidRPr="003B1572">
              <w:rPr>
                <w:rFonts w:cstheme="minorHAnsi"/>
                <w:iCs/>
                <w:sz w:val="20"/>
                <w:szCs w:val="20"/>
                <w:highlight w:val="yellow"/>
              </w:rPr>
              <w:t>Kennedy et al. 2010</w:t>
            </w:r>
            <w:r>
              <w:rPr>
                <w:rFonts w:cstheme="minorHAnsi"/>
                <w:iCs/>
                <w:sz w:val="20"/>
                <w:szCs w:val="20"/>
              </w:rPr>
              <w:fldChar w:fldCharType="begin"/>
            </w:r>
            <w:r w:rsidR="00AC2BDC">
              <w:rPr>
                <w:rFonts w:cstheme="minorHAnsi"/>
                <w:iCs/>
                <w:sz w:val="20"/>
                <w:szCs w:val="20"/>
              </w:rPr>
              <w:instrText xml:space="preserve"> ADDIN ZOTERO_ITEM CSL_CITATION {"citationID":"Cu3xTmIt","properties":{"formattedCitation":"(Kennedy et al. 2018)","plainCitation":"(Kennedy et al. 2018)","dontUpdate":true,"noteIndex":0},"citationItems":[{"id":724,"uris":["http://zotero.org/users/6633491/items/9ZC4Z2Y5"],"uri":["http://zotero.org/users/6633491/items/9ZC4Z2Y5"],"itemData":{"id":724,"type":"article-journal","abstract":"The LandTrendr (LT) algorithm has been used widely for analysis of change in Landsat spectral time series data, but requires signiﬁcant pre-processing, data management, and computational resources, and is only accessible to the community in a proprietary programming language (IDL). Here, we introduce LT for the Google Earth Engine (GEE) platform. The GEE platform simpliﬁes pre-processing steps, allowing focus on the translation of the core temporal segmentation algorithm. Temporal segmentation involved a series of repeated random access calls to each pixel’s time series, resulting in a set of breakpoints (“vertices”) that bound straight-line segments. The translation of the algorithm into GEE included both transliteration and code analysis, resulting in improvement and logic error ﬁxes. At six study areas representing diverse land cover types across the U.S., we conducted a direct comparison of the new LT-GEE code against the heritage code (LT-IDL). The algorithms agreed in most cases, and where disagreements occurred, they were largely attributable to logic error ﬁxes in the code translation process. The practical impact of these changes is minimal, as shown by an example of forest disturbance mapping. We conclude that the LT-GEE algorithm represents a faithful translation of the LT code into a platform easily accessible by the broader user community.","container-title":"Remote Sensing","DOI":"10.3390/rs10050691","ISSN":"2072-4292","issue":"5","journalAbbreviation":"Remote Sensing","language":"en","page":"691","source":"DOI.org (Crossref)","title":"Implementation of the LandTrendr Algorithm on Google Earth Engine","URL":"http://www.mdpi.com/2072-4292/10/5/691","volume":"10","author":[{"family":"Kennedy","given":"Robert"},{"family":"Yang","given":"Zhiqiang"},{"family":"Gorelick","given":"Noel"},{"family":"Braaten","given":"Justin"},{"family":"Cavalcante","given":"Lucas"},{"family":"Cohen","given":"Warren"},{"family":"Healey","given":"Sean"}],"accessed":{"date-parts":[["2020",5,21]]},"issued":{"date-parts":[["2018",5,1]]}}}],"schema":"https://github.com/citation-style-language/schema/raw/master/csl-citation.json"} </w:instrText>
            </w:r>
            <w:r>
              <w:rPr>
                <w:rFonts w:cstheme="minorHAnsi"/>
                <w:iCs/>
                <w:sz w:val="20"/>
                <w:szCs w:val="20"/>
              </w:rPr>
              <w:fldChar w:fldCharType="separate"/>
            </w:r>
            <w:r>
              <w:rPr>
                <w:sz w:val="20"/>
              </w:rPr>
              <w:t xml:space="preserve">; </w:t>
            </w:r>
            <w:r w:rsidRPr="003B1572">
              <w:rPr>
                <w:sz w:val="20"/>
              </w:rPr>
              <w:t>Kennedy et al. 2018</w:t>
            </w:r>
            <w:r>
              <w:rPr>
                <w:rFonts w:cstheme="minorHAnsi"/>
                <w:iCs/>
                <w:sz w:val="20"/>
                <w:szCs w:val="20"/>
              </w:rPr>
              <w:fldChar w:fldCharType="end"/>
            </w:r>
          </w:p>
        </w:tc>
      </w:tr>
      <w:tr w:rsidR="00BF640D" w:rsidRPr="00796EA8" w14:paraId="3456C66D" w14:textId="77777777" w:rsidTr="00FA0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4" w:type="dxa"/>
            <w:vAlign w:val="center"/>
          </w:tcPr>
          <w:p w14:paraId="000CDE11" w14:textId="77777777" w:rsidR="00BF640D" w:rsidRPr="003F3D38" w:rsidRDefault="00BF640D" w:rsidP="00FA02E6">
            <w:pPr>
              <w:rPr>
                <w:rFonts w:cstheme="minorHAnsi"/>
                <w:b w:val="0"/>
                <w:bCs w:val="0"/>
                <w:iCs/>
                <w:sz w:val="20"/>
                <w:szCs w:val="20"/>
              </w:rPr>
            </w:pPr>
            <w:r w:rsidRPr="003F3D38">
              <w:rPr>
                <w:rFonts w:cstheme="minorHAnsi"/>
                <w:b w:val="0"/>
                <w:bCs w:val="0"/>
                <w:iCs/>
                <w:sz w:val="20"/>
                <w:szCs w:val="20"/>
              </w:rPr>
              <w:t>Proportion of intact forest in 2016</w:t>
            </w:r>
          </w:p>
        </w:tc>
        <w:tc>
          <w:tcPr>
            <w:tcW w:w="1546" w:type="dxa"/>
          </w:tcPr>
          <w:p w14:paraId="08AFEB80" w14:textId="77777777" w:rsidR="00BF640D" w:rsidRPr="003F3D38" w:rsidRDefault="00BF640D" w:rsidP="00FA02E6">
            <w:pPr>
              <w:cnfStyle w:val="000000100000" w:firstRow="0" w:lastRow="0" w:firstColumn="0" w:lastColumn="0" w:oddVBand="0" w:evenVBand="0" w:oddHBand="1" w:evenHBand="0" w:firstRowFirstColumn="0" w:firstRowLastColumn="0" w:lastRowFirstColumn="0" w:lastRowLastColumn="0"/>
              <w:rPr>
                <w:rFonts w:cstheme="minorHAnsi"/>
                <w:iCs/>
                <w:sz w:val="20"/>
                <w:szCs w:val="20"/>
              </w:rPr>
            </w:pPr>
          </w:p>
        </w:tc>
        <w:tc>
          <w:tcPr>
            <w:tcW w:w="2340" w:type="dxa"/>
          </w:tcPr>
          <w:p w14:paraId="5FEA3F41" w14:textId="77777777" w:rsidR="00BF640D" w:rsidRPr="003F3D38" w:rsidRDefault="00BF640D" w:rsidP="00FA02E6">
            <w:pPr>
              <w:cnfStyle w:val="000000100000" w:firstRow="0" w:lastRow="0" w:firstColumn="0" w:lastColumn="0" w:oddVBand="0" w:evenVBand="0" w:oddHBand="1" w:evenHBand="0" w:firstRowFirstColumn="0" w:firstRowLastColumn="0" w:lastRowFirstColumn="0" w:lastRowLastColumn="0"/>
              <w:rPr>
                <w:rFonts w:cstheme="minorHAnsi"/>
                <w:iCs/>
                <w:sz w:val="20"/>
                <w:szCs w:val="20"/>
              </w:rPr>
            </w:pPr>
            <w:r w:rsidRPr="003F3D38">
              <w:rPr>
                <w:rFonts w:cstheme="minorHAnsi"/>
                <w:iCs/>
                <w:sz w:val="20"/>
                <w:szCs w:val="20"/>
              </w:rPr>
              <w:t>REG</w:t>
            </w:r>
            <w:r>
              <w:rPr>
                <w:rFonts w:cstheme="minorHAnsi"/>
                <w:iCs/>
                <w:sz w:val="20"/>
                <w:szCs w:val="20"/>
              </w:rPr>
              <w:t xml:space="preserve"> </w:t>
            </w:r>
            <w:r w:rsidRPr="003F3D38">
              <w:rPr>
                <w:rFonts w:cstheme="minorHAnsi"/>
                <w:iCs/>
                <w:sz w:val="20"/>
                <w:szCs w:val="20"/>
              </w:rPr>
              <w:t>Borneo Forest Cover 2016; derived from Landsat 5,7, &amp; 8</w:t>
            </w:r>
          </w:p>
        </w:tc>
        <w:tc>
          <w:tcPr>
            <w:tcW w:w="1260" w:type="dxa"/>
            <w:vAlign w:val="center"/>
          </w:tcPr>
          <w:p w14:paraId="38897920" w14:textId="77777777" w:rsidR="00BF640D" w:rsidRPr="003F3D38" w:rsidRDefault="00BF640D" w:rsidP="00FA02E6">
            <w:pPr>
              <w:jc w:val="center"/>
              <w:cnfStyle w:val="000000100000" w:firstRow="0" w:lastRow="0" w:firstColumn="0" w:lastColumn="0" w:oddVBand="0" w:evenVBand="0" w:oddHBand="1" w:evenHBand="0" w:firstRowFirstColumn="0" w:firstRowLastColumn="0" w:lastRowFirstColumn="0" w:lastRowLastColumn="0"/>
              <w:rPr>
                <w:rFonts w:cstheme="minorHAnsi"/>
                <w:iCs/>
                <w:sz w:val="20"/>
                <w:szCs w:val="20"/>
              </w:rPr>
            </w:pPr>
            <w:r w:rsidRPr="003F3D38">
              <w:rPr>
                <w:rFonts w:cstheme="minorHAnsi"/>
                <w:iCs/>
                <w:sz w:val="20"/>
                <w:szCs w:val="20"/>
              </w:rPr>
              <w:t>30m</w:t>
            </w:r>
          </w:p>
        </w:tc>
        <w:tc>
          <w:tcPr>
            <w:tcW w:w="2160" w:type="dxa"/>
            <w:vAlign w:val="center"/>
          </w:tcPr>
          <w:p w14:paraId="0CF88018" w14:textId="77777777" w:rsidR="00BF640D" w:rsidRPr="003F3D38" w:rsidRDefault="00BF640D" w:rsidP="00FA02E6">
            <w:pPr>
              <w:cnfStyle w:val="000000100000" w:firstRow="0" w:lastRow="0" w:firstColumn="0" w:lastColumn="0" w:oddVBand="0" w:evenVBand="0" w:oddHBand="1" w:evenHBand="0" w:firstRowFirstColumn="0" w:firstRowLastColumn="0" w:lastRowFirstColumn="0" w:lastRowLastColumn="0"/>
              <w:rPr>
                <w:rFonts w:cstheme="minorHAnsi"/>
                <w:iCs/>
                <w:sz w:val="20"/>
                <w:szCs w:val="20"/>
              </w:rPr>
            </w:pPr>
            <w:r>
              <w:rPr>
                <w:rFonts w:cstheme="minorHAnsi"/>
                <w:iCs/>
                <w:sz w:val="20"/>
                <w:szCs w:val="20"/>
              </w:rPr>
              <w:fldChar w:fldCharType="begin"/>
            </w:r>
            <w:r>
              <w:rPr>
                <w:rFonts w:cstheme="minorHAnsi"/>
                <w:iCs/>
                <w:sz w:val="20"/>
                <w:szCs w:val="20"/>
              </w:rPr>
              <w:instrText xml:space="preserve"> ADDIN ZOTERO_ITEM CSL_CITATION {"citationID":"fakI01zw","properties":{"formattedCitation":"(Gaveau 2017)","plainCitation":"(Gaveau 2017)","dontUpdate":true,"noteIndex":0},"citationItems":[{"id":249,"uris":["http://zotero.org/users/6633491/items/2CG573UZ"],"uri":["http://zotero.org/users/6633491/items/2CG573UZ"],"itemData":{"id":249,"type":"article-journal","container-title":"CIFOR","note":"Citation Key: Gaveau2017","page":"1-4","title":"What a difference 4 decades make : Deforestation in Borneo since 1973","author":[{"family":"Gaveau","given":"David L. A."}],"issued":{"date-parts":[["2017"]]}}}],"schema":"https://github.com/citation-style-language/schema/raw/master/csl-citation.json"} </w:instrText>
            </w:r>
            <w:r>
              <w:rPr>
                <w:rFonts w:cstheme="minorHAnsi"/>
                <w:iCs/>
                <w:sz w:val="20"/>
                <w:szCs w:val="20"/>
              </w:rPr>
              <w:fldChar w:fldCharType="separate"/>
            </w:r>
            <w:r w:rsidRPr="003B1572">
              <w:rPr>
                <w:sz w:val="20"/>
              </w:rPr>
              <w:t>Gaveau 2017</w:t>
            </w:r>
            <w:r>
              <w:rPr>
                <w:rFonts w:cstheme="minorHAnsi"/>
                <w:iCs/>
                <w:sz w:val="20"/>
                <w:szCs w:val="20"/>
              </w:rPr>
              <w:fldChar w:fldCharType="end"/>
            </w:r>
          </w:p>
        </w:tc>
      </w:tr>
      <w:tr w:rsidR="00BF640D" w:rsidRPr="00796EA8" w14:paraId="1D011557" w14:textId="77777777" w:rsidTr="00FA02E6">
        <w:tc>
          <w:tcPr>
            <w:cnfStyle w:val="001000000000" w:firstRow="0" w:lastRow="0" w:firstColumn="1" w:lastColumn="0" w:oddVBand="0" w:evenVBand="0" w:oddHBand="0" w:evenHBand="0" w:firstRowFirstColumn="0" w:firstRowLastColumn="0" w:lastRowFirstColumn="0" w:lastRowLastColumn="0"/>
            <w:tcW w:w="2054" w:type="dxa"/>
            <w:vAlign w:val="center"/>
          </w:tcPr>
          <w:p w14:paraId="000715CC" w14:textId="77777777" w:rsidR="00BF640D" w:rsidRPr="003F3D38" w:rsidRDefault="00BF640D" w:rsidP="00FA02E6">
            <w:pPr>
              <w:rPr>
                <w:rFonts w:cstheme="minorHAnsi"/>
                <w:b w:val="0"/>
                <w:bCs w:val="0"/>
                <w:iCs/>
                <w:sz w:val="20"/>
                <w:szCs w:val="20"/>
              </w:rPr>
            </w:pPr>
            <w:r w:rsidRPr="003F3D38">
              <w:rPr>
                <w:rFonts w:cstheme="minorHAnsi"/>
                <w:b w:val="0"/>
                <w:bCs w:val="0"/>
                <w:iCs/>
                <w:sz w:val="20"/>
                <w:szCs w:val="20"/>
              </w:rPr>
              <w:t>Distance to roads</w:t>
            </w:r>
          </w:p>
        </w:tc>
        <w:tc>
          <w:tcPr>
            <w:tcW w:w="1546" w:type="dxa"/>
          </w:tcPr>
          <w:p w14:paraId="2ADBF08D" w14:textId="77777777" w:rsidR="00BF640D" w:rsidRPr="003F3D38" w:rsidRDefault="00BF640D" w:rsidP="00FA02E6">
            <w:pPr>
              <w:cnfStyle w:val="000000000000" w:firstRow="0" w:lastRow="0" w:firstColumn="0" w:lastColumn="0" w:oddVBand="0" w:evenVBand="0" w:oddHBand="0" w:evenHBand="0" w:firstRowFirstColumn="0" w:firstRowLastColumn="0" w:lastRowFirstColumn="0" w:lastRowLastColumn="0"/>
              <w:rPr>
                <w:rFonts w:cstheme="minorHAnsi"/>
                <w:iCs/>
                <w:sz w:val="20"/>
                <w:szCs w:val="20"/>
              </w:rPr>
            </w:pPr>
          </w:p>
        </w:tc>
        <w:tc>
          <w:tcPr>
            <w:tcW w:w="2340" w:type="dxa"/>
          </w:tcPr>
          <w:p w14:paraId="52A828F7" w14:textId="77777777" w:rsidR="00BF640D" w:rsidRPr="003F3D38" w:rsidRDefault="00BF640D" w:rsidP="00FA02E6">
            <w:pPr>
              <w:cnfStyle w:val="000000000000" w:firstRow="0" w:lastRow="0" w:firstColumn="0" w:lastColumn="0" w:oddVBand="0" w:evenVBand="0" w:oddHBand="0" w:evenHBand="0" w:firstRowFirstColumn="0" w:firstRowLastColumn="0" w:lastRowFirstColumn="0" w:lastRowLastColumn="0"/>
              <w:rPr>
                <w:rFonts w:cstheme="minorHAnsi"/>
                <w:iCs/>
                <w:sz w:val="20"/>
                <w:szCs w:val="20"/>
              </w:rPr>
            </w:pPr>
            <w:r>
              <w:rPr>
                <w:rFonts w:cstheme="minorHAnsi"/>
                <w:iCs/>
                <w:sz w:val="20"/>
                <w:szCs w:val="20"/>
              </w:rPr>
              <w:t>Open Street Map Kalimantan roads layer</w:t>
            </w:r>
          </w:p>
        </w:tc>
        <w:tc>
          <w:tcPr>
            <w:tcW w:w="1260" w:type="dxa"/>
            <w:vAlign w:val="center"/>
          </w:tcPr>
          <w:p w14:paraId="183867BF" w14:textId="77777777" w:rsidR="00BF640D" w:rsidRPr="003F3D38" w:rsidRDefault="00BF640D" w:rsidP="00FA02E6">
            <w:pPr>
              <w:jc w:val="center"/>
              <w:cnfStyle w:val="000000000000" w:firstRow="0" w:lastRow="0" w:firstColumn="0" w:lastColumn="0" w:oddVBand="0" w:evenVBand="0" w:oddHBand="0" w:evenHBand="0" w:firstRowFirstColumn="0" w:firstRowLastColumn="0" w:lastRowFirstColumn="0" w:lastRowLastColumn="0"/>
              <w:rPr>
                <w:rFonts w:cstheme="minorHAnsi"/>
                <w:iCs/>
                <w:sz w:val="20"/>
                <w:szCs w:val="20"/>
              </w:rPr>
            </w:pPr>
            <w:r w:rsidRPr="003F3D38">
              <w:rPr>
                <w:rFonts w:cstheme="minorHAnsi"/>
                <w:iCs/>
                <w:sz w:val="20"/>
                <w:szCs w:val="20"/>
              </w:rPr>
              <w:t>30m</w:t>
            </w:r>
          </w:p>
        </w:tc>
        <w:tc>
          <w:tcPr>
            <w:tcW w:w="2160" w:type="dxa"/>
            <w:vAlign w:val="center"/>
          </w:tcPr>
          <w:p w14:paraId="46F0BFF6" w14:textId="77777777" w:rsidR="00BF640D" w:rsidRPr="003F3D38" w:rsidRDefault="00BF640D" w:rsidP="00FA02E6">
            <w:pPr>
              <w:cnfStyle w:val="000000000000" w:firstRow="0" w:lastRow="0" w:firstColumn="0" w:lastColumn="0" w:oddVBand="0" w:evenVBand="0" w:oddHBand="0" w:evenHBand="0" w:firstRowFirstColumn="0" w:firstRowLastColumn="0" w:lastRowFirstColumn="0" w:lastRowLastColumn="0"/>
              <w:rPr>
                <w:rFonts w:cstheme="minorHAnsi"/>
                <w:iCs/>
                <w:sz w:val="20"/>
                <w:szCs w:val="20"/>
              </w:rPr>
            </w:pPr>
            <w:r w:rsidRPr="003F3D38">
              <w:rPr>
                <w:rFonts w:cstheme="minorHAnsi"/>
                <w:color w:val="222222"/>
                <w:sz w:val="20"/>
                <w:szCs w:val="20"/>
                <w:shd w:val="clear" w:color="auto" w:fill="FFFFFF"/>
              </w:rPr>
              <w:t>OpenStreetMap contributors (2015)</w:t>
            </w:r>
          </w:p>
        </w:tc>
      </w:tr>
    </w:tbl>
    <w:p w14:paraId="00000046" w14:textId="77777777" w:rsidR="00831E8D" w:rsidRDefault="00831E8D"/>
    <w:p w14:paraId="00000047" w14:textId="77777777" w:rsidR="00831E8D" w:rsidRDefault="00C80932">
      <w:pPr>
        <w:pStyle w:val="Heading2"/>
      </w:pPr>
      <w:r>
        <w:t>Occupancy model</w:t>
      </w:r>
    </w:p>
    <w:p w14:paraId="00000048" w14:textId="57D2E8A5" w:rsidR="00831E8D" w:rsidRDefault="00C80932">
      <w:pPr>
        <w:spacing w:after="0"/>
      </w:pPr>
      <w:r>
        <w:t xml:space="preserve">We used a multispecies single-season occupancy model to estimate the effects of habitat covariates, disturbed canopy, distance from roads, and commercial demand on the occupancy probability of 115 sites for a community of 206 bird species, while also accounting for imperfect detection </w:t>
      </w:r>
      <w:r w:rsidR="00BF640D">
        <w:fldChar w:fldCharType="begin"/>
      </w:r>
      <w:r w:rsidR="00BF640D">
        <w:instrText xml:space="preserve"> ADDIN ZOTERO_ITEM CSL_CITATION {"citationID":"VPD1ORgH","properties":{"formattedCitation":"(Kery and Schaub 2011)","plainCitation":"(Kery and Schaub 2011)","noteIndex":0},"citationItems":[{"id":1136,"uris":["http://zotero.org/users/6633491/items/GUZ8UMCX"],"uri":["http://zotero.org/users/6633491/items/GUZ8UMCX"],"itemData":{"id":1136,"type":"book","ISBN":"978-0-12-387021-6","publisher":"Elsevier Science","title":"Bayesian Population Analysis using WinBUGS: A Hierarchical Perspective","URL":"https://books.google.com/books?id=Ys6xdkwbywYC","author":[{"family":"Kery","given":"M."},{"family":"Schaub","given":"M."}],"issued":{"date-parts":[["2011"]]}}}],"schema":"https://github.com/citation-style-language/schema/raw/master/csl-citation.json"} </w:instrText>
      </w:r>
      <w:r w:rsidR="00BF640D">
        <w:fldChar w:fldCharType="separate"/>
      </w:r>
      <w:r w:rsidR="00BF640D" w:rsidRPr="004E2684">
        <w:t>(Kery and Schaub 2011)</w:t>
      </w:r>
      <w:r w:rsidR="00BF640D">
        <w:fldChar w:fldCharType="end"/>
      </w:r>
      <w:r>
        <w:t>. We assumed that the true state of occupancy (</w:t>
      </w:r>
      <w:proofErr w:type="spellStart"/>
      <w:proofErr w:type="gramStart"/>
      <w:r>
        <w:rPr>
          <w:i/>
        </w:rPr>
        <w:t>z</w:t>
      </w:r>
      <w:r>
        <w:rPr>
          <w:i/>
          <w:vertAlign w:val="subscript"/>
        </w:rPr>
        <w:t>i,j</w:t>
      </w:r>
      <w:proofErr w:type="spellEnd"/>
      <w:proofErr w:type="gramEnd"/>
      <w:r>
        <w:t xml:space="preserve">) for species </w:t>
      </w:r>
      <w:proofErr w:type="spellStart"/>
      <w:r>
        <w:rPr>
          <w:i/>
        </w:rPr>
        <w:t>i</w:t>
      </w:r>
      <w:proofErr w:type="spellEnd"/>
      <w:r>
        <w:rPr>
          <w:i/>
        </w:rPr>
        <w:t xml:space="preserve"> </w:t>
      </w:r>
      <w:r>
        <w:t>and site</w:t>
      </w:r>
      <w:r>
        <w:rPr>
          <w:i/>
        </w:rPr>
        <w:t xml:space="preserve"> j</w:t>
      </w:r>
      <w:r>
        <w:t xml:space="preserve"> resulted from the probability of occupancy (</w:t>
      </w:r>
      <w:proofErr w:type="spellStart"/>
      <w:r>
        <w:rPr>
          <w:i/>
        </w:rPr>
        <w:t>ψ</w:t>
      </w:r>
      <w:r>
        <w:rPr>
          <w:i/>
          <w:vertAlign w:val="subscript"/>
        </w:rPr>
        <w:t>i,j</w:t>
      </w:r>
      <w:proofErr w:type="spellEnd"/>
      <w:r>
        <w:t xml:space="preserve">) for species </w:t>
      </w:r>
      <w:proofErr w:type="spellStart"/>
      <w:r>
        <w:rPr>
          <w:i/>
        </w:rPr>
        <w:t>i</w:t>
      </w:r>
      <w:proofErr w:type="spellEnd"/>
      <w:r>
        <w:rPr>
          <w:i/>
        </w:rPr>
        <w:t xml:space="preserve"> </w:t>
      </w:r>
      <w:r>
        <w:t xml:space="preserve">and site </w:t>
      </w:r>
      <w:r>
        <w:rPr>
          <w:i/>
        </w:rPr>
        <w:t>j</w:t>
      </w:r>
      <w:r>
        <w:t xml:space="preserve"> such that</w:t>
      </w:r>
    </w:p>
    <w:p w14:paraId="00000049" w14:textId="77777777" w:rsidR="00831E8D" w:rsidRDefault="00FA02E6">
      <w:pPr>
        <w:spacing w:after="0"/>
        <w:jc w:val="center"/>
      </w:pPr>
      <m:oMath>
        <m:sSub>
          <m:sSubPr>
            <m:ctrlPr>
              <w:rPr>
                <w:rFonts w:ascii="Cambria Math" w:eastAsia="Cambria Math" w:hAnsi="Cambria Math" w:cs="Cambria Math"/>
                <w:vertAlign w:val="subscript"/>
              </w:rPr>
            </m:ctrlPr>
          </m:sSubPr>
          <m:e>
            <m:r>
              <w:rPr>
                <w:rFonts w:ascii="Cambria Math" w:eastAsia="Cambria Math" w:hAnsi="Cambria Math" w:cs="Cambria Math"/>
                <w:vertAlign w:val="subscript"/>
              </w:rPr>
              <m:t>z</m:t>
            </m:r>
          </m:e>
          <m:sub>
            <m:r>
              <w:rPr>
                <w:rFonts w:ascii="Cambria Math" w:eastAsia="Cambria Math" w:hAnsi="Cambria Math" w:cs="Cambria Math"/>
                <w:vertAlign w:val="subscript"/>
              </w:rPr>
              <m:t>i,j</m:t>
            </m:r>
          </m:sub>
        </m:sSub>
        <m:r>
          <w:rPr>
            <w:rFonts w:ascii="Cambria Math" w:eastAsia="Cambria Math" w:hAnsi="Cambria Math" w:cs="Cambria Math"/>
            <w:vertAlign w:val="subscript"/>
          </w:rPr>
          <m:t>~Bernoulli(</m:t>
        </m:r>
        <m:sSub>
          <m:sSubPr>
            <m:ctrlPr>
              <w:rPr>
                <w:rFonts w:ascii="Cambria Math" w:eastAsia="Cambria Math" w:hAnsi="Cambria Math" w:cs="Cambria Math"/>
                <w:vertAlign w:val="subscript"/>
              </w:rPr>
            </m:ctrlPr>
          </m:sSubPr>
          <m:e>
            <m:r>
              <w:rPr>
                <w:rFonts w:ascii="Cambria Math" w:eastAsia="Cambria Math" w:hAnsi="Cambria Math" w:cs="Cambria Math"/>
                <w:vertAlign w:val="subscript"/>
              </w:rPr>
              <m:t>ψ</m:t>
            </m:r>
          </m:e>
          <m:sub>
            <m:r>
              <w:rPr>
                <w:rFonts w:ascii="Cambria Math" w:eastAsia="Cambria Math" w:hAnsi="Cambria Math" w:cs="Cambria Math"/>
                <w:vertAlign w:val="subscript"/>
              </w:rPr>
              <m:t>i,j</m:t>
            </m:r>
          </m:sub>
        </m:sSub>
        <m:r>
          <w:rPr>
            <w:rFonts w:ascii="Cambria Math" w:eastAsia="Cambria Math" w:hAnsi="Cambria Math" w:cs="Cambria Math"/>
            <w:vertAlign w:val="subscript"/>
          </w:rPr>
          <m:t>)</m:t>
        </m:r>
      </m:oMath>
      <w:r w:rsidR="00C80932">
        <w:t>.</w:t>
      </w:r>
    </w:p>
    <w:p w14:paraId="0000004A" w14:textId="77777777" w:rsidR="00831E8D" w:rsidRDefault="00C80932">
      <w:pPr>
        <w:spacing w:after="0"/>
      </w:pPr>
      <w:r>
        <w:t>We assumed that the state of detection or non-detection (</w:t>
      </w:r>
      <w:proofErr w:type="spellStart"/>
      <w:r>
        <w:rPr>
          <w:i/>
        </w:rPr>
        <w:t>y</w:t>
      </w:r>
      <w:r>
        <w:rPr>
          <w:i/>
          <w:vertAlign w:val="subscript"/>
        </w:rPr>
        <w:t>i,j,k</w:t>
      </w:r>
      <w:proofErr w:type="spellEnd"/>
      <w:r>
        <w:t xml:space="preserve">) for each species </w:t>
      </w:r>
      <w:proofErr w:type="spellStart"/>
      <w:r>
        <w:rPr>
          <w:i/>
        </w:rPr>
        <w:t>i</w:t>
      </w:r>
      <w:proofErr w:type="spellEnd"/>
      <w:r>
        <w:rPr>
          <w:i/>
        </w:rPr>
        <w:t xml:space="preserve"> </w:t>
      </w:r>
      <w:r>
        <w:t xml:space="preserve">at each point count location </w:t>
      </w:r>
      <w:r>
        <w:rPr>
          <w:i/>
        </w:rPr>
        <w:t>j</w:t>
      </w:r>
      <w:r>
        <w:t xml:space="preserve"> and occasion </w:t>
      </w:r>
      <w:r>
        <w:rPr>
          <w:i/>
        </w:rPr>
        <w:t xml:space="preserve">k </w:t>
      </w:r>
      <w:r>
        <w:t>given the true state of occupancy (</w:t>
      </w:r>
      <w:proofErr w:type="spellStart"/>
      <w:r>
        <w:rPr>
          <w:i/>
        </w:rPr>
        <w:t>z</w:t>
      </w:r>
      <w:r>
        <w:rPr>
          <w:i/>
          <w:vertAlign w:val="subscript"/>
        </w:rPr>
        <w:t>i,j</w:t>
      </w:r>
      <w:proofErr w:type="spellEnd"/>
      <w:r>
        <w:t xml:space="preserve">) for each species </w:t>
      </w:r>
      <w:proofErr w:type="spellStart"/>
      <w:r>
        <w:rPr>
          <w:i/>
        </w:rPr>
        <w:t>i</w:t>
      </w:r>
      <w:proofErr w:type="spellEnd"/>
      <w:r>
        <w:t xml:space="preserve"> at each point </w:t>
      </w:r>
      <w:r>
        <w:rPr>
          <w:i/>
        </w:rPr>
        <w:t>j</w:t>
      </w:r>
      <w:r>
        <w:t xml:space="preserve"> resulted from true occupancy (</w:t>
      </w:r>
      <w:proofErr w:type="spellStart"/>
      <w:r>
        <w:rPr>
          <w:i/>
        </w:rPr>
        <w:t>z</w:t>
      </w:r>
      <w:r>
        <w:rPr>
          <w:i/>
          <w:vertAlign w:val="subscript"/>
        </w:rPr>
        <w:t>i,j</w:t>
      </w:r>
      <w:proofErr w:type="spellEnd"/>
      <w:r>
        <w:t xml:space="preserve">) of species </w:t>
      </w:r>
      <w:proofErr w:type="spellStart"/>
      <w:r>
        <w:rPr>
          <w:i/>
        </w:rPr>
        <w:t>i</w:t>
      </w:r>
      <w:proofErr w:type="spellEnd"/>
      <w:r>
        <w:rPr>
          <w:i/>
        </w:rPr>
        <w:t xml:space="preserve"> </w:t>
      </w:r>
      <w:r>
        <w:t xml:space="preserve">and point </w:t>
      </w:r>
      <w:r>
        <w:rPr>
          <w:i/>
        </w:rPr>
        <w:t>j</w:t>
      </w:r>
      <w:r>
        <w:t xml:space="preserve"> and detection probability (</w:t>
      </w:r>
      <w:proofErr w:type="spellStart"/>
      <w:r>
        <w:rPr>
          <w:i/>
        </w:rPr>
        <w:t>p</w:t>
      </w:r>
      <w:r>
        <w:rPr>
          <w:i/>
          <w:vertAlign w:val="subscript"/>
        </w:rPr>
        <w:t>i,j,k</w:t>
      </w:r>
      <w:proofErr w:type="spellEnd"/>
      <w:r>
        <w:t xml:space="preserve">) of species </w:t>
      </w:r>
      <w:proofErr w:type="spellStart"/>
      <w:r>
        <w:rPr>
          <w:i/>
        </w:rPr>
        <w:t>i</w:t>
      </w:r>
      <w:proofErr w:type="spellEnd"/>
      <w:r>
        <w:t xml:space="preserve"> at point </w:t>
      </w:r>
      <w:r>
        <w:rPr>
          <w:i/>
        </w:rPr>
        <w:t>j</w:t>
      </w:r>
      <w:r>
        <w:t xml:space="preserve"> and occasion </w:t>
      </w:r>
      <w:r>
        <w:rPr>
          <w:i/>
        </w:rPr>
        <w:t xml:space="preserve">k </w:t>
      </w:r>
      <w:r>
        <w:t>such that</w:t>
      </w:r>
    </w:p>
    <w:p w14:paraId="0000004B" w14:textId="77777777" w:rsidR="00831E8D" w:rsidRDefault="00FA02E6">
      <w:pPr>
        <w:spacing w:after="0"/>
        <w:jc w:val="center"/>
      </w:pPr>
      <m:oMath>
        <m:sSub>
          <m:sSubPr>
            <m:ctrlPr>
              <w:rPr>
                <w:rFonts w:ascii="Cambria Math" w:eastAsia="Cambria Math" w:hAnsi="Cambria Math" w:cs="Cambria Math"/>
                <w:vertAlign w:val="subscript"/>
              </w:rPr>
            </m:ctrlPr>
          </m:sSubPr>
          <m:e>
            <m:r>
              <w:rPr>
                <w:rFonts w:ascii="Cambria Math" w:eastAsia="Cambria Math" w:hAnsi="Cambria Math" w:cs="Cambria Math"/>
                <w:vertAlign w:val="subscript"/>
              </w:rPr>
              <m:t>y</m:t>
            </m:r>
          </m:e>
          <m:sub>
            <m:r>
              <w:rPr>
                <w:rFonts w:ascii="Cambria Math" w:eastAsia="Cambria Math" w:hAnsi="Cambria Math" w:cs="Cambria Math"/>
                <w:vertAlign w:val="subscript"/>
              </w:rPr>
              <m:t>i,j,k</m:t>
            </m:r>
          </m:sub>
        </m:sSub>
        <m:r>
          <w:rPr>
            <w:rFonts w:ascii="Cambria Math" w:eastAsia="Cambria Math" w:hAnsi="Cambria Math" w:cs="Cambria Math"/>
            <w:vertAlign w:val="subscript"/>
          </w:rPr>
          <m:t>|</m:t>
        </m:r>
        <m:sSub>
          <m:sSubPr>
            <m:ctrlPr>
              <w:rPr>
                <w:rFonts w:ascii="Cambria Math" w:eastAsia="Cambria Math" w:hAnsi="Cambria Math" w:cs="Cambria Math"/>
                <w:vertAlign w:val="subscript"/>
              </w:rPr>
            </m:ctrlPr>
          </m:sSubPr>
          <m:e>
            <m:r>
              <w:rPr>
                <w:rFonts w:ascii="Cambria Math" w:eastAsia="Cambria Math" w:hAnsi="Cambria Math" w:cs="Cambria Math"/>
                <w:vertAlign w:val="subscript"/>
              </w:rPr>
              <m:t>z</m:t>
            </m:r>
          </m:e>
          <m:sub>
            <m:r>
              <w:rPr>
                <w:rFonts w:ascii="Cambria Math" w:eastAsia="Cambria Math" w:hAnsi="Cambria Math" w:cs="Cambria Math"/>
                <w:vertAlign w:val="subscript"/>
              </w:rPr>
              <m:t>i,j</m:t>
            </m:r>
          </m:sub>
        </m:sSub>
        <m:r>
          <w:rPr>
            <w:rFonts w:ascii="Cambria Math" w:eastAsia="Cambria Math" w:hAnsi="Cambria Math" w:cs="Cambria Math"/>
            <w:vertAlign w:val="subscript"/>
          </w:rPr>
          <m:t>~Bernoulli(</m:t>
        </m:r>
        <m:sSub>
          <m:sSubPr>
            <m:ctrlPr>
              <w:rPr>
                <w:rFonts w:ascii="Cambria Math" w:eastAsia="Cambria Math" w:hAnsi="Cambria Math" w:cs="Cambria Math"/>
                <w:vertAlign w:val="subscript"/>
              </w:rPr>
            </m:ctrlPr>
          </m:sSubPr>
          <m:e>
            <m:r>
              <w:rPr>
                <w:rFonts w:ascii="Cambria Math" w:eastAsia="Cambria Math" w:hAnsi="Cambria Math" w:cs="Cambria Math"/>
                <w:vertAlign w:val="subscript"/>
              </w:rPr>
              <m:t>z</m:t>
            </m:r>
          </m:e>
          <m:sub>
            <m:r>
              <w:rPr>
                <w:rFonts w:ascii="Cambria Math" w:eastAsia="Cambria Math" w:hAnsi="Cambria Math" w:cs="Cambria Math"/>
                <w:vertAlign w:val="subscript"/>
              </w:rPr>
              <m:t>i,j</m:t>
            </m:r>
          </m:sub>
        </m:sSub>
        <m:r>
          <w:rPr>
            <w:rFonts w:ascii="Cambria Math" w:eastAsia="Cambria Math" w:hAnsi="Cambria Math" w:cs="Cambria Math"/>
            <w:vertAlign w:val="subscript"/>
          </w:rPr>
          <m:t>*</m:t>
        </m:r>
        <m:sSub>
          <m:sSubPr>
            <m:ctrlPr>
              <w:rPr>
                <w:rFonts w:ascii="Cambria Math" w:eastAsia="Cambria Math" w:hAnsi="Cambria Math" w:cs="Cambria Math"/>
                <w:vertAlign w:val="subscript"/>
              </w:rPr>
            </m:ctrlPr>
          </m:sSubPr>
          <m:e>
            <m:r>
              <w:rPr>
                <w:rFonts w:ascii="Cambria Math" w:eastAsia="Cambria Math" w:hAnsi="Cambria Math" w:cs="Cambria Math"/>
                <w:vertAlign w:val="subscript"/>
              </w:rPr>
              <m:t>p</m:t>
            </m:r>
          </m:e>
          <m:sub>
            <m:r>
              <w:rPr>
                <w:rFonts w:ascii="Cambria Math" w:eastAsia="Cambria Math" w:hAnsi="Cambria Math" w:cs="Cambria Math"/>
                <w:vertAlign w:val="subscript"/>
              </w:rPr>
              <m:t>i,j,k</m:t>
            </m:r>
          </m:sub>
        </m:sSub>
        <m:r>
          <w:rPr>
            <w:rFonts w:ascii="Cambria Math" w:eastAsia="Cambria Math" w:hAnsi="Cambria Math" w:cs="Cambria Math"/>
            <w:vertAlign w:val="subscript"/>
          </w:rPr>
          <m:t>)</m:t>
        </m:r>
      </m:oMath>
      <w:r w:rsidR="00C80932">
        <w:t>.</w:t>
      </w:r>
    </w:p>
    <w:p w14:paraId="0000004C" w14:textId="77777777" w:rsidR="00831E8D" w:rsidRDefault="00C80932">
      <w:pPr>
        <w:spacing w:after="0"/>
      </w:pPr>
      <w:r>
        <w:t>We modeled detection (</w:t>
      </w:r>
      <w:proofErr w:type="spellStart"/>
      <w:proofErr w:type="gramStart"/>
      <w:r>
        <w:rPr>
          <w:i/>
        </w:rPr>
        <w:t>p</w:t>
      </w:r>
      <w:r>
        <w:rPr>
          <w:i/>
          <w:vertAlign w:val="subscript"/>
        </w:rPr>
        <w:t>i,j</w:t>
      </w:r>
      <w:proofErr w:type="gramEnd"/>
      <w:r>
        <w:rPr>
          <w:i/>
          <w:vertAlign w:val="subscript"/>
        </w:rPr>
        <w:t>,k</w:t>
      </w:r>
      <w:proofErr w:type="spellEnd"/>
      <w:r>
        <w:t>) as</w:t>
      </w:r>
    </w:p>
    <w:p w14:paraId="0000004D" w14:textId="77777777" w:rsidR="00831E8D" w:rsidRDefault="00C80932">
      <w:pPr>
        <w:jc w:val="center"/>
        <w:rPr>
          <w:rFonts w:ascii="Cambria Math" w:eastAsia="Cambria Math" w:hAnsi="Cambria Math" w:cs="Cambria Math"/>
        </w:rPr>
      </w:pPr>
      <m:oMathPara>
        <m:oMath>
          <m:r>
            <w:rPr>
              <w:rFonts w:ascii="Cambria Math" w:eastAsia="Cambria Math" w:hAnsi="Cambria Math" w:cs="Cambria Math"/>
            </w:rPr>
            <w:lastRenderedPageBreak/>
            <m:t>logit</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i,j,k</m:t>
                  </m:r>
                </m:sub>
              </m:sSub>
            </m:e>
          </m:d>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α0</m:t>
              </m:r>
            </m:e>
            <m:sub>
              <m:r>
                <w:rPr>
                  <w:rFonts w:ascii="Cambria Math" w:eastAsia="Cambria Math" w:hAnsi="Cambria Math" w:cs="Cambria Math"/>
                </w:rPr>
                <m:t>i,j,k</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observer</m:t>
              </m:r>
            </m:e>
            <m:sub>
              <m:r>
                <w:rPr>
                  <w:rFonts w:ascii="Cambria Math" w:eastAsia="Cambria Math" w:hAnsi="Cambria Math" w:cs="Cambria Math"/>
                </w:rPr>
                <m:t>i,j,k</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α1</m:t>
              </m:r>
            </m:e>
            <m:sub>
              <m:r>
                <w:rPr>
                  <w:rFonts w:ascii="Cambria Math" w:eastAsia="Cambria Math" w:hAnsi="Cambria Math" w:cs="Cambria Math"/>
                </w:rPr>
                <m:t>i,j,k</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time of day</m:t>
              </m:r>
            </m:e>
            <m:sub>
              <m:r>
                <w:rPr>
                  <w:rFonts w:ascii="Cambria Math" w:eastAsia="Cambria Math" w:hAnsi="Cambria Math" w:cs="Cambria Math"/>
                </w:rPr>
                <m:t>i,j,k</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δ0</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δ1</m:t>
              </m:r>
            </m:e>
            <m:sub>
              <m:r>
                <w:rPr>
                  <w:rFonts w:ascii="Cambria Math" w:eastAsia="Cambria Math" w:hAnsi="Cambria Math" w:cs="Cambria Math"/>
                </w:rPr>
                <m:t>j</m:t>
              </m:r>
            </m:sub>
          </m:sSub>
        </m:oMath>
      </m:oMathPara>
    </w:p>
    <w:p w14:paraId="0000004E" w14:textId="77777777" w:rsidR="00831E8D" w:rsidRDefault="00C80932">
      <w:pPr>
        <w:spacing w:after="0"/>
      </w:pPr>
      <w:r>
        <w:t>We modeled occupancy probability (</w:t>
      </w:r>
      <w:proofErr w:type="spellStart"/>
      <w:r>
        <w:rPr>
          <w:i/>
        </w:rPr>
        <w:t>ψ</w:t>
      </w:r>
      <w:proofErr w:type="gramStart"/>
      <w:r>
        <w:rPr>
          <w:i/>
          <w:vertAlign w:val="subscript"/>
        </w:rPr>
        <w:t>i,j</w:t>
      </w:r>
      <w:proofErr w:type="spellEnd"/>
      <w:proofErr w:type="gramEnd"/>
      <w:r>
        <w:t>) as</w:t>
      </w:r>
    </w:p>
    <w:p w14:paraId="0000004F" w14:textId="77777777" w:rsidR="00831E8D" w:rsidRDefault="00C80932">
      <w:pPr>
        <w:jc w:val="center"/>
        <w:rPr>
          <w:rFonts w:ascii="Cambria Math" w:eastAsia="Cambria Math" w:hAnsi="Cambria Math" w:cs="Cambria Math"/>
        </w:rPr>
      </w:pPr>
      <m:oMath>
        <m:r>
          <w:rPr>
            <w:rFonts w:ascii="Cambria Math" w:eastAsia="Cambria Math" w:hAnsi="Cambria Math" w:cs="Cambria Math"/>
          </w:rPr>
          <m:t>logit</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ψ</m:t>
                </m:r>
              </m:e>
              <m:sub>
                <m:r>
                  <w:rPr>
                    <w:rFonts w:ascii="Cambria Math" w:eastAsia="Cambria Math" w:hAnsi="Cambria Math" w:cs="Cambria Math"/>
                  </w:rPr>
                  <m:t>i,j</m:t>
                </m:r>
              </m:sub>
            </m:sSub>
          </m:e>
        </m:d>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β0</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β1</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water</m:t>
            </m:r>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β2</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canopy height</m:t>
            </m:r>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β3</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intact forest</m:t>
            </m:r>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β4</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distance to nearest road</m:t>
            </m:r>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β5</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intact forest</m:t>
            </m:r>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commercial value</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β6</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distance to nearest road</m:t>
            </m:r>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commercial value</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γ0</m:t>
            </m:r>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γ1</m:t>
            </m:r>
          </m:e>
          <m:sub>
            <m:r>
              <w:rPr>
                <w:rFonts w:ascii="Cambria Math" w:eastAsia="Cambria Math" w:hAnsi="Cambria Math" w:cs="Cambria Math"/>
              </w:rPr>
              <m:t>transect[j]</m:t>
            </m:r>
          </m:sub>
        </m:sSub>
      </m:oMath>
      <w:sdt>
        <w:sdtPr>
          <w:tag w:val="goog_rdk_22"/>
          <w:id w:val="-808476146"/>
        </w:sdtPr>
        <w:sdtContent>
          <w:commentRangeStart w:id="20"/>
        </w:sdtContent>
      </w:sdt>
      <w:commentRangeEnd w:id="20"/>
      <w:r>
        <w:commentReference w:id="20"/>
      </w:r>
    </w:p>
    <w:p w14:paraId="00000050" w14:textId="77777777" w:rsidR="00831E8D" w:rsidRDefault="00C80932">
      <w:pPr>
        <w:spacing w:after="0"/>
      </w:pPr>
      <w:r>
        <w:t xml:space="preserve">Parameters in the </w:t>
      </w:r>
      <w:r>
        <w:rPr>
          <w:i/>
        </w:rPr>
        <w:t>α</w:t>
      </w:r>
      <w:r>
        <w:t xml:space="preserve"> family were simple fixed effect terms. Parameters in the </w:t>
      </w:r>
      <w:r>
        <w:rPr>
          <w:i/>
        </w:rPr>
        <w:t>β</w:t>
      </w:r>
      <w:r>
        <w:t xml:space="preserve"> family were estimated for each species, with species terms drawn from a normal distribution of mean and variance estimated from the data. Parameters in the </w:t>
      </w:r>
      <w:r>
        <w:rPr>
          <w:i/>
        </w:rPr>
        <w:t xml:space="preserve">δ </w:t>
      </w:r>
      <w:r>
        <w:t>and</w:t>
      </w:r>
      <w:r>
        <w:rPr>
          <w:i/>
        </w:rPr>
        <w:t xml:space="preserve"> γ</w:t>
      </w:r>
      <w:r>
        <w:t xml:space="preserve"> families were random intercepts (variance estimated from the data around a mean of 0) designed to incorporate additional variation for each species or site that could not be explained by other fixed or random effects.</w:t>
      </w:r>
    </w:p>
    <w:p w14:paraId="00000051" w14:textId="72FC0858" w:rsidR="00831E8D" w:rsidRDefault="00C80932">
      <w:pPr>
        <w:spacing w:after="0"/>
      </w:pPr>
      <w:r>
        <w:t xml:space="preserve">All habitat and point count covariates were standardized and scaled to a 0-1 range as recommended by </w:t>
      </w:r>
      <w:r w:rsidR="00BF640D">
        <w:fldChar w:fldCharType="begin"/>
      </w:r>
      <w:r w:rsidR="00BF640D">
        <w:instrText xml:space="preserve"> ADDIN ZOTERO_ITEM CSL_CITATION {"citationID":"PibkxKXk","properties":{"formattedCitation":"(Kery and Schaub 2011)","plainCitation":"(Kery and Schaub 2011)","dontUpdate":true,"noteIndex":0},"citationItems":[{"id":1136,"uris":["http://zotero.org/users/6633491/items/GUZ8UMCX"],"uri":["http://zotero.org/users/6633491/items/GUZ8UMCX"],"itemData":{"id":1136,"type":"book","ISBN":"978-0-12-387021-6","publisher":"Elsevier Science","title":"Bayesian Population Analysis using WinBUGS: A Hierarchical Perspective","URL":"https://books.google.com/books?id=Ys6xdkwbywYC","author":[{"family":"Kery","given":"M."},{"family":"Schaub","given":"M."}],"issued":{"date-parts":[["2011"]]}}}],"schema":"https://github.com/citation-style-language/schema/raw/master/csl-citation.json"} </w:instrText>
      </w:r>
      <w:r w:rsidR="00BF640D">
        <w:fldChar w:fldCharType="separate"/>
      </w:r>
      <w:r w:rsidR="00BF640D" w:rsidRPr="00B17B3F">
        <w:t xml:space="preserve">Kery and Schaub </w:t>
      </w:r>
      <w:r w:rsidR="00BF640D">
        <w:t>(</w:t>
      </w:r>
      <w:r w:rsidR="00BF640D" w:rsidRPr="00B17B3F">
        <w:t>2011)</w:t>
      </w:r>
      <w:r w:rsidR="00BF640D">
        <w:fldChar w:fldCharType="end"/>
      </w:r>
      <w:r>
        <w:t xml:space="preserve">. While we detected 206 species in total, we excluded those species with fewer than 10 detections to reduce the number of </w:t>
      </w:r>
      <w:sdt>
        <w:sdtPr>
          <w:tag w:val="goog_rdk_23"/>
          <w:id w:val="861319525"/>
        </w:sdtPr>
        <w:sdtContent>
          <w:commentRangeStart w:id="21"/>
        </w:sdtContent>
      </w:sdt>
      <w:r>
        <w:t>uninformative posterior parameters</w:t>
      </w:r>
      <w:commentRangeEnd w:id="21"/>
      <w:r>
        <w:commentReference w:id="21"/>
      </w:r>
      <w:r>
        <w:t xml:space="preserve">. In addition, we excluded </w:t>
      </w:r>
      <w:proofErr w:type="spellStart"/>
      <w:r>
        <w:rPr>
          <w:i/>
        </w:rPr>
        <w:t>Rhinoplax</w:t>
      </w:r>
      <w:proofErr w:type="spellEnd"/>
      <w:r>
        <w:rPr>
          <w:i/>
        </w:rPr>
        <w:t xml:space="preserve"> vigil</w:t>
      </w:r>
      <w:r>
        <w:t xml:space="preserve"> because its mobile lifestyle and far-reaching call ensure that our point counts were not far enough apart for spatial independence, which violates one of the key assumptions of occupancy modeling. To account for spatial autocorrelation, we grouped points by transect. We fitted the model to our point count data using Markov Chain Monte Carlo simulation to calculate the posterior distribution for each parameter. Our models were implemented in JAGS </w:t>
      </w:r>
      <w:r w:rsidR="00BF640D">
        <w:fldChar w:fldCharType="begin"/>
      </w:r>
      <w:r w:rsidR="00BF640D">
        <w:instrText xml:space="preserve"> ADDIN ZOTERO_ITEM CSL_CITATION {"citationID":"Ls55fawW","properties":{"formattedCitation":"(Plummer 2017)","plainCitation":"(Plummer 2017)","noteIndex":0},"citationItems":[{"id":1134,"uris":["http://zotero.org/users/6633491/items/VSJJHPMR"],"uri":["http://zotero.org/users/6633491/items/VSJJHPMR"],"itemData":{"id":1134,"type":"book","title":"JAGS - Just Another Gibbs Sampler","URL":"http://mcmc-jags.sourceforge.net/","version":"4.3.0","author":[{"family":"Plummer","given":"Martin"}],"accessed":{"date-parts":[["2020",6,8]]},"issued":{"date-parts":[["2017"]]}}}],"schema":"https://github.com/citation-style-language/schema/raw/master/csl-citation.json"} </w:instrText>
      </w:r>
      <w:r w:rsidR="00BF640D">
        <w:fldChar w:fldCharType="separate"/>
      </w:r>
      <w:r w:rsidR="00BF640D" w:rsidRPr="0014110A">
        <w:t>(Plummer 2017)</w:t>
      </w:r>
      <w:r w:rsidR="00BF640D">
        <w:fldChar w:fldCharType="end"/>
      </w:r>
      <w:r w:rsidR="00BF640D">
        <w:t xml:space="preserve"> </w:t>
      </w:r>
      <w:r>
        <w:t xml:space="preserve">and run using the R package R2jags </w:t>
      </w:r>
      <w:r w:rsidR="00BF640D">
        <w:fldChar w:fldCharType="begin"/>
      </w:r>
      <w:r w:rsidR="00BF640D">
        <w:instrText xml:space="preserve"> ADDIN ZOTERO_ITEM CSL_CITATION {"citationID":"YvifCfHq","properties":{"formattedCitation":"(Su and Yajima 2020)","plainCitation":"(Su and Yajima 2020)","noteIndex":0},"citationItems":[{"id":1133,"uris":["http://zotero.org/users/6633491/items/IH4ES62L"],"uri":["http://zotero.org/users/6633491/items/IH4ES62L"],"itemData":{"id":1133,"type":"book","title":"Package 'R2jags’: Using R to Run 'JAGS'.","URL":"https://cran.r-project.org/web/packages/R2jags/R2jags.pdf","version":"0.6-1","author":[{"family":"Su","given":"Yu-Sung"},{"family":"Yajima","given":"Masanao"}],"accessed":{"date-parts":[["2020",6,8]]},"issued":{"date-parts":[["2020",4,27]]}}}],"schema":"https://github.com/citation-style-language/schema/raw/master/csl-citation.json"} </w:instrText>
      </w:r>
      <w:r w:rsidR="00BF640D">
        <w:fldChar w:fldCharType="separate"/>
      </w:r>
      <w:r w:rsidR="00BF640D" w:rsidRPr="003D501B">
        <w:t>(Su and Yajima 2020)</w:t>
      </w:r>
      <w:r w:rsidR="00BF640D">
        <w:fldChar w:fldCharType="end"/>
      </w:r>
      <w:r>
        <w:t xml:space="preserve">. Non-informative priors were used throughout. Specifically, means and fixed effects were drawn from a </w:t>
      </w:r>
      <w:proofErr w:type="gramStart"/>
      <w:r>
        <w:t>normal(</w:t>
      </w:r>
      <w:proofErr w:type="gramEnd"/>
      <w:r>
        <w:t xml:space="preserve">0, 100) distribution and sigma terms were drawn from a uniform(0, 10) </w:t>
      </w:r>
      <w:r>
        <w:lastRenderedPageBreak/>
        <w:t xml:space="preserve">distribution. We iterated over the model 50,000 times with a thinning interval of 20 and 20,000 iterations of burn-in, resulting in 1,500 samples of the posterior. We checked convergence by visually inspecting trace plots and with the Gelman-Rubin convergence diagnostic </w:t>
      </w:r>
      <w:r w:rsidR="00BF640D">
        <w:fldChar w:fldCharType="begin"/>
      </w:r>
      <w:r w:rsidR="00AC2BDC">
        <w:instrText xml:space="preserve"> ADDIN ZOTERO_ITEM CSL_CITATION {"citationID":"bvkC7d0q","properties":{"formattedCitation":"(Gelman and Rubin 1992)","plainCitation":"(Gelman and Rubin 1992)","noteIndex":0},"citationItems":[{"id":1141,"uris":["http://zotero.org/users/6633491/items/MDTLRQWP"],"uri":["http://zotero.org/users/6633491/items/MDTLRQWP"],"itemData":{"id":1141,"type":"article-journal","container-title":"Statistical Science","DOI":"10.1214/ss/1177011136","issue":"4","journalAbbreviation":"Statist. Sci.","note":"publisher: The Institute of Mathematical Statistics","page":"457–472","title":"Inference from Iterative Simulation Using Multiple Sequences","URL":"https://doi.org/10.1214/ss/1177011136","volume":"7","author":[{"family":"Gelman","given":"Andrew"},{"family":"Rubin","given":"Donald B."}],"issued":{"date-parts":[["1992"]]}}}],"schema":"https://github.com/citation-style-language/schema/raw/master/csl-citation.json"} </w:instrText>
      </w:r>
      <w:r w:rsidR="00BF640D">
        <w:fldChar w:fldCharType="separate"/>
      </w:r>
      <w:r w:rsidR="00BF640D" w:rsidRPr="00254AC6">
        <w:t>(Gelman and Rubin 1992)</w:t>
      </w:r>
      <w:r w:rsidR="00BF640D">
        <w:fldChar w:fldCharType="end"/>
      </w:r>
      <w:r>
        <w:t>, ensuring that all values were less than 1.1. For full code, see supplemental information.</w:t>
      </w:r>
    </w:p>
    <w:p w14:paraId="00000052" w14:textId="77777777" w:rsidR="00831E8D" w:rsidRDefault="00C80932">
      <w:pPr>
        <w:spacing w:after="0"/>
      </w:pPr>
      <w:r>
        <w:t xml:space="preserve">We extracted the posterior distribution for all parameter estimates detailing how each species responded to each microhabitat variable and interactions with commercial value (i.e., </w:t>
      </w:r>
      <w:r>
        <w:rPr>
          <w:i/>
        </w:rPr>
        <w:t>β</w:t>
      </w:r>
      <w:r>
        <w:t xml:space="preserve">1-6). Microhabitat variables and interactions were considered to significantly affect species on average when the 95% Bayesian credible interval (BCI) for the mean (l) of the random effect distribution governing species’ responses did not overlap 0. We considered there to be significant variability among species in their responses when the corresponding </w:t>
      </w:r>
      <w:r>
        <w:rPr>
          <w:i/>
        </w:rPr>
        <w:t>σ</w:t>
      </w:r>
      <w:r>
        <w:t xml:space="preserve"> of the distribution was greater than 0.</w:t>
      </w:r>
    </w:p>
    <w:p w14:paraId="0000005E" w14:textId="77777777" w:rsidR="00831E8D" w:rsidRDefault="00FA02E6">
      <w:pPr>
        <w:pStyle w:val="Heading1"/>
      </w:pPr>
      <w:sdt>
        <w:sdtPr>
          <w:tag w:val="goog_rdk_24"/>
          <w:id w:val="-174501941"/>
        </w:sdtPr>
        <w:sdtContent>
          <w:commentRangeStart w:id="22"/>
        </w:sdtContent>
      </w:sdt>
      <w:r w:rsidR="00C80932">
        <w:t>Results</w:t>
      </w:r>
      <w:commentRangeEnd w:id="22"/>
      <w:r w:rsidR="00C80932">
        <w:commentReference w:id="22"/>
      </w:r>
    </w:p>
    <w:p w14:paraId="0000005F" w14:textId="6C73D0BE" w:rsidR="00831E8D" w:rsidRDefault="00C80932">
      <w:r>
        <w:t xml:space="preserve">We detected a total of 206 species. 95 species were detected at least ten times and 111 were detected less than ten times. The five most frequently detected species were </w:t>
      </w:r>
      <w:proofErr w:type="spellStart"/>
      <w:r>
        <w:rPr>
          <w:i/>
        </w:rPr>
        <w:t>Psilopogon</w:t>
      </w:r>
      <w:proofErr w:type="spellEnd"/>
      <w:r>
        <w:rPr>
          <w:i/>
        </w:rPr>
        <w:t xml:space="preserve"> </w:t>
      </w:r>
      <w:proofErr w:type="spellStart"/>
      <w:r>
        <w:rPr>
          <w:i/>
        </w:rPr>
        <w:t>australis</w:t>
      </w:r>
      <w:proofErr w:type="spellEnd"/>
      <w:r>
        <w:rPr>
          <w:i/>
        </w:rPr>
        <w:t xml:space="preserve">, </w:t>
      </w:r>
      <w:proofErr w:type="spellStart"/>
      <w:r>
        <w:rPr>
          <w:i/>
        </w:rPr>
        <w:t>Psilopogon</w:t>
      </w:r>
      <w:proofErr w:type="spellEnd"/>
      <w:r>
        <w:rPr>
          <w:i/>
        </w:rPr>
        <w:t xml:space="preserve"> </w:t>
      </w:r>
      <w:proofErr w:type="spellStart"/>
      <w:r>
        <w:rPr>
          <w:i/>
        </w:rPr>
        <w:t>chrysopogon</w:t>
      </w:r>
      <w:proofErr w:type="spellEnd"/>
      <w:r>
        <w:rPr>
          <w:i/>
        </w:rPr>
        <w:t xml:space="preserve">, </w:t>
      </w:r>
      <w:proofErr w:type="spellStart"/>
      <w:r>
        <w:rPr>
          <w:i/>
        </w:rPr>
        <w:t>Psilopogon</w:t>
      </w:r>
      <w:proofErr w:type="spellEnd"/>
      <w:r>
        <w:rPr>
          <w:i/>
        </w:rPr>
        <w:t xml:space="preserve"> </w:t>
      </w:r>
      <w:proofErr w:type="spellStart"/>
      <w:r>
        <w:rPr>
          <w:i/>
        </w:rPr>
        <w:t>mystacophanos</w:t>
      </w:r>
      <w:proofErr w:type="spellEnd"/>
      <w:r>
        <w:rPr>
          <w:i/>
        </w:rPr>
        <w:t xml:space="preserve">, </w:t>
      </w:r>
      <w:proofErr w:type="spellStart"/>
      <w:r>
        <w:rPr>
          <w:i/>
        </w:rPr>
        <w:t>Arachnothera</w:t>
      </w:r>
      <w:proofErr w:type="spellEnd"/>
      <w:r>
        <w:rPr>
          <w:i/>
        </w:rPr>
        <w:t xml:space="preserve"> </w:t>
      </w:r>
      <w:proofErr w:type="spellStart"/>
      <w:r>
        <w:rPr>
          <w:i/>
        </w:rPr>
        <w:t>longirostra</w:t>
      </w:r>
      <w:proofErr w:type="spellEnd"/>
      <w:r>
        <w:rPr>
          <w:i/>
        </w:rPr>
        <w:t xml:space="preserve">, </w:t>
      </w:r>
      <w:proofErr w:type="spellStart"/>
      <w:r>
        <w:rPr>
          <w:i/>
        </w:rPr>
        <w:t>Pycnonotus</w:t>
      </w:r>
      <w:proofErr w:type="spellEnd"/>
      <w:r>
        <w:rPr>
          <w:i/>
        </w:rPr>
        <w:t xml:space="preserve"> </w:t>
      </w:r>
      <w:proofErr w:type="spellStart"/>
      <w:r>
        <w:rPr>
          <w:i/>
        </w:rPr>
        <w:t>erythropthalmos</w:t>
      </w:r>
      <w:proofErr w:type="spellEnd"/>
      <w:r>
        <w:rPr>
          <w:i/>
        </w:rPr>
        <w:t xml:space="preserve">, </w:t>
      </w:r>
      <w:r>
        <w:t xml:space="preserve">and </w:t>
      </w:r>
      <w:proofErr w:type="spellStart"/>
      <w:r>
        <w:rPr>
          <w:i/>
        </w:rPr>
        <w:t>Alcippe</w:t>
      </w:r>
      <w:proofErr w:type="spellEnd"/>
      <w:r>
        <w:rPr>
          <w:i/>
        </w:rPr>
        <w:t xml:space="preserve"> </w:t>
      </w:r>
      <w:proofErr w:type="spellStart"/>
      <w:r>
        <w:rPr>
          <w:i/>
        </w:rPr>
        <w:t>brunneicauda</w:t>
      </w:r>
      <w:proofErr w:type="spellEnd"/>
      <w:r>
        <w:t xml:space="preserve">. We detected seven species that are either sold at high prices as pets </w:t>
      </w:r>
      <w:r w:rsidR="00BF640D">
        <w:fldChar w:fldCharType="begin"/>
      </w:r>
      <w:r w:rsidR="00AC2BDC">
        <w:instrText xml:space="preserve"> ADDIN ZOTERO_ITEM CSL_CITATION {"citationID":"bbVR0v2i","properties":{"formattedCitation":"(Lee et al. 2016, Rentschlar et al. 2018)","plainCitation":"(Lee et al. 2016, Rentschlar et al. 2018)","noteIndex":0},"citationItems":[{"id":727,"uris":["http://zotero.org/users/6633491/items/4GA6K3ZC"],"uri":["http://zotero.org/users/6633491/items/4GA6K3ZC"],"itemData":{"id":727,"type":"book","event-place":"Singapore","ISBN":"978-983-3393-72-5","language":"en","note":"OCLC: 1027906907","publisher":"Wildlife Reserves Singapore/TRAFFIC","publisher-place":"Singapore","source":"Open WorldCat","title":"Conservation strategy for Southeast Asian songbirds in trade","author":[{"family":"Lee","given":"Jessica G. H"},{"family":"Chng","given":"Serene C. L"},{"family":"Eaton","given":"James A"}],"issued":{"date-parts":[["2016"]]}}},{"id":740,"uris":["http://zotero.org/users/6633491/items/T3YJ4SLH"],"uri":["http://zotero.org/users/6633491/items/T3YJ4SLH"],"itemData":{"id":740,"type":"article-journal","container-title":"Tropical Conservation Science","DOI":"10.1177/1940082917753909","ISSN":"1940-0829, 1940-0829","journalAbbreviation":"Tropical Conservation Science","language":"en","page":"194008291775390","source":"DOI.org (Crossref)","title":"A Silent Morning: The Songbird Trade in Kalimantan, Indonesia","title-short":"A Silent Morning","URL":"http://journals.sagepub.com/doi/10.1177/1940082917753909","volume":"11","author":[{"family":"Rentschlar","given":"Katherine A."},{"family":"Miller","given":"Adam E."},{"family":"Lauck","given":"Katherine S."},{"family":"Rodiansyah","given":"Muhammad"},{"literal":"Bobby"},{"literal":"Muflihati"},{"literal":"Kartikawati"}],"accessed":{"date-parts":[["2020",5,21]]},"issued":{"date-parts":[["2018",1]]}}}],"schema":"https://github.com/citation-style-language/schema/raw/master/csl-citation.json"} </w:instrText>
      </w:r>
      <w:r w:rsidR="00BF640D">
        <w:fldChar w:fldCharType="separate"/>
      </w:r>
      <w:r w:rsidR="00BF640D" w:rsidRPr="00AE3C61">
        <w:t>(Lee et al. 2016, Rentschlar et al. 2018)</w:t>
      </w:r>
      <w:r w:rsidR="00BF640D">
        <w:fldChar w:fldCharType="end"/>
      </w:r>
      <w:r>
        <w:t xml:space="preserve"> or sale of its casque (Helmeted Hornbill: </w:t>
      </w:r>
      <w:proofErr w:type="spellStart"/>
      <w:r>
        <w:rPr>
          <w:i/>
        </w:rPr>
        <w:t>Rhinoplax</w:t>
      </w:r>
      <w:proofErr w:type="spellEnd"/>
      <w:r>
        <w:rPr>
          <w:i/>
        </w:rPr>
        <w:t xml:space="preserve"> vigil</w:t>
      </w:r>
      <w:r>
        <w:t xml:space="preserve">): </w:t>
      </w:r>
      <w:proofErr w:type="spellStart"/>
      <w:r>
        <w:rPr>
          <w:i/>
        </w:rPr>
        <w:t>Alophoixus</w:t>
      </w:r>
      <w:proofErr w:type="spellEnd"/>
      <w:r>
        <w:rPr>
          <w:i/>
        </w:rPr>
        <w:t xml:space="preserve"> </w:t>
      </w:r>
      <w:proofErr w:type="spellStart"/>
      <w:r>
        <w:rPr>
          <w:i/>
        </w:rPr>
        <w:t>tephrogenys</w:t>
      </w:r>
      <w:proofErr w:type="spellEnd"/>
      <w:r>
        <w:t xml:space="preserve"> (10 detections), </w:t>
      </w:r>
      <w:proofErr w:type="spellStart"/>
      <w:r>
        <w:rPr>
          <w:i/>
        </w:rPr>
        <w:t>Chloropsis</w:t>
      </w:r>
      <w:proofErr w:type="spellEnd"/>
      <w:r>
        <w:rPr>
          <w:i/>
        </w:rPr>
        <w:t xml:space="preserve"> </w:t>
      </w:r>
      <w:proofErr w:type="spellStart"/>
      <w:r>
        <w:rPr>
          <w:i/>
        </w:rPr>
        <w:t>sonnerati</w:t>
      </w:r>
      <w:proofErr w:type="spellEnd"/>
      <w:r>
        <w:t xml:space="preserve"> (11 detections), </w:t>
      </w:r>
      <w:proofErr w:type="spellStart"/>
      <w:r>
        <w:rPr>
          <w:i/>
        </w:rPr>
        <w:t>Copsychus</w:t>
      </w:r>
      <w:proofErr w:type="spellEnd"/>
      <w:r>
        <w:rPr>
          <w:i/>
        </w:rPr>
        <w:t xml:space="preserve"> </w:t>
      </w:r>
      <w:proofErr w:type="spellStart"/>
      <w:r>
        <w:rPr>
          <w:i/>
        </w:rPr>
        <w:t>malabaricus</w:t>
      </w:r>
      <w:proofErr w:type="spellEnd"/>
      <w:r>
        <w:t xml:space="preserve"> (39 detections), </w:t>
      </w:r>
      <w:proofErr w:type="spellStart"/>
      <w:r>
        <w:rPr>
          <w:i/>
        </w:rPr>
        <w:t>Hydrornis</w:t>
      </w:r>
      <w:proofErr w:type="spellEnd"/>
      <w:r>
        <w:rPr>
          <w:i/>
        </w:rPr>
        <w:t xml:space="preserve"> </w:t>
      </w:r>
      <w:proofErr w:type="spellStart"/>
      <w:r>
        <w:rPr>
          <w:i/>
        </w:rPr>
        <w:t>schwaneri</w:t>
      </w:r>
      <w:proofErr w:type="spellEnd"/>
      <w:r>
        <w:t xml:space="preserve"> (1 detection), </w:t>
      </w:r>
      <w:r>
        <w:rPr>
          <w:i/>
        </w:rPr>
        <w:t xml:space="preserve">Irena </w:t>
      </w:r>
      <w:proofErr w:type="spellStart"/>
      <w:r>
        <w:rPr>
          <w:i/>
        </w:rPr>
        <w:t>puella</w:t>
      </w:r>
      <w:proofErr w:type="spellEnd"/>
      <w:r>
        <w:t xml:space="preserve"> (64 detections), </w:t>
      </w:r>
      <w:proofErr w:type="spellStart"/>
      <w:r>
        <w:rPr>
          <w:i/>
        </w:rPr>
        <w:t>Loriculus</w:t>
      </w:r>
      <w:proofErr w:type="spellEnd"/>
      <w:r>
        <w:rPr>
          <w:i/>
        </w:rPr>
        <w:t xml:space="preserve"> </w:t>
      </w:r>
      <w:proofErr w:type="spellStart"/>
      <w:r>
        <w:rPr>
          <w:i/>
        </w:rPr>
        <w:t>galgulus</w:t>
      </w:r>
      <w:proofErr w:type="spellEnd"/>
      <w:r>
        <w:t xml:space="preserve"> (83 detections), </w:t>
      </w:r>
      <w:proofErr w:type="spellStart"/>
      <w:r>
        <w:rPr>
          <w:i/>
        </w:rPr>
        <w:t>Platylophus</w:t>
      </w:r>
      <w:proofErr w:type="spellEnd"/>
      <w:r>
        <w:rPr>
          <w:i/>
        </w:rPr>
        <w:t xml:space="preserve"> </w:t>
      </w:r>
      <w:proofErr w:type="spellStart"/>
      <w:r>
        <w:rPr>
          <w:i/>
        </w:rPr>
        <w:t>galericulatus</w:t>
      </w:r>
      <w:proofErr w:type="spellEnd"/>
      <w:r>
        <w:t xml:space="preserve"> (2 detections), </w:t>
      </w:r>
      <w:r>
        <w:rPr>
          <w:i/>
        </w:rPr>
        <w:t xml:space="preserve"> R. vigil </w:t>
      </w:r>
      <w:r>
        <w:t xml:space="preserve">(74 detections), and </w:t>
      </w:r>
      <w:proofErr w:type="spellStart"/>
      <w:r>
        <w:rPr>
          <w:i/>
        </w:rPr>
        <w:t>Spilornis</w:t>
      </w:r>
      <w:proofErr w:type="spellEnd"/>
      <w:r>
        <w:rPr>
          <w:i/>
        </w:rPr>
        <w:t xml:space="preserve"> </w:t>
      </w:r>
      <w:proofErr w:type="spellStart"/>
      <w:r>
        <w:rPr>
          <w:i/>
        </w:rPr>
        <w:t>cheela</w:t>
      </w:r>
      <w:proofErr w:type="spellEnd"/>
      <w:r>
        <w:t xml:space="preserve"> (20 detections). However, because </w:t>
      </w:r>
      <w:r>
        <w:rPr>
          <w:i/>
        </w:rPr>
        <w:t>P</w:t>
      </w:r>
      <w:r>
        <w:t xml:space="preserve">. </w:t>
      </w:r>
      <w:proofErr w:type="spellStart"/>
      <w:r>
        <w:rPr>
          <w:i/>
        </w:rPr>
        <w:t>galericulatus</w:t>
      </w:r>
      <w:proofErr w:type="spellEnd"/>
      <w:r>
        <w:t xml:space="preserve"> and </w:t>
      </w:r>
      <w:r>
        <w:rPr>
          <w:i/>
        </w:rPr>
        <w:t xml:space="preserve">H. </w:t>
      </w:r>
      <w:proofErr w:type="spellStart"/>
      <w:r>
        <w:rPr>
          <w:i/>
        </w:rPr>
        <w:t>schwaneri</w:t>
      </w:r>
      <w:proofErr w:type="spellEnd"/>
      <w:r>
        <w:t xml:space="preserve"> were only </w:t>
      </w:r>
      <w:r>
        <w:lastRenderedPageBreak/>
        <w:t xml:space="preserve">detected 2 and 1 times respectively, we did not have enough data on these species to produce informative posterior distributions using occupancy modeling. </w:t>
      </w:r>
    </w:p>
    <w:p w14:paraId="00000060" w14:textId="77777777" w:rsidR="00831E8D" w:rsidRDefault="00C80932">
      <w:pPr>
        <w:pStyle w:val="Heading2"/>
      </w:pPr>
      <w:r>
        <w:t>Detection probability</w:t>
      </w:r>
    </w:p>
    <w:p w14:paraId="00000061" w14:textId="77777777" w:rsidR="00831E8D" w:rsidRDefault="00C80932">
      <w:pPr>
        <w:spacing w:after="0"/>
      </w:pPr>
      <w:r>
        <w:t>Detection varied between observers. Birds were more likely to be detected earlier in the day, and detection varied significantly among both sites and species, though much more among species (</w:t>
      </w:r>
      <w:r>
        <w:rPr>
          <w:i/>
        </w:rPr>
        <w:t>σ</w:t>
      </w:r>
      <w:r>
        <w:t xml:space="preserve"> = 0.16 and 4.55, respectively; </w:t>
      </w:r>
      <w:sdt>
        <w:sdtPr>
          <w:tag w:val="goog_rdk_25"/>
          <w:id w:val="-227454082"/>
        </w:sdtPr>
        <w:sdtContent>
          <w:commentRangeStart w:id="23"/>
        </w:sdtContent>
      </w:sdt>
      <w:r>
        <w:t>see Table 2).</w:t>
      </w:r>
      <w:commentRangeEnd w:id="23"/>
      <w:r>
        <w:commentReference w:id="23"/>
      </w:r>
    </w:p>
    <w:p w14:paraId="00000062" w14:textId="77777777" w:rsidR="00831E8D" w:rsidRDefault="00FA02E6">
      <w:sdt>
        <w:sdtPr>
          <w:tag w:val="goog_rdk_26"/>
          <w:id w:val="-1009826031"/>
        </w:sdtPr>
        <w:sdtContent>
          <w:commentRangeStart w:id="24"/>
        </w:sdtContent>
      </w:sdt>
      <w:sdt>
        <w:sdtPr>
          <w:tag w:val="goog_rdk_27"/>
          <w:id w:val="-1294829884"/>
        </w:sdtPr>
        <w:sdtContent>
          <w:commentRangeStart w:id="25"/>
          <w:commentRangeStart w:id="26"/>
        </w:sdtContent>
      </w:sdt>
      <w:r w:rsidR="00C80932">
        <w:t>Table 2. Simulated parameter values</w:t>
      </w:r>
      <w:commentRangeEnd w:id="24"/>
      <w:r w:rsidR="00C80932">
        <w:commentReference w:id="24"/>
      </w:r>
      <w:commentRangeEnd w:id="26"/>
      <w:r w:rsidR="00C80932">
        <w:commentReference w:id="26"/>
      </w:r>
      <w:commentRangeEnd w:id="25"/>
      <w:r w:rsidR="00E778E0">
        <w:rPr>
          <w:rStyle w:val="CommentReference"/>
        </w:rPr>
        <w:commentReference w:id="25"/>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8"/>
        <w:gridCol w:w="1496"/>
        <w:gridCol w:w="1496"/>
        <w:gridCol w:w="1422"/>
        <w:gridCol w:w="1348"/>
        <w:gridCol w:w="568"/>
        <w:gridCol w:w="1422"/>
      </w:tblGrid>
      <w:tr w:rsidR="00831E8D" w14:paraId="6C3DF9AE" w14:textId="77777777">
        <w:tc>
          <w:tcPr>
            <w:tcW w:w="1598" w:type="dxa"/>
          </w:tcPr>
          <w:p w14:paraId="00000063" w14:textId="77777777" w:rsidR="00831E8D" w:rsidRDefault="00831E8D"/>
        </w:tc>
        <w:tc>
          <w:tcPr>
            <w:tcW w:w="1496" w:type="dxa"/>
          </w:tcPr>
          <w:p w14:paraId="00000064" w14:textId="77777777" w:rsidR="00831E8D" w:rsidRDefault="00C80932">
            <w:r>
              <w:t>"mean"</w:t>
            </w:r>
          </w:p>
        </w:tc>
        <w:tc>
          <w:tcPr>
            <w:tcW w:w="1496" w:type="dxa"/>
          </w:tcPr>
          <w:p w14:paraId="00000065" w14:textId="77777777" w:rsidR="00831E8D" w:rsidRDefault="00C80932">
            <w:r>
              <w:t>"2.5%"</w:t>
            </w:r>
          </w:p>
        </w:tc>
        <w:tc>
          <w:tcPr>
            <w:tcW w:w="1422" w:type="dxa"/>
          </w:tcPr>
          <w:p w14:paraId="00000066" w14:textId="77777777" w:rsidR="00831E8D" w:rsidRDefault="00C80932">
            <w:r>
              <w:t>"97.5%"</w:t>
            </w:r>
          </w:p>
        </w:tc>
        <w:tc>
          <w:tcPr>
            <w:tcW w:w="1348" w:type="dxa"/>
          </w:tcPr>
          <w:p w14:paraId="00000067" w14:textId="77777777" w:rsidR="00831E8D" w:rsidRDefault="00C80932">
            <w:r>
              <w:t>"</w:t>
            </w:r>
            <w:proofErr w:type="spellStart"/>
            <w:r>
              <w:t>Rhat</w:t>
            </w:r>
            <w:proofErr w:type="spellEnd"/>
            <w:r>
              <w:t>"</w:t>
            </w:r>
          </w:p>
        </w:tc>
        <w:tc>
          <w:tcPr>
            <w:tcW w:w="568" w:type="dxa"/>
          </w:tcPr>
          <w:p w14:paraId="00000068" w14:textId="77777777" w:rsidR="00831E8D" w:rsidRDefault="00C80932">
            <w:r>
              <w:t>"</w:t>
            </w:r>
            <w:proofErr w:type="spellStart"/>
            <w:r>
              <w:t>n.eff</w:t>
            </w:r>
            <w:proofErr w:type="spellEnd"/>
            <w:r>
              <w:t>"</w:t>
            </w:r>
          </w:p>
        </w:tc>
        <w:tc>
          <w:tcPr>
            <w:tcW w:w="1422" w:type="dxa"/>
          </w:tcPr>
          <w:p w14:paraId="00000069" w14:textId="77777777" w:rsidR="00831E8D" w:rsidRDefault="00C80932">
            <w:r>
              <w:t>"SD"</w:t>
            </w:r>
          </w:p>
        </w:tc>
      </w:tr>
      <w:tr w:rsidR="00831E8D" w14:paraId="20A07F93" w14:textId="77777777">
        <w:tc>
          <w:tcPr>
            <w:tcW w:w="1598" w:type="dxa"/>
          </w:tcPr>
          <w:p w14:paraId="0000006A" w14:textId="77777777" w:rsidR="00831E8D" w:rsidRDefault="00C80932">
            <w:r>
              <w:t>"</w:t>
            </w:r>
            <w:proofErr w:type="spellStart"/>
            <w:r>
              <w:t>p.obs</w:t>
            </w:r>
            <w:proofErr w:type="spellEnd"/>
            <w:r>
              <w:t>"</w:t>
            </w:r>
          </w:p>
        </w:tc>
        <w:tc>
          <w:tcPr>
            <w:tcW w:w="1496" w:type="dxa"/>
          </w:tcPr>
          <w:p w14:paraId="0000006B" w14:textId="77777777" w:rsidR="00831E8D" w:rsidRDefault="00C80932">
            <w:r>
              <w:t>0.924364417145114</w:t>
            </w:r>
          </w:p>
        </w:tc>
        <w:tc>
          <w:tcPr>
            <w:tcW w:w="1496" w:type="dxa"/>
          </w:tcPr>
          <w:p w14:paraId="0000006C" w14:textId="77777777" w:rsidR="00831E8D" w:rsidRDefault="00C80932">
            <w:r>
              <w:t>0.779652329182907</w:t>
            </w:r>
          </w:p>
        </w:tc>
        <w:tc>
          <w:tcPr>
            <w:tcW w:w="1422" w:type="dxa"/>
          </w:tcPr>
          <w:p w14:paraId="0000006D" w14:textId="77777777" w:rsidR="00831E8D" w:rsidRDefault="00C80932">
            <w:r>
              <w:t>1.05541934329341</w:t>
            </w:r>
          </w:p>
        </w:tc>
        <w:tc>
          <w:tcPr>
            <w:tcW w:w="1348" w:type="dxa"/>
          </w:tcPr>
          <w:p w14:paraId="0000006E" w14:textId="77777777" w:rsidR="00831E8D" w:rsidRDefault="00C80932">
            <w:r>
              <w:t>1.00115420617856</w:t>
            </w:r>
          </w:p>
        </w:tc>
        <w:tc>
          <w:tcPr>
            <w:tcW w:w="568" w:type="dxa"/>
          </w:tcPr>
          <w:p w14:paraId="0000006F" w14:textId="77777777" w:rsidR="00831E8D" w:rsidRDefault="00C80932">
            <w:r>
              <w:t>1400</w:t>
            </w:r>
          </w:p>
        </w:tc>
        <w:tc>
          <w:tcPr>
            <w:tcW w:w="1422" w:type="dxa"/>
          </w:tcPr>
          <w:p w14:paraId="00000070" w14:textId="77777777" w:rsidR="00831E8D" w:rsidRDefault="00C80932">
            <w:r>
              <w:t>NA</w:t>
            </w:r>
          </w:p>
        </w:tc>
      </w:tr>
      <w:tr w:rsidR="00831E8D" w14:paraId="484AEB84" w14:textId="77777777">
        <w:tc>
          <w:tcPr>
            <w:tcW w:w="1598" w:type="dxa"/>
          </w:tcPr>
          <w:p w14:paraId="00000071" w14:textId="77777777" w:rsidR="00831E8D" w:rsidRDefault="00C80932">
            <w:r>
              <w:t>"</w:t>
            </w:r>
            <w:proofErr w:type="spellStart"/>
            <w:proofErr w:type="gramStart"/>
            <w:r>
              <w:t>p.time</w:t>
            </w:r>
            <w:proofErr w:type="spellEnd"/>
            <w:proofErr w:type="gramEnd"/>
            <w:r>
              <w:t>"</w:t>
            </w:r>
          </w:p>
        </w:tc>
        <w:tc>
          <w:tcPr>
            <w:tcW w:w="1496" w:type="dxa"/>
          </w:tcPr>
          <w:p w14:paraId="00000072" w14:textId="77777777" w:rsidR="00831E8D" w:rsidRDefault="00C80932">
            <w:r>
              <w:t>-0.716056264686161</w:t>
            </w:r>
          </w:p>
        </w:tc>
        <w:tc>
          <w:tcPr>
            <w:tcW w:w="1496" w:type="dxa"/>
          </w:tcPr>
          <w:p w14:paraId="00000073" w14:textId="77777777" w:rsidR="00831E8D" w:rsidRDefault="00C80932">
            <w:r>
              <w:t>-0.903663624735106</w:t>
            </w:r>
          </w:p>
        </w:tc>
        <w:tc>
          <w:tcPr>
            <w:tcW w:w="1422" w:type="dxa"/>
          </w:tcPr>
          <w:p w14:paraId="00000074" w14:textId="77777777" w:rsidR="00831E8D" w:rsidRDefault="00C80932">
            <w:r>
              <w:t>-0.534307672873224</w:t>
            </w:r>
          </w:p>
        </w:tc>
        <w:tc>
          <w:tcPr>
            <w:tcW w:w="1348" w:type="dxa"/>
          </w:tcPr>
          <w:p w14:paraId="00000075" w14:textId="77777777" w:rsidR="00831E8D" w:rsidRDefault="00C80932">
            <w:r>
              <w:t>1.00019847608512</w:t>
            </w:r>
          </w:p>
        </w:tc>
        <w:tc>
          <w:tcPr>
            <w:tcW w:w="568" w:type="dxa"/>
          </w:tcPr>
          <w:p w14:paraId="00000076" w14:textId="77777777" w:rsidR="00831E8D" w:rsidRDefault="00C80932">
            <w:r>
              <w:t>1400</w:t>
            </w:r>
          </w:p>
        </w:tc>
        <w:tc>
          <w:tcPr>
            <w:tcW w:w="1422" w:type="dxa"/>
          </w:tcPr>
          <w:p w14:paraId="00000077" w14:textId="77777777" w:rsidR="00831E8D" w:rsidRDefault="00C80932">
            <w:r>
              <w:t>NA</w:t>
            </w:r>
          </w:p>
        </w:tc>
      </w:tr>
      <w:tr w:rsidR="00831E8D" w14:paraId="7D39FADF" w14:textId="77777777">
        <w:tc>
          <w:tcPr>
            <w:tcW w:w="1598" w:type="dxa"/>
          </w:tcPr>
          <w:p w14:paraId="00000078" w14:textId="77777777" w:rsidR="00831E8D" w:rsidRDefault="00C80932">
            <w:r>
              <w:t>"</w:t>
            </w:r>
            <w:proofErr w:type="spellStart"/>
            <w:r>
              <w:t>sigma.</w:t>
            </w:r>
            <w:proofErr w:type="gramStart"/>
            <w:r>
              <w:t>p.site</w:t>
            </w:r>
            <w:proofErr w:type="spellEnd"/>
            <w:proofErr w:type="gramEnd"/>
            <w:r>
              <w:t>"</w:t>
            </w:r>
          </w:p>
        </w:tc>
        <w:tc>
          <w:tcPr>
            <w:tcW w:w="1496" w:type="dxa"/>
          </w:tcPr>
          <w:p w14:paraId="00000079" w14:textId="77777777" w:rsidR="00831E8D" w:rsidRDefault="00C80932">
            <w:r>
              <w:t>0.172058161310346</w:t>
            </w:r>
          </w:p>
        </w:tc>
        <w:tc>
          <w:tcPr>
            <w:tcW w:w="1496" w:type="dxa"/>
          </w:tcPr>
          <w:p w14:paraId="0000007A" w14:textId="77777777" w:rsidR="00831E8D" w:rsidRDefault="00C80932">
            <w:r>
              <w:t>0.112583316939874</w:t>
            </w:r>
          </w:p>
        </w:tc>
        <w:tc>
          <w:tcPr>
            <w:tcW w:w="1422" w:type="dxa"/>
          </w:tcPr>
          <w:p w14:paraId="0000007B" w14:textId="77777777" w:rsidR="00831E8D" w:rsidRDefault="00C80932">
            <w:r>
              <w:t>0.233648942466958</w:t>
            </w:r>
          </w:p>
        </w:tc>
        <w:tc>
          <w:tcPr>
            <w:tcW w:w="1348" w:type="dxa"/>
          </w:tcPr>
          <w:p w14:paraId="0000007C" w14:textId="77777777" w:rsidR="00831E8D" w:rsidRDefault="00C80932">
            <w:r>
              <w:t>1.0094277089288</w:t>
            </w:r>
          </w:p>
        </w:tc>
        <w:tc>
          <w:tcPr>
            <w:tcW w:w="568" w:type="dxa"/>
          </w:tcPr>
          <w:p w14:paraId="0000007D" w14:textId="77777777" w:rsidR="00831E8D" w:rsidRDefault="00C80932">
            <w:r>
              <w:t>430</w:t>
            </w:r>
          </w:p>
        </w:tc>
        <w:tc>
          <w:tcPr>
            <w:tcW w:w="1422" w:type="dxa"/>
          </w:tcPr>
          <w:p w14:paraId="0000007E" w14:textId="77777777" w:rsidR="00831E8D" w:rsidRDefault="00C80932">
            <w:r>
              <w:t>NA</w:t>
            </w:r>
          </w:p>
        </w:tc>
      </w:tr>
      <w:tr w:rsidR="00831E8D" w14:paraId="345A27A3" w14:textId="77777777">
        <w:tc>
          <w:tcPr>
            <w:tcW w:w="1598" w:type="dxa"/>
          </w:tcPr>
          <w:p w14:paraId="0000007F" w14:textId="77777777" w:rsidR="00831E8D" w:rsidRDefault="00C80932">
            <w:r>
              <w:t>"</w:t>
            </w:r>
            <w:proofErr w:type="spellStart"/>
            <w:r>
              <w:t>sigma.</w:t>
            </w:r>
            <w:proofErr w:type="gramStart"/>
            <w:r>
              <w:t>p.sp</w:t>
            </w:r>
            <w:proofErr w:type="spellEnd"/>
            <w:proofErr w:type="gramEnd"/>
            <w:r>
              <w:t>"</w:t>
            </w:r>
          </w:p>
        </w:tc>
        <w:tc>
          <w:tcPr>
            <w:tcW w:w="1496" w:type="dxa"/>
          </w:tcPr>
          <w:p w14:paraId="00000080" w14:textId="77777777" w:rsidR="00831E8D" w:rsidRDefault="00C80932">
            <w:r>
              <w:t>3.02917588158505</w:t>
            </w:r>
          </w:p>
        </w:tc>
        <w:tc>
          <w:tcPr>
            <w:tcW w:w="1496" w:type="dxa"/>
          </w:tcPr>
          <w:p w14:paraId="00000081" w14:textId="77777777" w:rsidR="00831E8D" w:rsidRDefault="00C80932">
            <w:r>
              <w:t>2.62190967738406</w:t>
            </w:r>
          </w:p>
        </w:tc>
        <w:tc>
          <w:tcPr>
            <w:tcW w:w="1422" w:type="dxa"/>
          </w:tcPr>
          <w:p w14:paraId="00000082" w14:textId="77777777" w:rsidR="00831E8D" w:rsidRDefault="00C80932">
            <w:r>
              <w:t>3.51255805656856</w:t>
            </w:r>
          </w:p>
        </w:tc>
        <w:tc>
          <w:tcPr>
            <w:tcW w:w="1348" w:type="dxa"/>
          </w:tcPr>
          <w:p w14:paraId="00000083" w14:textId="77777777" w:rsidR="00831E8D" w:rsidRDefault="00C80932">
            <w:r>
              <w:t>1.00020065700363</w:t>
            </w:r>
          </w:p>
        </w:tc>
        <w:tc>
          <w:tcPr>
            <w:tcW w:w="568" w:type="dxa"/>
          </w:tcPr>
          <w:p w14:paraId="00000084" w14:textId="77777777" w:rsidR="00831E8D" w:rsidRDefault="00C80932">
            <w:r>
              <w:t>1400</w:t>
            </w:r>
          </w:p>
        </w:tc>
        <w:tc>
          <w:tcPr>
            <w:tcW w:w="1422" w:type="dxa"/>
          </w:tcPr>
          <w:p w14:paraId="00000085" w14:textId="77777777" w:rsidR="00831E8D" w:rsidRDefault="00C80932">
            <w:r>
              <w:t>NA</w:t>
            </w:r>
          </w:p>
        </w:tc>
      </w:tr>
      <w:tr w:rsidR="00831E8D" w14:paraId="01AF5DFA" w14:textId="77777777">
        <w:tc>
          <w:tcPr>
            <w:tcW w:w="1598" w:type="dxa"/>
          </w:tcPr>
          <w:p w14:paraId="00000086" w14:textId="77777777" w:rsidR="00831E8D" w:rsidRDefault="00C80932">
            <w:r>
              <w:t>"mu.lambda.ch"</w:t>
            </w:r>
          </w:p>
        </w:tc>
        <w:tc>
          <w:tcPr>
            <w:tcW w:w="1496" w:type="dxa"/>
          </w:tcPr>
          <w:p w14:paraId="00000087" w14:textId="77777777" w:rsidR="00831E8D" w:rsidRDefault="00C80932">
            <w:r>
              <w:t>0.0887688247007165</w:t>
            </w:r>
          </w:p>
        </w:tc>
        <w:tc>
          <w:tcPr>
            <w:tcW w:w="1496" w:type="dxa"/>
          </w:tcPr>
          <w:p w14:paraId="00000088" w14:textId="77777777" w:rsidR="00831E8D" w:rsidRDefault="00C80932">
            <w:r>
              <w:t>-0.894487308241117</w:t>
            </w:r>
          </w:p>
        </w:tc>
        <w:tc>
          <w:tcPr>
            <w:tcW w:w="1422" w:type="dxa"/>
          </w:tcPr>
          <w:p w14:paraId="00000089" w14:textId="77777777" w:rsidR="00831E8D" w:rsidRDefault="00C80932">
            <w:r>
              <w:t>1.07110356641374</w:t>
            </w:r>
          </w:p>
        </w:tc>
        <w:tc>
          <w:tcPr>
            <w:tcW w:w="1348" w:type="dxa"/>
          </w:tcPr>
          <w:p w14:paraId="0000008A" w14:textId="77777777" w:rsidR="00831E8D" w:rsidRDefault="00C80932">
            <w:r>
              <w:t>1.00277981098968</w:t>
            </w:r>
          </w:p>
        </w:tc>
        <w:tc>
          <w:tcPr>
            <w:tcW w:w="568" w:type="dxa"/>
          </w:tcPr>
          <w:p w14:paraId="0000008B" w14:textId="77777777" w:rsidR="00831E8D" w:rsidRDefault="00C80932">
            <w:r>
              <w:t>780</w:t>
            </w:r>
          </w:p>
        </w:tc>
        <w:tc>
          <w:tcPr>
            <w:tcW w:w="1422" w:type="dxa"/>
          </w:tcPr>
          <w:p w14:paraId="0000008C" w14:textId="77777777" w:rsidR="00831E8D" w:rsidRDefault="00C80932">
            <w:r>
              <w:t>0.716088265300204</w:t>
            </w:r>
          </w:p>
        </w:tc>
      </w:tr>
      <w:tr w:rsidR="00831E8D" w14:paraId="3FB4F76B" w14:textId="77777777">
        <w:tc>
          <w:tcPr>
            <w:tcW w:w="1598" w:type="dxa"/>
          </w:tcPr>
          <w:p w14:paraId="0000008D" w14:textId="77777777" w:rsidR="00831E8D" w:rsidRDefault="00C80932">
            <w:r>
              <w:t>"</w:t>
            </w:r>
            <w:proofErr w:type="spellStart"/>
            <w:proofErr w:type="gramStart"/>
            <w:r>
              <w:t>mu.lambda</w:t>
            </w:r>
            <w:proofErr w:type="gramEnd"/>
            <w:r>
              <w:t>.dr</w:t>
            </w:r>
            <w:proofErr w:type="spellEnd"/>
            <w:r>
              <w:t>"</w:t>
            </w:r>
          </w:p>
        </w:tc>
        <w:tc>
          <w:tcPr>
            <w:tcW w:w="1496" w:type="dxa"/>
          </w:tcPr>
          <w:p w14:paraId="0000008E" w14:textId="77777777" w:rsidR="00831E8D" w:rsidRDefault="00C80932">
            <w:r>
              <w:t>2.61048660769247</w:t>
            </w:r>
          </w:p>
        </w:tc>
        <w:tc>
          <w:tcPr>
            <w:tcW w:w="1496" w:type="dxa"/>
          </w:tcPr>
          <w:p w14:paraId="0000008F" w14:textId="77777777" w:rsidR="00831E8D" w:rsidRDefault="00C80932">
            <w:r>
              <w:t>0.932586964635411</w:t>
            </w:r>
          </w:p>
        </w:tc>
        <w:tc>
          <w:tcPr>
            <w:tcW w:w="1422" w:type="dxa"/>
          </w:tcPr>
          <w:p w14:paraId="00000090" w14:textId="77777777" w:rsidR="00831E8D" w:rsidRDefault="00C80932">
            <w:r>
              <w:t>4.58909739582093</w:t>
            </w:r>
          </w:p>
        </w:tc>
        <w:tc>
          <w:tcPr>
            <w:tcW w:w="1348" w:type="dxa"/>
          </w:tcPr>
          <w:p w14:paraId="00000091" w14:textId="77777777" w:rsidR="00831E8D" w:rsidRDefault="00C80932">
            <w:r>
              <w:t>1.00954121541369</w:t>
            </w:r>
          </w:p>
        </w:tc>
        <w:tc>
          <w:tcPr>
            <w:tcW w:w="568" w:type="dxa"/>
          </w:tcPr>
          <w:p w14:paraId="00000092" w14:textId="77777777" w:rsidR="00831E8D" w:rsidRDefault="00C80932">
            <w:r>
              <w:t>380</w:t>
            </w:r>
          </w:p>
        </w:tc>
        <w:tc>
          <w:tcPr>
            <w:tcW w:w="1422" w:type="dxa"/>
          </w:tcPr>
          <w:p w14:paraId="00000093" w14:textId="77777777" w:rsidR="00831E8D" w:rsidRDefault="00C80932">
            <w:r>
              <w:t>3.03065598025529</w:t>
            </w:r>
          </w:p>
        </w:tc>
      </w:tr>
      <w:tr w:rsidR="00831E8D" w14:paraId="1C84952C" w14:textId="77777777">
        <w:tc>
          <w:tcPr>
            <w:tcW w:w="1598" w:type="dxa"/>
          </w:tcPr>
          <w:p w14:paraId="00000094" w14:textId="77777777" w:rsidR="00831E8D" w:rsidRDefault="00C80932">
            <w:r>
              <w:t>"mu.lambda.dr.com"</w:t>
            </w:r>
          </w:p>
        </w:tc>
        <w:tc>
          <w:tcPr>
            <w:tcW w:w="1496" w:type="dxa"/>
          </w:tcPr>
          <w:p w14:paraId="00000095" w14:textId="77777777" w:rsidR="00831E8D" w:rsidRDefault="00C80932">
            <w:r>
              <w:t>4.67559279332337</w:t>
            </w:r>
          </w:p>
        </w:tc>
        <w:tc>
          <w:tcPr>
            <w:tcW w:w="1496" w:type="dxa"/>
          </w:tcPr>
          <w:p w14:paraId="00000096" w14:textId="77777777" w:rsidR="00831E8D" w:rsidRDefault="00C80932">
            <w:r>
              <w:t>-0.877440262536719</w:t>
            </w:r>
          </w:p>
        </w:tc>
        <w:tc>
          <w:tcPr>
            <w:tcW w:w="1422" w:type="dxa"/>
          </w:tcPr>
          <w:p w14:paraId="00000097" w14:textId="77777777" w:rsidR="00831E8D" w:rsidRDefault="00C80932">
            <w:r>
              <w:t>11.9318682214019</w:t>
            </w:r>
          </w:p>
        </w:tc>
        <w:tc>
          <w:tcPr>
            <w:tcW w:w="1348" w:type="dxa"/>
          </w:tcPr>
          <w:p w14:paraId="00000098" w14:textId="77777777" w:rsidR="00831E8D" w:rsidRDefault="00C80932">
            <w:r>
              <w:t>1.04962358929461</w:t>
            </w:r>
          </w:p>
        </w:tc>
        <w:tc>
          <w:tcPr>
            <w:tcW w:w="568" w:type="dxa"/>
          </w:tcPr>
          <w:p w14:paraId="00000099" w14:textId="77777777" w:rsidR="00831E8D" w:rsidRDefault="00C80932">
            <w:r>
              <w:t>61</w:t>
            </w:r>
          </w:p>
        </w:tc>
        <w:tc>
          <w:tcPr>
            <w:tcW w:w="1422" w:type="dxa"/>
          </w:tcPr>
          <w:p w14:paraId="0000009A" w14:textId="77777777" w:rsidR="00831E8D" w:rsidRDefault="00C80932">
            <w:r>
              <w:t>3.21432627848932</w:t>
            </w:r>
          </w:p>
        </w:tc>
      </w:tr>
      <w:tr w:rsidR="00831E8D" w14:paraId="255B868A" w14:textId="77777777">
        <w:tc>
          <w:tcPr>
            <w:tcW w:w="1598" w:type="dxa"/>
          </w:tcPr>
          <w:p w14:paraId="0000009B" w14:textId="77777777" w:rsidR="00831E8D" w:rsidRDefault="00C80932">
            <w:r>
              <w:t>"</w:t>
            </w:r>
            <w:proofErr w:type="spellStart"/>
            <w:proofErr w:type="gramStart"/>
            <w:r>
              <w:t>mu.lambda</w:t>
            </w:r>
            <w:proofErr w:type="gramEnd"/>
            <w:r>
              <w:t>.intf</w:t>
            </w:r>
            <w:proofErr w:type="spellEnd"/>
            <w:r>
              <w:t>"</w:t>
            </w:r>
          </w:p>
        </w:tc>
        <w:tc>
          <w:tcPr>
            <w:tcW w:w="1496" w:type="dxa"/>
          </w:tcPr>
          <w:p w14:paraId="0000009C" w14:textId="77777777" w:rsidR="00831E8D" w:rsidRDefault="00C80932">
            <w:r>
              <w:t>1.70476903873963</w:t>
            </w:r>
          </w:p>
        </w:tc>
        <w:tc>
          <w:tcPr>
            <w:tcW w:w="1496" w:type="dxa"/>
          </w:tcPr>
          <w:p w14:paraId="0000009D" w14:textId="77777777" w:rsidR="00831E8D" w:rsidRDefault="00C80932">
            <w:r>
              <w:t>0.691789993380472</w:t>
            </w:r>
          </w:p>
        </w:tc>
        <w:tc>
          <w:tcPr>
            <w:tcW w:w="1422" w:type="dxa"/>
          </w:tcPr>
          <w:p w14:paraId="0000009E" w14:textId="77777777" w:rsidR="00831E8D" w:rsidRDefault="00C80932">
            <w:r>
              <w:t>2.87500507652365</w:t>
            </w:r>
          </w:p>
        </w:tc>
        <w:tc>
          <w:tcPr>
            <w:tcW w:w="1348" w:type="dxa"/>
          </w:tcPr>
          <w:p w14:paraId="0000009F" w14:textId="77777777" w:rsidR="00831E8D" w:rsidRDefault="00C80932">
            <w:r>
              <w:t>1.00104755839494</w:t>
            </w:r>
          </w:p>
        </w:tc>
        <w:tc>
          <w:tcPr>
            <w:tcW w:w="568" w:type="dxa"/>
          </w:tcPr>
          <w:p w14:paraId="000000A0" w14:textId="77777777" w:rsidR="00831E8D" w:rsidRDefault="00C80932">
            <w:r>
              <w:t>1400</w:t>
            </w:r>
          </w:p>
        </w:tc>
        <w:tc>
          <w:tcPr>
            <w:tcW w:w="1422" w:type="dxa"/>
          </w:tcPr>
          <w:p w14:paraId="000000A1" w14:textId="77777777" w:rsidR="00831E8D" w:rsidRDefault="00C80932">
            <w:r>
              <w:t>1.40733348596534</w:t>
            </w:r>
          </w:p>
        </w:tc>
      </w:tr>
      <w:tr w:rsidR="00831E8D" w14:paraId="43450F89" w14:textId="77777777">
        <w:tc>
          <w:tcPr>
            <w:tcW w:w="1598" w:type="dxa"/>
          </w:tcPr>
          <w:p w14:paraId="000000A2" w14:textId="77777777" w:rsidR="00831E8D" w:rsidRDefault="00C80932">
            <w:r>
              <w:t>"mu.lambda.intf.com"</w:t>
            </w:r>
          </w:p>
        </w:tc>
        <w:tc>
          <w:tcPr>
            <w:tcW w:w="1496" w:type="dxa"/>
          </w:tcPr>
          <w:p w14:paraId="000000A3" w14:textId="77777777" w:rsidR="00831E8D" w:rsidRDefault="00C80932">
            <w:r>
              <w:t>0.197715385043125</w:t>
            </w:r>
          </w:p>
        </w:tc>
        <w:tc>
          <w:tcPr>
            <w:tcW w:w="1496" w:type="dxa"/>
          </w:tcPr>
          <w:p w14:paraId="000000A4" w14:textId="77777777" w:rsidR="00831E8D" w:rsidRDefault="00C80932">
            <w:r>
              <w:t>-3.377298576588</w:t>
            </w:r>
          </w:p>
        </w:tc>
        <w:tc>
          <w:tcPr>
            <w:tcW w:w="1422" w:type="dxa"/>
          </w:tcPr>
          <w:p w14:paraId="000000A5" w14:textId="77777777" w:rsidR="00831E8D" w:rsidRDefault="00C80932">
            <w:r>
              <w:t>6.52225818475202</w:t>
            </w:r>
          </w:p>
        </w:tc>
        <w:tc>
          <w:tcPr>
            <w:tcW w:w="1348" w:type="dxa"/>
          </w:tcPr>
          <w:p w14:paraId="000000A6" w14:textId="77777777" w:rsidR="00831E8D" w:rsidRDefault="00C80932">
            <w:r>
              <w:t>1.04274289758644</w:t>
            </w:r>
          </w:p>
        </w:tc>
        <w:tc>
          <w:tcPr>
            <w:tcW w:w="568" w:type="dxa"/>
          </w:tcPr>
          <w:p w14:paraId="000000A7" w14:textId="77777777" w:rsidR="00831E8D" w:rsidRDefault="00C80932">
            <w:r>
              <w:t>80</w:t>
            </w:r>
          </w:p>
        </w:tc>
        <w:tc>
          <w:tcPr>
            <w:tcW w:w="1422" w:type="dxa"/>
          </w:tcPr>
          <w:p w14:paraId="000000A8" w14:textId="77777777" w:rsidR="00831E8D" w:rsidRDefault="00C80932">
            <w:r>
              <w:t>3.27657667273277</w:t>
            </w:r>
          </w:p>
        </w:tc>
      </w:tr>
      <w:tr w:rsidR="00831E8D" w14:paraId="4B71C579" w14:textId="77777777">
        <w:tc>
          <w:tcPr>
            <w:tcW w:w="1598" w:type="dxa"/>
          </w:tcPr>
          <w:p w14:paraId="000000A9" w14:textId="77777777" w:rsidR="00831E8D" w:rsidRDefault="00C80932">
            <w:r>
              <w:t>"</w:t>
            </w:r>
            <w:proofErr w:type="spellStart"/>
            <w:proofErr w:type="gramStart"/>
            <w:r>
              <w:t>mu.lambda</w:t>
            </w:r>
            <w:proofErr w:type="gramEnd"/>
            <w:r>
              <w:t>.water</w:t>
            </w:r>
            <w:proofErr w:type="spellEnd"/>
            <w:r>
              <w:t>"</w:t>
            </w:r>
          </w:p>
        </w:tc>
        <w:tc>
          <w:tcPr>
            <w:tcW w:w="1496" w:type="dxa"/>
          </w:tcPr>
          <w:p w14:paraId="000000AA" w14:textId="77777777" w:rsidR="00831E8D" w:rsidRDefault="00C80932">
            <w:r>
              <w:t>-0.604997556361512</w:t>
            </w:r>
          </w:p>
        </w:tc>
        <w:tc>
          <w:tcPr>
            <w:tcW w:w="1496" w:type="dxa"/>
          </w:tcPr>
          <w:p w14:paraId="000000AB" w14:textId="77777777" w:rsidR="00831E8D" w:rsidRDefault="00C80932">
            <w:r>
              <w:t>-1.55429517424755</w:t>
            </w:r>
          </w:p>
        </w:tc>
        <w:tc>
          <w:tcPr>
            <w:tcW w:w="1422" w:type="dxa"/>
          </w:tcPr>
          <w:p w14:paraId="000000AC" w14:textId="77777777" w:rsidR="00831E8D" w:rsidRDefault="00C80932">
            <w:r>
              <w:t>0.473865929278189</w:t>
            </w:r>
          </w:p>
        </w:tc>
        <w:tc>
          <w:tcPr>
            <w:tcW w:w="1348" w:type="dxa"/>
          </w:tcPr>
          <w:p w14:paraId="000000AD" w14:textId="77777777" w:rsidR="00831E8D" w:rsidRDefault="00C80932">
            <w:r>
              <w:t>1.00652590508824</w:t>
            </w:r>
          </w:p>
        </w:tc>
        <w:tc>
          <w:tcPr>
            <w:tcW w:w="568" w:type="dxa"/>
          </w:tcPr>
          <w:p w14:paraId="000000AE" w14:textId="77777777" w:rsidR="00831E8D" w:rsidRDefault="00C80932">
            <w:r>
              <w:t>360</w:t>
            </w:r>
          </w:p>
        </w:tc>
        <w:tc>
          <w:tcPr>
            <w:tcW w:w="1422" w:type="dxa"/>
          </w:tcPr>
          <w:p w14:paraId="000000AF" w14:textId="77777777" w:rsidR="00831E8D" w:rsidRDefault="00C80932">
            <w:r>
              <w:t>1.26889389028441</w:t>
            </w:r>
          </w:p>
        </w:tc>
      </w:tr>
      <w:tr w:rsidR="00831E8D" w14:paraId="66B19077" w14:textId="77777777">
        <w:tc>
          <w:tcPr>
            <w:tcW w:w="1598" w:type="dxa"/>
          </w:tcPr>
          <w:p w14:paraId="000000B0" w14:textId="77777777" w:rsidR="00831E8D" w:rsidRDefault="00C80932">
            <w:r>
              <w:t>"</w:t>
            </w:r>
            <w:proofErr w:type="spellStart"/>
            <w:proofErr w:type="gramStart"/>
            <w:r>
              <w:t>sigma.lambda</w:t>
            </w:r>
            <w:proofErr w:type="gramEnd"/>
            <w:r>
              <w:t>.site</w:t>
            </w:r>
            <w:proofErr w:type="spellEnd"/>
            <w:r>
              <w:t>"</w:t>
            </w:r>
          </w:p>
        </w:tc>
        <w:tc>
          <w:tcPr>
            <w:tcW w:w="1496" w:type="dxa"/>
          </w:tcPr>
          <w:p w14:paraId="000000B1" w14:textId="77777777" w:rsidR="00831E8D" w:rsidRDefault="00C80932">
            <w:r>
              <w:t>0.222789198711023</w:t>
            </w:r>
          </w:p>
        </w:tc>
        <w:tc>
          <w:tcPr>
            <w:tcW w:w="1496" w:type="dxa"/>
          </w:tcPr>
          <w:p w14:paraId="000000B2" w14:textId="77777777" w:rsidR="00831E8D" w:rsidRDefault="00C80932">
            <w:r>
              <w:t>0.009115861465455</w:t>
            </w:r>
          </w:p>
        </w:tc>
        <w:tc>
          <w:tcPr>
            <w:tcW w:w="1422" w:type="dxa"/>
          </w:tcPr>
          <w:p w14:paraId="000000B3" w14:textId="77777777" w:rsidR="00831E8D" w:rsidRDefault="00C80932">
            <w:r>
              <w:t>0.527990901201549</w:t>
            </w:r>
          </w:p>
        </w:tc>
        <w:tc>
          <w:tcPr>
            <w:tcW w:w="1348" w:type="dxa"/>
          </w:tcPr>
          <w:p w14:paraId="000000B4" w14:textId="77777777" w:rsidR="00831E8D" w:rsidRDefault="00C80932">
            <w:r>
              <w:t>1.02507519040454</w:t>
            </w:r>
          </w:p>
        </w:tc>
        <w:tc>
          <w:tcPr>
            <w:tcW w:w="568" w:type="dxa"/>
          </w:tcPr>
          <w:p w14:paraId="000000B5" w14:textId="77777777" w:rsidR="00831E8D" w:rsidRDefault="00C80932">
            <w:r>
              <w:t>210</w:t>
            </w:r>
          </w:p>
        </w:tc>
        <w:tc>
          <w:tcPr>
            <w:tcW w:w="1422" w:type="dxa"/>
          </w:tcPr>
          <w:p w14:paraId="000000B6" w14:textId="77777777" w:rsidR="00831E8D" w:rsidRDefault="00C80932">
            <w:r>
              <w:t>NA</w:t>
            </w:r>
          </w:p>
        </w:tc>
      </w:tr>
      <w:tr w:rsidR="00831E8D" w14:paraId="45001972" w14:textId="77777777">
        <w:tc>
          <w:tcPr>
            <w:tcW w:w="1598" w:type="dxa"/>
          </w:tcPr>
          <w:p w14:paraId="000000B7" w14:textId="77777777" w:rsidR="00831E8D" w:rsidRDefault="00C80932">
            <w:r>
              <w:lastRenderedPageBreak/>
              <w:t>"</w:t>
            </w:r>
            <w:proofErr w:type="spellStart"/>
            <w:proofErr w:type="gramStart"/>
            <w:r>
              <w:t>sigma.lambda</w:t>
            </w:r>
            <w:proofErr w:type="gramEnd"/>
            <w:r>
              <w:t>.transect</w:t>
            </w:r>
            <w:proofErr w:type="spellEnd"/>
            <w:r>
              <w:t>"</w:t>
            </w:r>
          </w:p>
        </w:tc>
        <w:tc>
          <w:tcPr>
            <w:tcW w:w="1496" w:type="dxa"/>
          </w:tcPr>
          <w:p w14:paraId="000000B8" w14:textId="77777777" w:rsidR="00831E8D" w:rsidRDefault="00C80932">
            <w:r>
              <w:t>0.448417034627037</w:t>
            </w:r>
          </w:p>
        </w:tc>
        <w:tc>
          <w:tcPr>
            <w:tcW w:w="1496" w:type="dxa"/>
          </w:tcPr>
          <w:p w14:paraId="000000B9" w14:textId="77777777" w:rsidR="00831E8D" w:rsidRDefault="00C80932">
            <w:r>
              <w:t>0.0615653582653295</w:t>
            </w:r>
          </w:p>
        </w:tc>
        <w:tc>
          <w:tcPr>
            <w:tcW w:w="1422" w:type="dxa"/>
          </w:tcPr>
          <w:p w14:paraId="000000BA" w14:textId="77777777" w:rsidR="00831E8D" w:rsidRDefault="00C80932">
            <w:r>
              <w:t>0.934435207630699</w:t>
            </w:r>
          </w:p>
        </w:tc>
        <w:tc>
          <w:tcPr>
            <w:tcW w:w="1348" w:type="dxa"/>
          </w:tcPr>
          <w:p w14:paraId="000000BB" w14:textId="77777777" w:rsidR="00831E8D" w:rsidRDefault="00C80932">
            <w:r>
              <w:t>1.00547045431351</w:t>
            </w:r>
          </w:p>
        </w:tc>
        <w:tc>
          <w:tcPr>
            <w:tcW w:w="568" w:type="dxa"/>
          </w:tcPr>
          <w:p w14:paraId="000000BC" w14:textId="77777777" w:rsidR="00831E8D" w:rsidRDefault="00C80932">
            <w:r>
              <w:t>900</w:t>
            </w:r>
          </w:p>
        </w:tc>
        <w:tc>
          <w:tcPr>
            <w:tcW w:w="1422" w:type="dxa"/>
          </w:tcPr>
          <w:p w14:paraId="000000BD" w14:textId="77777777" w:rsidR="00831E8D" w:rsidRDefault="00C80932">
            <w:r>
              <w:t>NA</w:t>
            </w:r>
          </w:p>
        </w:tc>
      </w:tr>
    </w:tbl>
    <w:p w14:paraId="000000BE" w14:textId="77777777" w:rsidR="00831E8D" w:rsidRDefault="00C80932">
      <w:pPr>
        <w:pStyle w:val="Heading2"/>
      </w:pPr>
      <w:r>
        <w:t>Are commercially valuable species more likely to occupy sites further from roads than commercially non-valuable species?</w:t>
      </w:r>
    </w:p>
    <w:p w14:paraId="000000BF" w14:textId="77777777" w:rsidR="00831E8D" w:rsidRDefault="00C80932">
      <w:pPr>
        <w:spacing w:after="0"/>
      </w:pPr>
      <w:r>
        <w:t xml:space="preserve">Species were significantly more likely to occupy sites that were further from roads. Commercially valuable species were more likely to live further from roads than commercially non-valuable species. The posterior distribution of the multiplicative effect of commercial value (i.e. valuable or not) and distance from roads did not meet 95% significance, but meets 90% significance, and the mean is strongly positive (2.5%: -0.88, mean: 4.68, 97.5%: 11.93; see Fig. 2 and Table 2). </w:t>
      </w:r>
      <w:sdt>
        <w:sdtPr>
          <w:tag w:val="goog_rdk_28"/>
          <w:id w:val="1605998278"/>
        </w:sdtPr>
        <w:sdtContent>
          <w:commentRangeStart w:id="27"/>
        </w:sdtContent>
      </w:sdt>
      <w:r>
        <w:t>Occupancy for commercially valuable species increased with a higher slope over the distance to roads gradient than for commercially non-valuable species (Fig. 2).</w:t>
      </w:r>
      <w:commentRangeEnd w:id="27"/>
      <w:r>
        <w:commentReference w:id="27"/>
      </w:r>
    </w:p>
    <w:p w14:paraId="000000C0" w14:textId="77777777" w:rsidR="00831E8D" w:rsidRDefault="00C80932">
      <w:pPr>
        <w:spacing w:after="0"/>
      </w:pPr>
      <w:r>
        <w:rPr>
          <w:noProof/>
        </w:rPr>
        <w:drawing>
          <wp:inline distT="0" distB="0" distL="0" distR="0" wp14:anchorId="309BF9F7" wp14:editId="6AD1471A">
            <wp:extent cx="5943600" cy="3592830"/>
            <wp:effectExtent l="0" t="0" r="0" b="0"/>
            <wp:docPr id="6" name="image2.png" descr="A picture containing object, antenna&#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object, antenna&#10;&#10;Description automatically generated"/>
                    <pic:cNvPicPr preferRelativeResize="0"/>
                  </pic:nvPicPr>
                  <pic:blipFill>
                    <a:blip r:embed="rId12"/>
                    <a:srcRect/>
                    <a:stretch>
                      <a:fillRect/>
                    </a:stretch>
                  </pic:blipFill>
                  <pic:spPr>
                    <a:xfrm>
                      <a:off x="0" y="0"/>
                      <a:ext cx="5943600" cy="3592830"/>
                    </a:xfrm>
                    <a:prstGeom prst="rect">
                      <a:avLst/>
                    </a:prstGeom>
                    <a:ln/>
                  </pic:spPr>
                </pic:pic>
              </a:graphicData>
            </a:graphic>
          </wp:inline>
        </w:drawing>
      </w:r>
    </w:p>
    <w:p w14:paraId="000000C1" w14:textId="77777777" w:rsidR="00831E8D" w:rsidRDefault="00C80932">
      <w:r>
        <w:lastRenderedPageBreak/>
        <w:t xml:space="preserve">Figure </w:t>
      </w:r>
      <w:sdt>
        <w:sdtPr>
          <w:tag w:val="goog_rdk_29"/>
          <w:id w:val="1521972488"/>
        </w:sdtPr>
        <w:sdtContent>
          <w:commentRangeStart w:id="28"/>
          <w:commentRangeStart w:id="29"/>
        </w:sdtContent>
      </w:sdt>
      <w:r>
        <w:t>2</w:t>
      </w:r>
      <w:commentRangeEnd w:id="29"/>
      <w:r>
        <w:commentReference w:id="29"/>
      </w:r>
      <w:commentRangeEnd w:id="28"/>
      <w:r w:rsidR="00377D69">
        <w:rPr>
          <w:rStyle w:val="CommentReference"/>
        </w:rPr>
        <w:commentReference w:id="28"/>
      </w:r>
      <w:r>
        <w:t>. Commercially valuable species tend to be found very close or very far from roads. Dots indicate the simulated mean, and lines indicate the 95% confidence interval. Blue lines indicate commercially valuable species, and red lines indicate commercially non-valuable species.</w:t>
      </w:r>
    </w:p>
    <w:p w14:paraId="000000C2" w14:textId="77777777" w:rsidR="00831E8D" w:rsidRDefault="00C80932">
      <w:pPr>
        <w:pStyle w:val="Heading2"/>
      </w:pPr>
      <w:r>
        <w:t>Are commercially valuable species more likely to occupy sites with higher percentages of intact forest than commercially non-valuable species?</w:t>
      </w:r>
    </w:p>
    <w:p w14:paraId="000000C3" w14:textId="77777777" w:rsidR="00831E8D" w:rsidRDefault="00C80932">
      <w:r>
        <w:t>While all species were significantly more likely to occupy sites with higher percent intact forest, commercially valuable species were not more likely to occupy sites with higher percentages of intact forest than commercially non-valuable species (Table 2).</w:t>
      </w:r>
    </w:p>
    <w:p w14:paraId="000000C4" w14:textId="77777777" w:rsidR="00831E8D" w:rsidRDefault="00C80932">
      <w:pPr>
        <w:pStyle w:val="Heading1"/>
      </w:pPr>
      <w:r>
        <w:t>Discussion</w:t>
      </w:r>
    </w:p>
    <w:p w14:paraId="2F72DADD" w14:textId="77777777" w:rsidR="00CC4831" w:rsidRDefault="00C80932">
      <w:pPr>
        <w:spacing w:after="0"/>
      </w:pPr>
      <w:r>
        <w:t xml:space="preserve">Our results highlight the sensitivity of primary rainforest species to habitat disturbance, with the average species likely to occupy sites further from roads and with more intact forest. Encouragingly, our results do not suggest that commercially valuable birds in this protected area are subject to the intertwined one-two punch of heightened sensitivity to </w:t>
      </w:r>
      <w:sdt>
        <w:sdtPr>
          <w:tag w:val="goog_rdk_30"/>
          <w:id w:val="1181244030"/>
        </w:sdtPr>
        <w:sdtContent>
          <w:commentRangeStart w:id="30"/>
        </w:sdtContent>
      </w:sdt>
      <w:r>
        <w:t xml:space="preserve">habitat loss </w:t>
      </w:r>
      <w:commentRangeEnd w:id="30"/>
      <w:r>
        <w:commentReference w:id="30"/>
      </w:r>
      <w:r>
        <w:t xml:space="preserve">and wildlife trade. The average commercially valuable species may occupy sites further from roads than commercially non-valuable species. The trend that we documented, while not highly significant, probably suffered from low power because few species </w:t>
      </w:r>
      <w:sdt>
        <w:sdtPr>
          <w:tag w:val="goog_rdk_31"/>
          <w:id w:val="-1014456905"/>
        </w:sdtPr>
        <w:sdtContent>
          <w:commentRangeStart w:id="31"/>
        </w:sdtContent>
      </w:sdt>
      <w:r>
        <w:t xml:space="preserve">were considered commercially valuable and most of those species were detected infrequently. </w:t>
      </w:r>
      <w:commentRangeEnd w:id="31"/>
      <w:r>
        <w:commentReference w:id="31"/>
      </w:r>
      <w:r>
        <w:t xml:space="preserve">This trend suggests either extreme trapping pressure or an avoidance effect. Because we did not measure density, we cannot directly distinguish between these two effects. </w:t>
      </w:r>
    </w:p>
    <w:p w14:paraId="000000C5" w14:textId="19D16A5F" w:rsidR="00831E8D" w:rsidRDefault="00CC4831" w:rsidP="00CC4831">
      <w:pPr>
        <w:spacing w:after="0"/>
        <w:ind w:firstLine="720"/>
      </w:pPr>
      <w:r>
        <w:lastRenderedPageBreak/>
        <w:t>W</w:t>
      </w:r>
      <w:r w:rsidR="00C80932">
        <w:t xml:space="preserve">hile it is possible that </w:t>
      </w:r>
      <w:sdt>
        <w:sdtPr>
          <w:tag w:val="goog_rdk_32"/>
          <w:id w:val="1243222481"/>
        </w:sdtPr>
        <w:sdtContent>
          <w:commentRangeStart w:id="32"/>
        </w:sdtContent>
      </w:sdt>
      <w:r w:rsidR="00C80932">
        <w:t xml:space="preserve">only trapped species would learn to avoid </w:t>
      </w:r>
      <w:commentRangeEnd w:id="32"/>
      <w:r w:rsidR="00C80932">
        <w:commentReference w:id="32"/>
      </w:r>
      <w:r w:rsidR="00C80932">
        <w:t xml:space="preserve">humans, </w:t>
      </w:r>
      <w:r>
        <w:fldChar w:fldCharType="begin"/>
      </w:r>
      <w:r w:rsidR="00AC2BDC">
        <w:instrText xml:space="preserve"> ADDIN ZOTERO_ITEM CSL_CITATION {"citationID":"ISeHEwP5","properties":{"formattedCitation":"(B\\uc0\\u246{}tsch et al. 2018)","plainCitation":"(Bötsch et al. 2018)","dontUpdate":true,"noteIndex":0},"citationItems":[{"id":1144,"uris":["http://zotero.org/users/6633491/items/DRGUN93G"],"uri":["http://zotero.org/users/6633491/items/DRGUN93G"],"itemData":{"id":1144,"type":"article-journal","abstract":"Outdoor recreational activities are increasing worldwide and occur at high frequency especially close to cities. Forests are a natural environment often used for such activities as jogging, hiking, dog walking, mountain biking, or horse riding. The mere presence of people in forests can disturb wildlife, which may perceive humans as potential predators. Many of these activities rely on trails, which intersect an otherwise contiguous habitat and hence impact wildlife habitat. The aim of this study was to separate the effect of the change in vegetation and habitat structure through trails, from the effect of human presence using these trails, on forest bird communities. Therefore we compared the effects of recreational trails on birds in two forests frequently used by recreationists with that in two rarely visited forests. In each forest, we conducted paired point counts to investigate the differences between the avian community close (50 m) and far (120 m) from trails, while accounting for possible habitat differences, and, for imperfect detection, by applying a multi-species N-mixture model. We found that in the disturbed (i.e., high-recreation-level forests) the density of birds and species richness were both reduced at points close to trails when compared to points further away (−13 and −4% respectively), whereas such an effect was not statistically discernible in the forests with a low-recreation-level. Additionally we found indications that the effects of human presence varied depending on the traits of the species. These ﬁndings imply that the mere presence of humans can negatively affect the forest bird community along trails. Visitor guidance is an effective conservation measure to reduce the negative impacts of recreationists. In addition, prevention of trail construction in undeveloped natural habitats would reduce human access, and thus disturbance, most efﬁciently.","container-title":"Frontiers in Ecology and Evolution","DOI":"10.3389/fevo.2018.00175","ISSN":"2296-701X","journalAbbreviation":"Front. Ecol. Evol.","language":"en","page":"175","source":"DOI.org (Crossref)","title":"Effect of Recreational Trails on Forest Birds: Human Presence Matters","title-short":"Effect of Recreational Trails on Forest Birds","URL":"https://www.frontiersin.org/article/10.3389/fevo.2018.00175/full","volume":"6","author":[{"family":"Bötsch","given":"Yves"},{"family":"Tablado","given":"Zulima"},{"family":"Scherl","given":"Daniel"},{"family":"Kéry","given":"Marc"},{"family":"Graf","given":"Roland F."},{"family":"Jenni","given":"Lukas"}],"accessed":{"date-parts":[["2020",6,11]]},"issued":{"date-parts":[["2018",11,12]]}}}],"schema":"https://github.com/citation-style-language/schema/raw/master/csl-citation.json"} </w:instrText>
      </w:r>
      <w:r>
        <w:fldChar w:fldCharType="separate"/>
      </w:r>
      <w:r w:rsidRPr="009D12BC">
        <w:rPr>
          <w:rFonts w:cs="Times New Roman"/>
        </w:rPr>
        <w:t xml:space="preserve">Bötsch et al. </w:t>
      </w:r>
      <w:r>
        <w:rPr>
          <w:rFonts w:cs="Times New Roman"/>
        </w:rPr>
        <w:t>(</w:t>
      </w:r>
      <w:r w:rsidRPr="009D12BC">
        <w:rPr>
          <w:rFonts w:cs="Times New Roman"/>
        </w:rPr>
        <w:t>2018)</w:t>
      </w:r>
      <w:r>
        <w:fldChar w:fldCharType="end"/>
      </w:r>
      <w:r>
        <w:t xml:space="preserve"> </w:t>
      </w:r>
      <w:r w:rsidR="00C80932">
        <w:t xml:space="preserve">suggest that the presence of humans increases perceived predation risk for most birds. Furthermore, several of the commercially valuable species (e.g. </w:t>
      </w:r>
      <w:r w:rsidR="00C80932">
        <w:rPr>
          <w:i/>
        </w:rPr>
        <w:t xml:space="preserve">C. </w:t>
      </w:r>
      <w:proofErr w:type="spellStart"/>
      <w:r w:rsidR="00C80932">
        <w:rPr>
          <w:i/>
        </w:rPr>
        <w:t>sonnerati</w:t>
      </w:r>
      <w:proofErr w:type="spellEnd"/>
      <w:r w:rsidR="00C80932">
        <w:t xml:space="preserve">, </w:t>
      </w:r>
      <w:r w:rsidR="00C80932">
        <w:rPr>
          <w:i/>
        </w:rPr>
        <w:t xml:space="preserve">C. </w:t>
      </w:r>
      <w:proofErr w:type="spellStart"/>
      <w:r w:rsidR="00C80932">
        <w:rPr>
          <w:i/>
        </w:rPr>
        <w:t>malabaricus</w:t>
      </w:r>
      <w:proofErr w:type="spellEnd"/>
      <w:r w:rsidR="00C80932">
        <w:t xml:space="preserve">, </w:t>
      </w:r>
      <w:r w:rsidR="00C80932">
        <w:rPr>
          <w:i/>
        </w:rPr>
        <w:t xml:space="preserve">A. </w:t>
      </w:r>
      <w:proofErr w:type="spellStart"/>
      <w:r w:rsidR="00C80932">
        <w:rPr>
          <w:i/>
        </w:rPr>
        <w:t>tephrogenys</w:t>
      </w:r>
      <w:proofErr w:type="spellEnd"/>
      <w:r w:rsidR="00C80932">
        <w:t xml:space="preserve">, </w:t>
      </w:r>
      <w:r w:rsidR="00C80932">
        <w:rPr>
          <w:i/>
        </w:rPr>
        <w:t xml:space="preserve">I. </w:t>
      </w:r>
      <w:proofErr w:type="spellStart"/>
      <w:r w:rsidR="00C80932">
        <w:rPr>
          <w:i/>
        </w:rPr>
        <w:t>puella</w:t>
      </w:r>
      <w:proofErr w:type="spellEnd"/>
      <w:r w:rsidR="00C80932">
        <w:t xml:space="preserve">, </w:t>
      </w:r>
      <w:r w:rsidR="00C80932">
        <w:rPr>
          <w:i/>
        </w:rPr>
        <w:t xml:space="preserve">P. </w:t>
      </w:r>
      <w:proofErr w:type="spellStart"/>
      <w:r w:rsidR="00C80932">
        <w:rPr>
          <w:i/>
        </w:rPr>
        <w:t>galericulatus</w:t>
      </w:r>
      <w:proofErr w:type="spellEnd"/>
      <w:r w:rsidR="00C80932">
        <w:t xml:space="preserve">) were classified as threatened by trade based on severe declines that have already occurred on Java and Sumatera </w:t>
      </w:r>
      <w:r w:rsidR="00087098">
        <w:rPr>
          <w:iCs/>
        </w:rPr>
        <w:fldChar w:fldCharType="begin"/>
      </w:r>
      <w:r w:rsidR="00087098">
        <w:rPr>
          <w:iCs/>
        </w:rPr>
        <w:instrText xml:space="preserve"> ADDIN ZOTERO_ITEM CSL_CITATION {"citationID":"lIbZVzeF","properties":{"formattedCitation":"(Lee et al. 2016)","plainCitation":"(Lee et al. 2016)","noteIndex":0},"citationItems":[{"id":727,"uris":["http://zotero.org/users/6633491/items/4GA6K3ZC"],"uri":["http://zotero.org/users/6633491/items/4GA6K3ZC"],"itemData":{"id":727,"type":"book","event-place":"Singapore","ISBN":"978-983-3393-72-5","language":"en","note":"OCLC: 1027906907","publisher":"Wildlife Reserves Singapore/TRAFFIC","publisher-place":"Singapore","source":"Open WorldCat","title":"Conservation strategy for Southeast Asian songbirds in trade","author":[{"family":"Lee","given":"Jessica G. H"},{"family":"Chng","given":"Serene C. L"},{"family":"Eaton","given":"James A"}],"issued":{"date-parts":[["2016"]]}}}],"schema":"https://github.com/citation-style-language/schema/raw/master/csl-citation.json"} </w:instrText>
      </w:r>
      <w:r w:rsidR="00087098">
        <w:rPr>
          <w:iCs/>
        </w:rPr>
        <w:fldChar w:fldCharType="separate"/>
      </w:r>
      <w:r w:rsidR="00087098" w:rsidRPr="00AE3C61">
        <w:t>(Lee et al. 2016)</w:t>
      </w:r>
      <w:r w:rsidR="00087098">
        <w:rPr>
          <w:iCs/>
        </w:rPr>
        <w:fldChar w:fldCharType="end"/>
      </w:r>
      <w:r w:rsidR="00C80932">
        <w:t xml:space="preserve">, so we caution against dismissing these possible declines out of hand. If these declines are indeed occurring, the pull of demand for songbirds reaches very far indeed from urban Java into very remote, rural areas of the archipelago. As access to rural forests continues to increase, and globalization weakens indigenous control over forests and resources, the last refuges for these species will quickly </w:t>
      </w:r>
      <w:sdt>
        <w:sdtPr>
          <w:tag w:val="goog_rdk_33"/>
          <w:id w:val="-2147427187"/>
        </w:sdtPr>
        <w:sdtContent>
          <w:commentRangeStart w:id="33"/>
        </w:sdtContent>
      </w:sdt>
      <w:r w:rsidR="00C80932">
        <w:t>vanish</w:t>
      </w:r>
      <w:commentRangeEnd w:id="33"/>
      <w:r w:rsidR="00C80932">
        <w:commentReference w:id="33"/>
      </w:r>
      <w:r w:rsidR="00C80932">
        <w:t>.</w:t>
      </w:r>
    </w:p>
    <w:p w14:paraId="000000C6" w14:textId="77777777" w:rsidR="00831E8D" w:rsidRDefault="00C80932">
      <w:pPr>
        <w:spacing w:after="0"/>
      </w:pPr>
      <w:r>
        <w:rPr>
          <w:i/>
        </w:rPr>
        <w:t>Biases and possible weaknesses of this study</w:t>
      </w:r>
    </w:p>
    <w:p w14:paraId="000000C7" w14:textId="77777777" w:rsidR="00831E8D" w:rsidRDefault="00C80932">
      <w:r>
        <w:t xml:space="preserve">Team 1 frequently observed some species that were not expected to be common and were very rarely observed by Team 2 (e.g. </w:t>
      </w:r>
      <w:proofErr w:type="spellStart"/>
      <w:r>
        <w:rPr>
          <w:i/>
        </w:rPr>
        <w:t>Arachnothera</w:t>
      </w:r>
      <w:proofErr w:type="spellEnd"/>
      <w:r>
        <w:rPr>
          <w:i/>
        </w:rPr>
        <w:t xml:space="preserve"> </w:t>
      </w:r>
      <w:proofErr w:type="spellStart"/>
      <w:r>
        <w:rPr>
          <w:i/>
        </w:rPr>
        <w:t>flavigaster</w:t>
      </w:r>
      <w:proofErr w:type="spellEnd"/>
      <w:r>
        <w:t xml:space="preserve"> observed 26 times by Team 1 and 1 time by Team 2, and expected to be “uncommon” based on Birds of the Indonesian Archipelago). In addition, Team 2 observed many common species many more times than Team 1 (e.g. </w:t>
      </w:r>
      <w:proofErr w:type="spellStart"/>
      <w:r>
        <w:rPr>
          <w:i/>
        </w:rPr>
        <w:t>Loriculus</w:t>
      </w:r>
      <w:proofErr w:type="spellEnd"/>
      <w:r>
        <w:rPr>
          <w:i/>
        </w:rPr>
        <w:t xml:space="preserve"> </w:t>
      </w:r>
      <w:proofErr w:type="spellStart"/>
      <w:r>
        <w:rPr>
          <w:i/>
        </w:rPr>
        <w:t>galgulus</w:t>
      </w:r>
      <w:proofErr w:type="spellEnd"/>
      <w:r>
        <w:t xml:space="preserve"> observed 0 times by Team 1 and 83 times by Team 2, and expected to be “fairly common” based on Birds of the Indonesian Archipelago). Team 2 was led by a team member with 2+ years of experience identifying Bornean bird calls, and Team 1 had only been provided a month-long training before the start of the project, so this bias is expected to relate to misidentification and detection that is biased towards loud and complex song types. Indeed, species underreported by Team 1 tended to have quieter, simpler, and/or higher-pitched calls, or were extremely common (e.g. </w:t>
      </w:r>
      <w:proofErr w:type="gramStart"/>
      <w:r>
        <w:t>all of</w:t>
      </w:r>
      <w:proofErr w:type="gramEnd"/>
      <w:r>
        <w:t xml:space="preserve"> the </w:t>
      </w:r>
      <w:proofErr w:type="spellStart"/>
      <w:r>
        <w:rPr>
          <w:i/>
        </w:rPr>
        <w:lastRenderedPageBreak/>
        <w:t>Prionochilus</w:t>
      </w:r>
      <w:proofErr w:type="spellEnd"/>
      <w:r>
        <w:t xml:space="preserve">, </w:t>
      </w:r>
      <w:proofErr w:type="spellStart"/>
      <w:r>
        <w:rPr>
          <w:i/>
        </w:rPr>
        <w:t>Loriculus</w:t>
      </w:r>
      <w:proofErr w:type="spellEnd"/>
      <w:r>
        <w:rPr>
          <w:i/>
        </w:rPr>
        <w:t xml:space="preserve"> </w:t>
      </w:r>
      <w:proofErr w:type="spellStart"/>
      <w:r>
        <w:rPr>
          <w:i/>
        </w:rPr>
        <w:t>galgulus</w:t>
      </w:r>
      <w:proofErr w:type="spellEnd"/>
      <w:r>
        <w:t xml:space="preserve">, </w:t>
      </w:r>
      <w:proofErr w:type="spellStart"/>
      <w:r>
        <w:rPr>
          <w:i/>
        </w:rPr>
        <w:t>Dicaeum</w:t>
      </w:r>
      <w:proofErr w:type="spellEnd"/>
      <w:r>
        <w:rPr>
          <w:i/>
        </w:rPr>
        <w:t xml:space="preserve"> </w:t>
      </w:r>
      <w:proofErr w:type="spellStart"/>
      <w:r>
        <w:rPr>
          <w:i/>
        </w:rPr>
        <w:t>trigonostigma</w:t>
      </w:r>
      <w:proofErr w:type="spellEnd"/>
      <w:r>
        <w:t xml:space="preserve">, </w:t>
      </w:r>
      <w:proofErr w:type="spellStart"/>
      <w:r>
        <w:rPr>
          <w:i/>
        </w:rPr>
        <w:t>Cyanoderma</w:t>
      </w:r>
      <w:proofErr w:type="spellEnd"/>
      <w:r>
        <w:rPr>
          <w:i/>
        </w:rPr>
        <w:t xml:space="preserve"> </w:t>
      </w:r>
      <w:proofErr w:type="spellStart"/>
      <w:r>
        <w:rPr>
          <w:i/>
        </w:rPr>
        <w:t>rufifrons</w:t>
      </w:r>
      <w:proofErr w:type="spellEnd"/>
      <w:r>
        <w:t xml:space="preserve">, </w:t>
      </w:r>
      <w:proofErr w:type="spellStart"/>
      <w:r>
        <w:rPr>
          <w:i/>
        </w:rPr>
        <w:t>Arachnothera</w:t>
      </w:r>
      <w:proofErr w:type="spellEnd"/>
      <w:r>
        <w:rPr>
          <w:i/>
        </w:rPr>
        <w:t xml:space="preserve"> </w:t>
      </w:r>
      <w:proofErr w:type="spellStart"/>
      <w:r>
        <w:rPr>
          <w:i/>
        </w:rPr>
        <w:t>longirostra</w:t>
      </w:r>
      <w:proofErr w:type="spellEnd"/>
      <w:r>
        <w:t xml:space="preserve">, </w:t>
      </w:r>
      <w:proofErr w:type="spellStart"/>
      <w:r>
        <w:rPr>
          <w:i/>
        </w:rPr>
        <w:t>Aegithina</w:t>
      </w:r>
      <w:proofErr w:type="spellEnd"/>
      <w:r>
        <w:rPr>
          <w:i/>
        </w:rPr>
        <w:t xml:space="preserve"> </w:t>
      </w:r>
      <w:proofErr w:type="spellStart"/>
      <w:r>
        <w:rPr>
          <w:i/>
        </w:rPr>
        <w:t>viridissima</w:t>
      </w:r>
      <w:proofErr w:type="spellEnd"/>
      <w:r>
        <w:t>).</w:t>
      </w:r>
    </w:p>
    <w:p w14:paraId="000000C8" w14:textId="77777777" w:rsidR="00831E8D" w:rsidRDefault="00FA02E6">
      <w:pPr>
        <w:pStyle w:val="Heading2"/>
      </w:pPr>
      <w:sdt>
        <w:sdtPr>
          <w:tag w:val="goog_rdk_34"/>
          <w:id w:val="853084717"/>
        </w:sdtPr>
        <w:sdtContent>
          <w:commentRangeStart w:id="34"/>
        </w:sdtContent>
      </w:sdt>
      <w:r w:rsidR="00C80932">
        <w:t>Recommendations</w:t>
      </w:r>
      <w:commentRangeEnd w:id="34"/>
      <w:r w:rsidR="00C80932">
        <w:commentReference w:id="34"/>
      </w:r>
    </w:p>
    <w:p w14:paraId="000000C9" w14:textId="6D2EA38A" w:rsidR="00831E8D" w:rsidRDefault="00C80932">
      <w:pPr>
        <w:spacing w:after="0"/>
      </w:pPr>
      <w:r>
        <w:t>As recommended by</w:t>
      </w:r>
      <w:r w:rsidR="00AC2BDC">
        <w:t xml:space="preserve"> </w:t>
      </w:r>
      <w:r w:rsidR="00AC2BDC">
        <w:fldChar w:fldCharType="begin"/>
      </w:r>
      <w:r w:rsidR="00AC2BDC">
        <w:instrText xml:space="preserve"> ADDIN ZOTERO_ITEM CSL_CITATION {"citationID":"3SRro9cP","properties":{"formattedCitation":"(Rentschlar et al. 2018)","plainCitation":"(Rentschlar et al. 2018)","noteIndex":0},"citationItems":[{"id":740,"uris":["http://zotero.org/users/6633491/items/T3YJ4SLH"],"uri":["http://zotero.org/users/6633491/items/T3YJ4SLH"],"itemData":{"id":740,"type":"article-journal","container-title":"Tropical Conservation Science","DOI":"10.1177/1940082917753909","ISSN":"1940-0829, 1940-0829","journalAbbreviation":"Tropical Conservation Science","language":"en","page":"194008291775390","source":"DOI.org (Crossref)","title":"A Silent Morning: The Songbird Trade in Kalimantan, Indonesia","title-short":"A Silent Morning","URL":"http://journals.sagepub.com/doi/10.1177/1940082917753909","volume":"11","author":[{"family":"Rentschlar","given":"Katherine A."},{"family":"Miller","given":"Adam E."},{"family":"Lauck","given":"Katherine S."},{"family":"Rodiansyah","given":"Muhammad"},{"literal":"Bobby"},{"literal":"Muflihati"},{"literal":"Kartikawati"}],"accessed":{"date-parts":[["2020",5,21]]},"issued":{"date-parts":[["2018",1]]}}}],"schema":"https://github.com/citation-style-language/schema/raw/master/csl-citation.json"} </w:instrText>
      </w:r>
      <w:r w:rsidR="00AC2BDC">
        <w:fldChar w:fldCharType="separate"/>
      </w:r>
      <w:r w:rsidR="00AC2BDC" w:rsidRPr="00AC2BDC">
        <w:t>(Rentschlar et al. 2018)</w:t>
      </w:r>
      <w:r w:rsidR="00AC2BDC">
        <w:fldChar w:fldCharType="end"/>
      </w:r>
      <w:r>
        <w:t xml:space="preserve">, strategies to mitigate illegal poaching of songbirds must be </w:t>
      </w:r>
      <w:sdt>
        <w:sdtPr>
          <w:tag w:val="goog_rdk_35"/>
          <w:id w:val="1175000925"/>
        </w:sdtPr>
        <w:sdtContent>
          <w:commentRangeStart w:id="35"/>
        </w:sdtContent>
      </w:sdt>
      <w:r>
        <w:t>multi-pronged and engage all stakeholders</w:t>
      </w:r>
      <w:commentRangeEnd w:id="35"/>
      <w:r>
        <w:commentReference w:id="35"/>
      </w:r>
      <w:r>
        <w:t xml:space="preserve">. Most critically, these songbirds must be nationally protected. Regrettably, after the Conservation Act No. 5 of 1990 was updated in 2018, the songbird keeper community pressured the removal of some of the most valuable and overexploited species (Straw-headed Bulbul, which is classified by the IUCN as Critically Endangered). This unfortunate about-face puts these birds at risk once again and highlights the massive domestic demand for them. </w:t>
      </w:r>
      <w:sdt>
        <w:sdtPr>
          <w:tag w:val="goog_rdk_36"/>
          <w:id w:val="141394822"/>
        </w:sdtPr>
        <w:sdtContent>
          <w:commentRangeStart w:id="36"/>
        </w:sdtContent>
      </w:sdt>
      <w:sdt>
        <w:sdtPr>
          <w:tag w:val="goog_rdk_37"/>
          <w:id w:val="449063428"/>
        </w:sdtPr>
        <w:sdtContent>
          <w:commentRangeStart w:id="37"/>
        </w:sdtContent>
      </w:sdt>
      <w:r>
        <w:t xml:space="preserve">Furthermore, it highlights the disconnect between urban bird keepers and the source of their pets. </w:t>
      </w:r>
      <w:commentRangeEnd w:id="36"/>
      <w:sdt>
        <w:sdtPr>
          <w:tag w:val="goog_rdk_38"/>
          <w:id w:val="-823201418"/>
        </w:sdtPr>
        <w:sdtContent>
          <w:ins w:id="38" w:author="Adam Miller" w:date="2020-08-11T04:35:00Z">
            <w:r>
              <w:commentReference w:id="36"/>
            </w:r>
            <w:commentRangeEnd w:id="37"/>
            <w:r>
              <w:commentReference w:id="37"/>
            </w:r>
            <w:r>
              <w:t>Based upon our results w</w:t>
            </w:r>
          </w:ins>
        </w:sdtContent>
      </w:sdt>
      <w:sdt>
        <w:sdtPr>
          <w:tag w:val="goog_rdk_39"/>
          <w:id w:val="-1166092751"/>
        </w:sdtPr>
        <w:sdtContent>
          <w:del w:id="39" w:author="Adam Miller" w:date="2020-08-11T04:35:00Z">
            <w:r>
              <w:delText>W</w:delText>
            </w:r>
          </w:del>
        </w:sdtContent>
      </w:sdt>
      <w:r>
        <w:t xml:space="preserve">e echo calls by </w:t>
      </w:r>
      <w:sdt>
        <w:sdtPr>
          <w:tag w:val="goog_rdk_40"/>
          <w:id w:val="-2118431171"/>
        </w:sdtPr>
        <w:sdtContent>
          <w:del w:id="40" w:author="Adam Miller" w:date="2020-08-11T04:35:00Z">
            <w:r>
              <w:delText xml:space="preserve">many </w:delText>
            </w:r>
          </w:del>
        </w:sdtContent>
      </w:sdt>
      <w:r>
        <w:t xml:space="preserve">others </w:t>
      </w:r>
      <w:r w:rsidR="00AC2BDC">
        <w:fldChar w:fldCharType="begin"/>
      </w:r>
      <w:r w:rsidR="00FA02E6">
        <w:instrText xml:space="preserve"> ADDIN ZOTERO_ITEM CSL_CITATION {"citationID":"20VfA88o","properties":{"formattedCitation":"(Jepson and Ladle 2005, Chng et al. 2015, Chng and Eaton 2016)","plainCitation":"(Jepson and Ladle 2005, Chng et al. 2015, Chng and Eaton 2016)","dontUpdate":true,"noteIndex":0},"citationItems":[{"id":722,"uris":["http://zotero.org/users/6633491/items/D4II63EJ"],"uri":["http://zotero.org/users/6633491/items/D4II63EJ"],"itemData":{"id":722,"type":"article-journal","abstract":"Abstract Bird-keeping is an extremely popular pastime in Indonesia, where there is a thriving internal market in both wild-caught and captive-bred birds. However, little is known about whether the scale of bird-keeping represents a genuine conservation threat to native populations. Here we present the results of the largest ever survey of bird-keeping among households in Indonesia’s five major cities. Birds were found to be urban Indonesia’s most popular pet (kept by 21.8% of survey households) and we conservatively estimate that as many as 2.6 million birds are kept in the five cities sampled. Of bird-keeping households, 78.5% kept domestic species and/or commercially bred species and 60.2% kept wild-caught birds that we classified into three conservation categories: native songbirds, native parrots and imported songbirds. Compared to non-bird owners, households keeping wild-caught birds in all three conservation categories were richer and better educated, whereas households owning commercially-bred species were richer but not better educated and households keeping domestic species did not differ in educational or socio-economic status. We conclude that bird-keeping in Indonesia is at a scale that warrants a conservation intervention and that promoting commercially-bred alternatives may be an effective and popular solution.","container-title":"Oryx","DOI":"10.1017/S0030605305001110","ISSN":"0030-6053, 1365-3008","issue":"04","journalAbbreviation":"ORX","language":"en","page":"442","source":"DOI.org (Crossref)","title":"Bird-keeping in Indonesia: conservation impacts and the potential for substitution-based conservation responses","title-short":"Bird-keeping in Indonesia","URL":"http://www.journals.cambridge.org/abstract_S0030605305001110","volume":"39","author":[{"family":"Jepson","given":"Paul"},{"family":"Ladle","given":"Richard J."}],"accessed":{"date-parts":[["2020",5,21]]},"issued":{"date-parts":[["2005",10,19]]}}},{"id":766,"uris":["http://zotero.org/users/6633491/items/DEE6CWJZ"],"uri":["http://zotero.org/users/6633491/items/DEE6CWJZ"],"itemData":{"id":766,"type":"report","event-place":"Petaling Jaya, Selangor, Malaysia","publisher":"TRAFFIC Southeast Asia","publisher-place":"Petaling Jaya, Selangor, Malaysia","title":"In the market for extinction: An inventory of Jakarta's bird markets","URL":"https://www.traffic.org/site/assets/files/2466/market_for_extinction_jakarta.pdf","author":[{"family":"Chng","given":"Serene C L"},{"family":"Eaton","given":"James A"},{"family":"Krishnasamy","given":"Kanitha"},{"family":"Shepherd","given":"Chris R"},{"family":"Nijman","given":"Vincent"}],"accessed":{"date-parts":[["2020",5,21]]},"issued":{"date-parts":[["2015"]]}}},{"id":280,"uris":["http://zotero.org/users/6633491/items/S4I4BVRE"],"uri":["http://zotero.org/users/6633491/items/S4I4BVRE"],"itemData":{"id":280,"type":"report","event-place":"Petaling Jaya, Selangor, Malaysia","note":"Citation Key: Chng2016\nissue: August\nISBN: 9789833393503","publisher":"TRAFFIC","publisher-place":"Petaling Jaya, Selangor, Malaysia","title":"In the market for extinction: Eastern and Central Java","author":[{"family":"Chng","given":"Serene CL"},{"family":"Eaton","given":"James A"}],"issued":{"date-parts":[["2016"]]}}}],"schema":"https://github.com/citation-style-language/schema/raw/master/csl-citation.json"} </w:instrText>
      </w:r>
      <w:r w:rsidR="00AC2BDC">
        <w:fldChar w:fldCharType="separate"/>
      </w:r>
      <w:r w:rsidR="00AC2BDC" w:rsidRPr="00AC2BDC">
        <w:t>(</w:t>
      </w:r>
      <w:r w:rsidR="00AC2BDC">
        <w:t xml:space="preserve">e.g. </w:t>
      </w:r>
      <w:r w:rsidR="00AC2BDC" w:rsidRPr="00AC2BDC">
        <w:t>Jepson and Ladle 2005, Chng et al. 2015, Chng and Eaton 2016)</w:t>
      </w:r>
      <w:r w:rsidR="00AC2BDC">
        <w:fldChar w:fldCharType="end"/>
      </w:r>
      <w:r>
        <w:t xml:space="preserve"> for Indonesia to finally protect the species of concern recommended by the Asian Songbird Crisis Summit </w:t>
      </w:r>
      <w:r w:rsidR="00AC2BDC">
        <w:fldChar w:fldCharType="begin"/>
      </w:r>
      <w:r w:rsidR="00FA02E6">
        <w:instrText xml:space="preserve"> ADDIN ZOTERO_ITEM CSL_CITATION {"citationID":"7e9cQ8vB","properties":{"formattedCitation":"(Lee et al. 2016 p. 20)","plainCitation":"(Lee et al. 2016 p. 20)","dontUpdate":true,"noteIndex":0},"citationItems":[{"id":727,"uris":["http://zotero.org/users/6633491/items/4GA6K3ZC"],"uri":["http://zotero.org/users/6633491/items/4GA6K3ZC"],"itemData":{"id":727,"type":"book","event-place":"Singapore","ISBN":"978-983-3393-72-5","language":"en","note":"OCLC: 1027906907","publisher":"Wildlife Reserves Singapore/TRAFFIC","publisher-place":"Singapore","source":"Open WorldCat","title":"Conservation strategy for Southeast Asian songbirds in trade","author":[{"family":"Lee","given":"Jessica G. H"},{"family":"Chng","given":"Serene C. L"},{"family":"Eaton","given":"James A"}],"issued":{"date-parts":[["2016"]]}},"locator":"20"}],"schema":"https://github.com/citation-style-language/schema/raw/master/csl-citation.json"} </w:instrText>
      </w:r>
      <w:r w:rsidR="00AC2BDC">
        <w:fldChar w:fldCharType="separate"/>
      </w:r>
      <w:r w:rsidR="00AC2BDC" w:rsidRPr="00AC2BDC">
        <w:t>(Lee et al. 2016)</w:t>
      </w:r>
      <w:r w:rsidR="00AC2BDC">
        <w:fldChar w:fldCharType="end"/>
      </w:r>
      <w:sdt>
        <w:sdtPr>
          <w:tag w:val="goog_rdk_41"/>
          <w:id w:val="-779405380"/>
        </w:sdtPr>
        <w:sdtContent>
          <w:ins w:id="41" w:author="Adam Miller" w:date="2020-08-11T04:35:00Z">
            <w:r>
              <w:t xml:space="preserve"> based upon the negative impacts of the trade on wild populations</w:t>
            </w:r>
          </w:ins>
        </w:sdtContent>
      </w:sdt>
      <w:r>
        <w:t xml:space="preserve">. </w:t>
      </w:r>
    </w:p>
    <w:p w14:paraId="000000CA" w14:textId="1F64BDFF" w:rsidR="00831E8D" w:rsidRDefault="00C80932">
      <w:pPr>
        <w:spacing w:after="0"/>
        <w:ind w:firstLine="720"/>
      </w:pPr>
      <w:r>
        <w:t xml:space="preserve">Until education and behavior change campaigns </w:t>
      </w:r>
      <w:proofErr w:type="gramStart"/>
      <w:r>
        <w:t>are able to</w:t>
      </w:r>
      <w:proofErr w:type="gramEnd"/>
      <w:r>
        <w:t xml:space="preserve"> address the root causes, prices for rare birds will continue to rise and tempt poachers into protected areas. We also echo </w:t>
      </w:r>
      <w:r w:rsidR="00AC2BDC">
        <w:fldChar w:fldCharType="begin"/>
      </w:r>
      <w:r w:rsidR="00AC2BDC">
        <w:instrText xml:space="preserve"> ADDIN ZOTERO_ITEM CSL_CITATION {"citationID":"N1hKpxzn","properties":{"formattedCitation":"(Rentschlar et al. 2018)","plainCitation":"(Rentschlar et al. 2018)","dontUpdate":true,"noteIndex":0},"citationItems":[{"id":740,"uris":["http://zotero.org/users/6633491/items/T3YJ4SLH"],"uri":["http://zotero.org/users/6633491/items/T3YJ4SLH"],"itemData":{"id":740,"type":"article-journal","container-title":"Tropical Conservation Science","DOI":"10.1177/1940082917753909","ISSN":"1940-0829, 1940-0829","journalAbbreviation":"Tropical Conservation Science","language":"en","page":"194008291775390","source":"DOI.org (Crossref)","title":"A Silent Morning: The Songbird Trade in Kalimantan, Indonesia","title-short":"A Silent Morning","URL":"http://journals.sagepub.com/doi/10.1177/1940082917753909","volume":"11","author":[{"family":"Rentschlar","given":"Katherine A."},{"family":"Miller","given":"Adam E."},{"family":"Lauck","given":"Katherine S."},{"family":"Rodiansyah","given":"Muhammad"},{"literal":"Bobby"},{"literal":"Muflihati"},{"literal":"Kartikawati"}],"accessed":{"date-parts":[["2020",5,21]]},"issued":{"date-parts":[["2018",1]]}}}],"schema":"https://github.com/citation-style-language/schema/raw/master/csl-citation.json"} </w:instrText>
      </w:r>
      <w:r w:rsidR="00AC2BDC">
        <w:fldChar w:fldCharType="separate"/>
      </w:r>
      <w:r w:rsidR="00AC2BDC" w:rsidRPr="00AC2BDC">
        <w:t xml:space="preserve">Rentschlar et al. </w:t>
      </w:r>
      <w:r w:rsidR="00AC2BDC">
        <w:t>(</w:t>
      </w:r>
      <w:r w:rsidR="00AC2BDC" w:rsidRPr="00AC2BDC">
        <w:t>2018)</w:t>
      </w:r>
      <w:r w:rsidR="00AC2BDC">
        <w:fldChar w:fldCharType="end"/>
      </w:r>
      <w:r>
        <w:t xml:space="preserve"> in their assertion that captive breeding cannot mitigate demand for wild birds in Kalimantan in the absence of comprehensive regulation and enforcement. </w:t>
      </w:r>
    </w:p>
    <w:p w14:paraId="000000CB" w14:textId="0F24F543" w:rsidR="00831E8D" w:rsidRDefault="00C80932">
      <w:pPr>
        <w:spacing w:after="0"/>
        <w:ind w:firstLine="720"/>
      </w:pPr>
      <w:r>
        <w:t xml:space="preserve">Our results highlight the obvious: most species depend on primary forest for their survival, and therefore, any ongoing deforestation of </w:t>
      </w:r>
      <w:proofErr w:type="spellStart"/>
      <w:r>
        <w:t>Cagar</w:t>
      </w:r>
      <w:proofErr w:type="spellEnd"/>
      <w:r>
        <w:t xml:space="preserve"> </w:t>
      </w:r>
      <w:proofErr w:type="spellStart"/>
      <w:r>
        <w:t>Alam</w:t>
      </w:r>
      <w:proofErr w:type="spellEnd"/>
      <w:r>
        <w:t xml:space="preserve"> </w:t>
      </w:r>
      <w:proofErr w:type="spellStart"/>
      <w:r>
        <w:t>Gunung</w:t>
      </w:r>
      <w:proofErr w:type="spellEnd"/>
      <w:r>
        <w:t xml:space="preserve"> </w:t>
      </w:r>
      <w:proofErr w:type="spellStart"/>
      <w:r>
        <w:t>Niyut</w:t>
      </w:r>
      <w:proofErr w:type="spellEnd"/>
      <w:r>
        <w:t xml:space="preserve"> (CAGN) </w:t>
      </w:r>
      <w:r>
        <w:lastRenderedPageBreak/>
        <w:t xml:space="preserve">must halt immediately. Though </w:t>
      </w:r>
      <w:r w:rsidR="00AC2BDC">
        <w:fldChar w:fldCharType="begin"/>
      </w:r>
      <w:r w:rsidR="00FA02E6">
        <w:instrText xml:space="preserve"> ADDIN ZOTERO_ITEM CSL_CITATION {"citationID":"9b0SXq3x","properties":{"formattedCitation":"(Gaveau 2017)","plainCitation":"(Gaveau 2017)","dontUpdate":true,"noteIndex":0},"citationItems":[{"id":249,"uris":["http://zotero.org/users/6633491/items/2CG573UZ"],"uri":["http://zotero.org/users/6633491/items/2CG573UZ"],"itemData":{"id":249,"type":"article-journal","container-title":"CIFOR","note":"Citation Key: Gaveau2017","page":"1-4","title":"What a difference 4 decades make : Deforestation in Borneo since 1973","author":[{"family":"Gaveau","given":"David L. A."}],"issued":{"date-parts":[["2017"]]}}}],"schema":"https://github.com/citation-style-language/schema/raw/master/csl-citation.json"} </w:instrText>
      </w:r>
      <w:r w:rsidR="00AC2BDC">
        <w:fldChar w:fldCharType="separate"/>
      </w:r>
      <w:proofErr w:type="spellStart"/>
      <w:r w:rsidR="00AC2BDC" w:rsidRPr="00AC2BDC">
        <w:t>Gaveau</w:t>
      </w:r>
      <w:proofErr w:type="spellEnd"/>
      <w:r w:rsidR="00AC2BDC" w:rsidRPr="00AC2BDC">
        <w:t xml:space="preserve"> </w:t>
      </w:r>
      <w:r w:rsidR="00AC2BDC">
        <w:t>(</w:t>
      </w:r>
      <w:r w:rsidR="00AC2BDC" w:rsidRPr="00AC2BDC">
        <w:t>2017)</w:t>
      </w:r>
      <w:r w:rsidR="00AC2BDC">
        <w:fldChar w:fldCharType="end"/>
      </w:r>
      <w:r w:rsidR="00AC2BDC">
        <w:t xml:space="preserve"> </w:t>
      </w:r>
      <w:r>
        <w:t xml:space="preserve">estimates that 50% of the island remains forested, CAGN is an island of forest in an area that was deforested mainly in the 1980s and 1990s </w:t>
      </w:r>
      <w:r w:rsidR="00AC2BDC">
        <w:fldChar w:fldCharType="begin"/>
      </w:r>
      <w:r w:rsidR="00AC2BDC">
        <w:instrText xml:space="preserve"> ADDIN ZOTERO_ITEM CSL_CITATION {"citationID":"Kak0rrbQ","properties":{"formattedCitation":"(Global Forest Watch 2018)","plainCitation":"(Global Forest Watch 2018)","noteIndex":0},"citationItems":[{"id":760,"uris":["http://zotero.org/users/6633491/items/ULXZNMSL"],"uri":["http://zotero.org/users/6633491/items/ULXZNMSL"],"itemData":{"id":760,"type":"webpage","abstract":"Analyze and investigate data trends in forest change, cover and use with just a few clicks.","note":"source: www.globalforestwatch.org","title":"Tree Cover Loss in Kalimantan Barat","URL":"https://www.globalforestwatch.org/dashboards/country/IDN/12/9","author":[{"family":"Global Forest Watch","given":""}],"accessed":{"date-parts":[["2018",11,6]]},"issued":{"date-parts":[["2018"]]}}}],"schema":"https://github.com/citation-style-language/schema/raw/master/csl-citation.json"} </w:instrText>
      </w:r>
      <w:r w:rsidR="00AC2BDC">
        <w:fldChar w:fldCharType="separate"/>
      </w:r>
      <w:r w:rsidR="00AC2BDC" w:rsidRPr="00AC2BDC">
        <w:t>(Global Forest Watch 2018)</w:t>
      </w:r>
      <w:r w:rsidR="00AC2BDC">
        <w:fldChar w:fldCharType="end"/>
      </w:r>
      <w:r>
        <w:t>, and remains one of West Kalimantan’s last large plots of intact forest. This remnant habitat must be protected. To reach this objective, conservationists and policymakers must work with communities living in and near CAGN to understand the proximate causes of deforestation and help alleviate the poverty that may drive local people to log and trap.</w:t>
      </w:r>
    </w:p>
    <w:p w14:paraId="000000CC" w14:textId="77777777" w:rsidR="00831E8D" w:rsidRDefault="00C80932">
      <w:pPr>
        <w:ind w:firstLine="720"/>
      </w:pPr>
      <w:r>
        <w:t>This study documents the effects of illegal trapping activity on wild populations of threatened songbirds. Despite residing within a Nature Preserve (</w:t>
      </w:r>
      <w:proofErr w:type="spellStart"/>
      <w:r>
        <w:rPr>
          <w:i/>
        </w:rPr>
        <w:t>Cagar</w:t>
      </w:r>
      <w:proofErr w:type="spellEnd"/>
      <w:r>
        <w:rPr>
          <w:i/>
        </w:rPr>
        <w:t xml:space="preserve"> </w:t>
      </w:r>
      <w:proofErr w:type="spellStart"/>
      <w:r>
        <w:rPr>
          <w:i/>
        </w:rPr>
        <w:t>Alam</w:t>
      </w:r>
      <w:proofErr w:type="spellEnd"/>
      <w:r>
        <w:t xml:space="preserve">) whose official rules prohibit harvesting of any </w:t>
      </w:r>
      <w:proofErr w:type="gramStart"/>
      <w:r>
        <w:t>kind,</w:t>
      </w:r>
      <w:proofErr w:type="gramEnd"/>
      <w:r>
        <w:t xml:space="preserve"> valuable songbird populations are showing signs of trapping pressure in this isolated park. Furthermore, we detected no individuals of Straw-headed Bulbul during this study, which indicates that past trapping pressure reached deep into the park. If indeed Straw-headed Bulbul was trapped out of the Preserve in the past, currently valuable species could be trapped out in the future. However, the presence of threatened songbirds documented here underscores how vital it is to protect </w:t>
      </w:r>
      <w:proofErr w:type="spellStart"/>
      <w:r>
        <w:t>Cagar</w:t>
      </w:r>
      <w:proofErr w:type="spellEnd"/>
      <w:r>
        <w:t xml:space="preserve"> </w:t>
      </w:r>
      <w:proofErr w:type="spellStart"/>
      <w:r>
        <w:t>Alam</w:t>
      </w:r>
      <w:proofErr w:type="spellEnd"/>
      <w:r>
        <w:t xml:space="preserve"> </w:t>
      </w:r>
      <w:proofErr w:type="spellStart"/>
      <w:r>
        <w:t>Gunung</w:t>
      </w:r>
      <w:proofErr w:type="spellEnd"/>
      <w:r>
        <w:t xml:space="preserve"> </w:t>
      </w:r>
      <w:proofErr w:type="spellStart"/>
      <w:r>
        <w:t>Niyut</w:t>
      </w:r>
      <w:proofErr w:type="spellEnd"/>
      <w:r>
        <w:t>.</w:t>
      </w:r>
    </w:p>
    <w:p w14:paraId="000000CD" w14:textId="77777777" w:rsidR="00831E8D" w:rsidRDefault="00C80932">
      <w:pPr>
        <w:pStyle w:val="Heading1"/>
      </w:pPr>
      <w:r>
        <w:t>References</w:t>
      </w:r>
    </w:p>
    <w:p w14:paraId="7E9A67E4" w14:textId="77777777" w:rsidR="00FA02E6" w:rsidRDefault="00AC2BDC" w:rsidP="00FA02E6">
      <w:pPr>
        <w:pStyle w:val="Bibliography"/>
      </w:pPr>
      <w:r>
        <w:rPr>
          <w:color w:val="000000"/>
        </w:rPr>
        <w:fldChar w:fldCharType="begin"/>
      </w:r>
      <w:r>
        <w:rPr>
          <w:color w:val="000000"/>
        </w:rPr>
        <w:instrText xml:space="preserve"> ADDIN ZOTERO_BIBL {"uncited":[],"omitted":[],"custom":[]} CSL_BIBLIOGRAPHY </w:instrText>
      </w:r>
      <w:r>
        <w:rPr>
          <w:color w:val="000000"/>
        </w:rPr>
        <w:fldChar w:fldCharType="separate"/>
      </w:r>
      <w:proofErr w:type="spellStart"/>
      <w:r w:rsidR="00FA02E6">
        <w:t>Abood</w:t>
      </w:r>
      <w:proofErr w:type="spellEnd"/>
      <w:r w:rsidR="00FA02E6">
        <w:t xml:space="preserve">, S. A., J. S. H. Lee, Z. </w:t>
      </w:r>
      <w:proofErr w:type="spellStart"/>
      <w:r w:rsidR="00FA02E6">
        <w:t>Burivalova</w:t>
      </w:r>
      <w:proofErr w:type="spellEnd"/>
      <w:r w:rsidR="00FA02E6">
        <w:t>, J. Garcia-Ulloa, and L. P. Koh. 2015. Relative Contributions of the Logging, Fiber, Oil Palm, and Mining Industries to Forest Loss in Indonesia: Deforestation among Indonesia’s industries. Conservation Letters 8:58–67.</w:t>
      </w:r>
    </w:p>
    <w:p w14:paraId="049083E7" w14:textId="77777777" w:rsidR="00FA02E6" w:rsidRDefault="00FA02E6" w:rsidP="00FA02E6">
      <w:pPr>
        <w:pStyle w:val="Bibliography"/>
      </w:pPr>
      <w:proofErr w:type="spellStart"/>
      <w:r>
        <w:t>Achard</w:t>
      </w:r>
      <w:proofErr w:type="spellEnd"/>
      <w:r>
        <w:t>, F. 2002. Determination of Deforestation Rates of the World’s Humid Tropical Forests. Science 297:999–1002.</w:t>
      </w:r>
    </w:p>
    <w:p w14:paraId="3720E1F3" w14:textId="77777777" w:rsidR="00FA02E6" w:rsidRDefault="00FA02E6" w:rsidP="00FA02E6">
      <w:pPr>
        <w:pStyle w:val="Bibliography"/>
      </w:pPr>
      <w:r>
        <w:t>Alves, R. R., and H. N. Alves. 2011. The faunal drugstore: Animal-based remedies used in traditional medicines in Latin America. Journal of Ethnobiology and Ethnomedicine 7:9.</w:t>
      </w:r>
    </w:p>
    <w:p w14:paraId="0389077D" w14:textId="77777777" w:rsidR="00FA02E6" w:rsidRDefault="00FA02E6" w:rsidP="00FA02E6">
      <w:pPr>
        <w:pStyle w:val="Bibliography"/>
      </w:pPr>
      <w:r>
        <w:t xml:space="preserve">Alves, R. R. N., W. M. S. </w:t>
      </w:r>
      <w:proofErr w:type="spellStart"/>
      <w:r>
        <w:t>Souto</w:t>
      </w:r>
      <w:proofErr w:type="spellEnd"/>
      <w:r>
        <w:t>, and R. R. D. Barboza. 2010. Primates in traditional folk medicine: a world overview. Mammal Review 40:155–180.</w:t>
      </w:r>
    </w:p>
    <w:p w14:paraId="3AF10294" w14:textId="77777777" w:rsidR="00FA02E6" w:rsidRDefault="00FA02E6" w:rsidP="00FA02E6">
      <w:pPr>
        <w:pStyle w:val="Bibliography"/>
      </w:pPr>
      <w:r>
        <w:t xml:space="preserve">Bennett, E. L., E. J. Milner-Gulland, M. </w:t>
      </w:r>
      <w:proofErr w:type="spellStart"/>
      <w:r>
        <w:t>Bakarr</w:t>
      </w:r>
      <w:proofErr w:type="spellEnd"/>
      <w:r>
        <w:t xml:space="preserve">, H. E. Eves, J. G. Robinson, and D. S. </w:t>
      </w:r>
      <w:proofErr w:type="spellStart"/>
      <w:r>
        <w:t>Wilkie</w:t>
      </w:r>
      <w:proofErr w:type="spellEnd"/>
      <w:r>
        <w:t>. 2002. Hunting the world’s wildlife to extinction. Oryx 36.</w:t>
      </w:r>
    </w:p>
    <w:p w14:paraId="4AFCBC22" w14:textId="77777777" w:rsidR="00FA02E6" w:rsidRDefault="00FA02E6" w:rsidP="00FA02E6">
      <w:pPr>
        <w:pStyle w:val="Bibliography"/>
      </w:pPr>
      <w:r>
        <w:t xml:space="preserve">Bergin, D., S. C. </w:t>
      </w:r>
      <w:proofErr w:type="spellStart"/>
      <w:r>
        <w:t>Chng</w:t>
      </w:r>
      <w:proofErr w:type="spellEnd"/>
      <w:r>
        <w:t xml:space="preserve">, J. A. Eaton, and C. R. Shepherd. 2017. The final straw? An overview of Straw-headed Bulbul </w:t>
      </w:r>
      <w:proofErr w:type="spellStart"/>
      <w:r>
        <w:t>Pycnonotus</w:t>
      </w:r>
      <w:proofErr w:type="spellEnd"/>
      <w:r>
        <w:t xml:space="preserve"> </w:t>
      </w:r>
      <w:proofErr w:type="spellStart"/>
      <w:r>
        <w:t>zeylanicus</w:t>
      </w:r>
      <w:proofErr w:type="spellEnd"/>
      <w:r>
        <w:t xml:space="preserve"> trade in Indonesia. Bird Conservation International:1–7.</w:t>
      </w:r>
    </w:p>
    <w:p w14:paraId="5CCA526B" w14:textId="77777777" w:rsidR="00FA02E6" w:rsidRDefault="00FA02E6" w:rsidP="00FA02E6">
      <w:pPr>
        <w:pStyle w:val="Bibliography"/>
      </w:pPr>
      <w:proofErr w:type="spellStart"/>
      <w:r>
        <w:t>Bötsch</w:t>
      </w:r>
      <w:proofErr w:type="spellEnd"/>
      <w:r>
        <w:t xml:space="preserve">, Y., Z. </w:t>
      </w:r>
      <w:proofErr w:type="spellStart"/>
      <w:r>
        <w:t>Tablado</w:t>
      </w:r>
      <w:proofErr w:type="spellEnd"/>
      <w:r>
        <w:t xml:space="preserve">, D. </w:t>
      </w:r>
      <w:proofErr w:type="spellStart"/>
      <w:r>
        <w:t>Scherl</w:t>
      </w:r>
      <w:proofErr w:type="spellEnd"/>
      <w:r>
        <w:t xml:space="preserve">, M. </w:t>
      </w:r>
      <w:proofErr w:type="spellStart"/>
      <w:r>
        <w:t>Kéry</w:t>
      </w:r>
      <w:proofErr w:type="spellEnd"/>
      <w:r>
        <w:t>, R. F. Graf, and L. Jenni. 2018. Effect of Recreational Trails on Forest Birds: Human Presence Matters. Frontiers in Ecology and Evolution 6:175.</w:t>
      </w:r>
    </w:p>
    <w:p w14:paraId="58C8CC8E" w14:textId="77777777" w:rsidR="00FA02E6" w:rsidRDefault="00FA02E6" w:rsidP="00FA02E6">
      <w:pPr>
        <w:pStyle w:val="Bibliography"/>
      </w:pPr>
      <w:r>
        <w:t xml:space="preserve">Brooks, T. M., R. A. Mittermeier, C. G. Mittermeier, G. A. B. da Fonseca, A. B. Rylands, W. R. </w:t>
      </w:r>
      <w:proofErr w:type="spellStart"/>
      <w:r>
        <w:t>Konstant</w:t>
      </w:r>
      <w:proofErr w:type="spellEnd"/>
      <w:r>
        <w:t xml:space="preserve">, P. Flick, J. Pilgrim, S. Oldfield, G. </w:t>
      </w:r>
      <w:proofErr w:type="spellStart"/>
      <w:r>
        <w:t>Magin</w:t>
      </w:r>
      <w:proofErr w:type="spellEnd"/>
      <w:r>
        <w:t>, and C. Hilton-Taylor. 2002. Habitat Loss and Extinction in the Hotspots of Biodiversity. Conservation Biology 16:909–923.</w:t>
      </w:r>
    </w:p>
    <w:p w14:paraId="2A5C3CD4" w14:textId="77777777" w:rsidR="00FA02E6" w:rsidRDefault="00FA02E6" w:rsidP="00FA02E6">
      <w:pPr>
        <w:pStyle w:val="Bibliography"/>
      </w:pPr>
      <w:proofErr w:type="spellStart"/>
      <w:r>
        <w:t>Burivalova</w:t>
      </w:r>
      <w:proofErr w:type="spellEnd"/>
      <w:r>
        <w:t xml:space="preserve">, Z., T. M. Lee, F. Hua, J. S. H. Lee, D. M. </w:t>
      </w:r>
      <w:proofErr w:type="spellStart"/>
      <w:r>
        <w:t>Prawiradilaga</w:t>
      </w:r>
      <w:proofErr w:type="spellEnd"/>
      <w:r>
        <w:t xml:space="preserve">, and D. S. </w:t>
      </w:r>
      <w:proofErr w:type="spellStart"/>
      <w:r>
        <w:t>Wilcove</w:t>
      </w:r>
      <w:proofErr w:type="spellEnd"/>
      <w:r>
        <w:t xml:space="preserve">. 2017. Understanding consumer preferences and demography </w:t>
      </w:r>
      <w:proofErr w:type="gramStart"/>
      <w:r>
        <w:t>in order to</w:t>
      </w:r>
      <w:proofErr w:type="gramEnd"/>
      <w:r>
        <w:t xml:space="preserve"> reduce the domestic trade in wild-caught birds. Biological Conservation 209:423–431.</w:t>
      </w:r>
    </w:p>
    <w:p w14:paraId="2F96514E" w14:textId="77777777" w:rsidR="00FA02E6" w:rsidRDefault="00FA02E6" w:rsidP="00FA02E6">
      <w:pPr>
        <w:pStyle w:val="Bibliography"/>
      </w:pPr>
      <w:r>
        <w:t>Bush, E. R., S. E. Baker, and D. W. Macdonald. 2014. Global Trade in Exotic Pets 2006-2012. Conservation Biology 28:663–676.</w:t>
      </w:r>
    </w:p>
    <w:p w14:paraId="34B9F155" w14:textId="77777777" w:rsidR="00FA02E6" w:rsidRDefault="00FA02E6" w:rsidP="00FA02E6">
      <w:pPr>
        <w:pStyle w:val="Bibliography"/>
      </w:pPr>
      <w:r>
        <w:t>Canterbury, G. E., T. E. Martin, D. R. Petit, L. J. Petit, and D. F. Bradford. 2000. Bird Communities and Habitat as Ecological Indicators of Forest Condition in Regional Monitoring. Conservation Biology 14:544–558.</w:t>
      </w:r>
    </w:p>
    <w:p w14:paraId="5C6C151B" w14:textId="77777777" w:rsidR="00FA02E6" w:rsidRDefault="00FA02E6" w:rsidP="00FA02E6">
      <w:pPr>
        <w:pStyle w:val="Bibliography"/>
      </w:pPr>
      <w:proofErr w:type="spellStart"/>
      <w:r>
        <w:t>Chiok</w:t>
      </w:r>
      <w:proofErr w:type="spellEnd"/>
      <w:r>
        <w:t xml:space="preserve">, W. X., A. E. Miller, S. E. H. Pang, J. A. Eaton, M. Rao, and F. E. </w:t>
      </w:r>
      <w:proofErr w:type="spellStart"/>
      <w:r>
        <w:t>Rheindt</w:t>
      </w:r>
      <w:proofErr w:type="spellEnd"/>
      <w:r>
        <w:t xml:space="preserve">. 2019. Regional and local extirpation of a formerly common </w:t>
      </w:r>
      <w:proofErr w:type="spellStart"/>
      <w:r>
        <w:t>Sundaic</w:t>
      </w:r>
      <w:proofErr w:type="spellEnd"/>
      <w:r>
        <w:t xml:space="preserve"> passerine, the Straw-headed Bulbul:10.</w:t>
      </w:r>
    </w:p>
    <w:p w14:paraId="397294BC" w14:textId="77777777" w:rsidR="00FA02E6" w:rsidRDefault="00FA02E6" w:rsidP="00FA02E6">
      <w:pPr>
        <w:pStyle w:val="Bibliography"/>
      </w:pPr>
      <w:proofErr w:type="spellStart"/>
      <w:r>
        <w:t>Chng</w:t>
      </w:r>
      <w:proofErr w:type="spellEnd"/>
      <w:r>
        <w:t xml:space="preserve">, S. C., and J. A. Eaton. 2016. In the market for extinction: Eastern and Central Java. TRAFFIC, </w:t>
      </w:r>
      <w:proofErr w:type="spellStart"/>
      <w:r>
        <w:t>Petaling</w:t>
      </w:r>
      <w:proofErr w:type="spellEnd"/>
      <w:r>
        <w:t xml:space="preserve"> Jaya, Selangor, Malaysia.</w:t>
      </w:r>
    </w:p>
    <w:p w14:paraId="7BC0C7A9" w14:textId="77777777" w:rsidR="00FA02E6" w:rsidRDefault="00FA02E6" w:rsidP="00FA02E6">
      <w:pPr>
        <w:pStyle w:val="Bibliography"/>
      </w:pPr>
      <w:proofErr w:type="spellStart"/>
      <w:r>
        <w:t>Chng</w:t>
      </w:r>
      <w:proofErr w:type="spellEnd"/>
      <w:r>
        <w:t xml:space="preserve">, S. C. L., J. A. Eaton, K. </w:t>
      </w:r>
      <w:proofErr w:type="spellStart"/>
      <w:r>
        <w:t>Krishnasamy</w:t>
      </w:r>
      <w:proofErr w:type="spellEnd"/>
      <w:r>
        <w:t xml:space="preserve">, C. R. Shepherd, and V. Nijman. 2015. In the market for extinction: An inventory of Jakarta’s bird markets. TRAFFIC Southeast Asia, </w:t>
      </w:r>
      <w:proofErr w:type="spellStart"/>
      <w:r>
        <w:t>Petaling</w:t>
      </w:r>
      <w:proofErr w:type="spellEnd"/>
      <w:r>
        <w:t xml:space="preserve"> Jaya, Selangor, Malaysia.</w:t>
      </w:r>
    </w:p>
    <w:p w14:paraId="2DB896A8" w14:textId="77777777" w:rsidR="00FA02E6" w:rsidRDefault="00FA02E6" w:rsidP="00FA02E6">
      <w:pPr>
        <w:pStyle w:val="Bibliography"/>
      </w:pPr>
      <w:proofErr w:type="spellStart"/>
      <w:r>
        <w:t>Chng</w:t>
      </w:r>
      <w:proofErr w:type="spellEnd"/>
      <w:r>
        <w:t xml:space="preserve">, S. C. L., M. </w:t>
      </w:r>
      <w:proofErr w:type="spellStart"/>
      <w:r>
        <w:t>Guciano</w:t>
      </w:r>
      <w:proofErr w:type="spellEnd"/>
      <w:r>
        <w:t xml:space="preserve">, and J. A. Eaton. 2016. In the market for extinction: </w:t>
      </w:r>
      <w:proofErr w:type="spellStart"/>
      <w:r>
        <w:t>Sukahaji</w:t>
      </w:r>
      <w:proofErr w:type="spellEnd"/>
      <w:r>
        <w:t>, Bandung, Java, Indonesia:8.</w:t>
      </w:r>
    </w:p>
    <w:p w14:paraId="1D78730A" w14:textId="77777777" w:rsidR="00FA02E6" w:rsidRDefault="00FA02E6" w:rsidP="00FA02E6">
      <w:pPr>
        <w:pStyle w:val="Bibliography"/>
      </w:pPr>
      <w:proofErr w:type="spellStart"/>
      <w:r>
        <w:t>Chng</w:t>
      </w:r>
      <w:proofErr w:type="spellEnd"/>
      <w:r>
        <w:t>, S. C. L., C. R. Shepherd, and J. A. Eaton. 2018. In the market for extinction: birds for sale at selected outlets in Sumatra. TRAFFIC Bulletin 30:8.</w:t>
      </w:r>
    </w:p>
    <w:p w14:paraId="30E20F77" w14:textId="77777777" w:rsidR="00FA02E6" w:rsidRDefault="00FA02E6" w:rsidP="00FA02E6">
      <w:pPr>
        <w:pStyle w:val="Bibliography"/>
      </w:pPr>
      <w:r>
        <w:t>Chung, M. G., T. Dietz, and J. Liu. 2018. Global relationships between biodiversity and nature-based tourism in protected areas. Ecosystem Services 34:11–23.</w:t>
      </w:r>
    </w:p>
    <w:p w14:paraId="6B7810FC" w14:textId="77777777" w:rsidR="00FA02E6" w:rsidRDefault="00FA02E6" w:rsidP="00FA02E6">
      <w:pPr>
        <w:pStyle w:val="Bibliography"/>
      </w:pPr>
      <w:r>
        <w:t xml:space="preserve">Cohen, W. B., Z. Yang, S. P. Healey, R. E. Kennedy, and N. Gorelick. 2018. A </w:t>
      </w:r>
      <w:proofErr w:type="spellStart"/>
      <w:r>
        <w:t>LandTrendr</w:t>
      </w:r>
      <w:proofErr w:type="spellEnd"/>
      <w:r>
        <w:t xml:space="preserve"> multispectral ensemble for forest disturbance detection. Remote Sensing of Environment 205:131–140.</w:t>
      </w:r>
    </w:p>
    <w:p w14:paraId="78307BB2" w14:textId="77777777" w:rsidR="00FA02E6" w:rsidRDefault="00FA02E6" w:rsidP="00FA02E6">
      <w:pPr>
        <w:pStyle w:val="Bibliography"/>
      </w:pPr>
      <w:r>
        <w:t>Cole, L. E. S., S. A. Bhagwat, and K. J. Willis. 2014. Recovery and resilience of tropical forests after disturbance. Nature Communications 5:3906.</w:t>
      </w:r>
    </w:p>
    <w:p w14:paraId="77064815" w14:textId="77777777" w:rsidR="00FA02E6" w:rsidRDefault="00FA02E6" w:rsidP="00FA02E6">
      <w:pPr>
        <w:pStyle w:val="Bibliography"/>
      </w:pPr>
      <w:r>
        <w:t xml:space="preserve">Collar, N. J., M. Crosby, and A. </w:t>
      </w:r>
      <w:proofErr w:type="spellStart"/>
      <w:r>
        <w:t>Statterfield</w:t>
      </w:r>
      <w:proofErr w:type="spellEnd"/>
      <w:r>
        <w:t xml:space="preserve">. 1994. Birds to Watch 2: The World List of Threatened Birds. </w:t>
      </w:r>
      <w:proofErr w:type="spellStart"/>
      <w:r>
        <w:t>BirdLife</w:t>
      </w:r>
      <w:proofErr w:type="spellEnd"/>
      <w:r>
        <w:t xml:space="preserve"> International, Cambridge, UK.</w:t>
      </w:r>
    </w:p>
    <w:p w14:paraId="4708478A" w14:textId="77777777" w:rsidR="00FA02E6" w:rsidRDefault="00FA02E6" w:rsidP="00FA02E6">
      <w:pPr>
        <w:pStyle w:val="Bibliography"/>
      </w:pPr>
      <w:r>
        <w:t xml:space="preserve">Collar, N. J., and A. Juniper. 1992. Dimensions and causes of the parrot conservation crisis. Pages 1–24 </w:t>
      </w:r>
      <w:r>
        <w:rPr>
          <w:i/>
          <w:iCs/>
        </w:rPr>
        <w:t>in</w:t>
      </w:r>
      <w:r>
        <w:t xml:space="preserve"> S. R. </w:t>
      </w:r>
      <w:proofErr w:type="spellStart"/>
      <w:r>
        <w:t>Beissinger</w:t>
      </w:r>
      <w:proofErr w:type="spellEnd"/>
      <w:r>
        <w:t xml:space="preserve"> and N. Snyder, editors. New World parrots in crisis: solutions from conservation biology. Smithsonian Institute Press, Washington, DC, USA.</w:t>
      </w:r>
    </w:p>
    <w:p w14:paraId="23AD40FE" w14:textId="77777777" w:rsidR="00FA02E6" w:rsidRDefault="00FA02E6" w:rsidP="00FA02E6">
      <w:pPr>
        <w:pStyle w:val="Bibliography"/>
      </w:pPr>
      <w:r>
        <w:t>Curran, L. M. 2004. Lowland Forest Loss in Protected Areas of Indonesian Borneo. Science 303:1000–1003.</w:t>
      </w:r>
    </w:p>
    <w:p w14:paraId="48A30B2B" w14:textId="77777777" w:rsidR="00FA02E6" w:rsidRDefault="00FA02E6" w:rsidP="00FA02E6">
      <w:pPr>
        <w:pStyle w:val="Bibliography"/>
      </w:pPr>
      <w:r>
        <w:t>Drury, R. 2011. Hungry for success: Urban consumer demand for wild animal products in Vietnam. Conservation and Society 9:247.</w:t>
      </w:r>
    </w:p>
    <w:p w14:paraId="31F0419F" w14:textId="77777777" w:rsidR="00FA02E6" w:rsidRDefault="00FA02E6" w:rsidP="00FA02E6">
      <w:pPr>
        <w:pStyle w:val="Bibliography"/>
      </w:pPr>
      <w:proofErr w:type="spellStart"/>
      <w:r>
        <w:t>Echeverri</w:t>
      </w:r>
      <w:proofErr w:type="spellEnd"/>
      <w:r>
        <w:t>, A., D. S. Karp, R. Naidoo, J. A. Tobias, J. Zhao, and K. M. A. Chan. 2020. Can avian functional traits predict cultural ecosystem services? People and Nature 2:138–151.</w:t>
      </w:r>
    </w:p>
    <w:p w14:paraId="691231CC" w14:textId="77777777" w:rsidR="00FA02E6" w:rsidRDefault="00FA02E6" w:rsidP="00FA02E6">
      <w:pPr>
        <w:pStyle w:val="Bibliography"/>
      </w:pPr>
      <w:proofErr w:type="spellStart"/>
      <w:r>
        <w:t>Elbroch</w:t>
      </w:r>
      <w:proofErr w:type="spellEnd"/>
      <w:r>
        <w:t xml:space="preserve">, L. M., and H. U. </w:t>
      </w:r>
      <w:proofErr w:type="spellStart"/>
      <w:r>
        <w:t>Wittmer</w:t>
      </w:r>
      <w:proofErr w:type="spellEnd"/>
      <w:r>
        <w:t>. 2012. Puma spatial ecology in open habitats with aggregate prey. Mammalian Biology 77:377–384.</w:t>
      </w:r>
    </w:p>
    <w:p w14:paraId="7A0D526C" w14:textId="77777777" w:rsidR="00FA02E6" w:rsidRDefault="00FA02E6" w:rsidP="00FA02E6">
      <w:pPr>
        <w:pStyle w:val="Bibliography"/>
      </w:pPr>
      <w:r>
        <w:t xml:space="preserve">Fernandes-Ferreira, H., S. V. </w:t>
      </w:r>
      <w:proofErr w:type="spellStart"/>
      <w:r>
        <w:t>Mendonça</w:t>
      </w:r>
      <w:proofErr w:type="spellEnd"/>
      <w:r>
        <w:t>, C. Albano, F. S. Ferreira, and R. R. N. Alves. 2012. Hunting, use and conservation of birds in Northeast Brazil. Biodiversity and Conservation 21:221–244.</w:t>
      </w:r>
    </w:p>
    <w:p w14:paraId="6C1FE7FA" w14:textId="77777777" w:rsidR="00FA02E6" w:rsidRDefault="00FA02E6" w:rsidP="00FA02E6">
      <w:pPr>
        <w:pStyle w:val="Bibliography"/>
      </w:pPr>
      <w:proofErr w:type="spellStart"/>
      <w:r>
        <w:t>Gaveau</w:t>
      </w:r>
      <w:proofErr w:type="spellEnd"/>
      <w:r>
        <w:t xml:space="preserve">, D. L. A. 2017. What a difference 4 decades </w:t>
      </w:r>
      <w:proofErr w:type="gramStart"/>
      <w:r>
        <w:t>make :</w:t>
      </w:r>
      <w:proofErr w:type="gramEnd"/>
      <w:r>
        <w:t xml:space="preserve"> Deforestation in Borneo since 1973. CIFOR:1–4.</w:t>
      </w:r>
    </w:p>
    <w:p w14:paraId="1F134DA5" w14:textId="77777777" w:rsidR="00FA02E6" w:rsidRDefault="00FA02E6" w:rsidP="00FA02E6">
      <w:pPr>
        <w:pStyle w:val="Bibliography"/>
      </w:pPr>
      <w:r>
        <w:t>Gelman, A., and D. B. Rubin. 1992. Inference from Iterative Simulation Using Multiple Sequences. Statistical Science 7:457–472.</w:t>
      </w:r>
    </w:p>
    <w:p w14:paraId="4296751A" w14:textId="77777777" w:rsidR="00FA02E6" w:rsidRDefault="00FA02E6" w:rsidP="00FA02E6">
      <w:pPr>
        <w:pStyle w:val="Bibliography"/>
      </w:pPr>
      <w:r>
        <w:t xml:space="preserve">Glisson, W. J., C. J. Conway, C. P. Nadeau, and K. L. Borgmann. 2017. Habitat models to predict wetland bird occupancy influenced by scale, anthropogenic disturbance, and imperfect detection. Ecosphere </w:t>
      </w:r>
      <w:proofErr w:type="gramStart"/>
      <w:r>
        <w:t>8:e</w:t>
      </w:r>
      <w:proofErr w:type="gramEnd"/>
      <w:r>
        <w:t>01837.</w:t>
      </w:r>
    </w:p>
    <w:p w14:paraId="21174F33" w14:textId="77777777" w:rsidR="00FA02E6" w:rsidRDefault="00FA02E6" w:rsidP="00FA02E6">
      <w:pPr>
        <w:pStyle w:val="Bibliography"/>
      </w:pPr>
      <w:r>
        <w:t>Global Forest Watch. 2018. Tree Cover Loss in Kalimantan Barat. https://www.globalforestwatch.org/dashboards/country/IDN/12/9.</w:t>
      </w:r>
    </w:p>
    <w:p w14:paraId="16460875" w14:textId="77777777" w:rsidR="00FA02E6" w:rsidRDefault="00FA02E6" w:rsidP="00FA02E6">
      <w:pPr>
        <w:pStyle w:val="Bibliography"/>
      </w:pPr>
      <w:r>
        <w:t xml:space="preserve">Gorelick, N., M. </w:t>
      </w:r>
      <w:proofErr w:type="spellStart"/>
      <w:r>
        <w:t>Hancher</w:t>
      </w:r>
      <w:proofErr w:type="spellEnd"/>
      <w:r>
        <w:t xml:space="preserve">, M. Dixon, S. </w:t>
      </w:r>
      <w:proofErr w:type="spellStart"/>
      <w:r>
        <w:t>Ilyushchenko</w:t>
      </w:r>
      <w:proofErr w:type="spellEnd"/>
      <w:r>
        <w:t xml:space="preserve">, D. </w:t>
      </w:r>
      <w:proofErr w:type="spellStart"/>
      <w:r>
        <w:t>Thau</w:t>
      </w:r>
      <w:proofErr w:type="spellEnd"/>
      <w:r>
        <w:t>, and R. Moore. 2017. Google Earth Engine: Planetary-scale geospatial analysis for everyone. Remote Sensing of Environment 202:18–27.</w:t>
      </w:r>
    </w:p>
    <w:p w14:paraId="17BF3B6F" w14:textId="77777777" w:rsidR="00FA02E6" w:rsidRDefault="00FA02E6" w:rsidP="00FA02E6">
      <w:pPr>
        <w:pStyle w:val="Bibliography"/>
      </w:pPr>
      <w:r>
        <w:t xml:space="preserve">Hansen, M. C., P. V. </w:t>
      </w:r>
      <w:proofErr w:type="spellStart"/>
      <w:r>
        <w:t>Potapov</w:t>
      </w:r>
      <w:proofErr w:type="spellEnd"/>
      <w:r>
        <w:t xml:space="preserve">, R. Moore, M. </w:t>
      </w:r>
      <w:proofErr w:type="spellStart"/>
      <w:r>
        <w:t>Hancher</w:t>
      </w:r>
      <w:proofErr w:type="spellEnd"/>
      <w:r>
        <w:t xml:space="preserve">, S. A. </w:t>
      </w:r>
      <w:proofErr w:type="spellStart"/>
      <w:r>
        <w:t>Turubanova</w:t>
      </w:r>
      <w:proofErr w:type="spellEnd"/>
      <w:r>
        <w:t xml:space="preserve">, A. </w:t>
      </w:r>
      <w:proofErr w:type="spellStart"/>
      <w:r>
        <w:t>Tyukavina</w:t>
      </w:r>
      <w:proofErr w:type="spellEnd"/>
      <w:r>
        <w:t xml:space="preserve">, D. </w:t>
      </w:r>
      <w:proofErr w:type="spellStart"/>
      <w:r>
        <w:t>Thau</w:t>
      </w:r>
      <w:proofErr w:type="spellEnd"/>
      <w:r>
        <w:t xml:space="preserve">, S. V. Stehman, S. J. Goetz, T. R. Loveland, A. </w:t>
      </w:r>
      <w:proofErr w:type="spellStart"/>
      <w:r>
        <w:t>Kommareddy</w:t>
      </w:r>
      <w:proofErr w:type="spellEnd"/>
      <w:r>
        <w:t xml:space="preserve">, A. </w:t>
      </w:r>
      <w:proofErr w:type="spellStart"/>
      <w:r>
        <w:t>Egorov</w:t>
      </w:r>
      <w:proofErr w:type="spellEnd"/>
      <w:r>
        <w:t xml:space="preserve">, L. </w:t>
      </w:r>
      <w:proofErr w:type="spellStart"/>
      <w:r>
        <w:t>Chini</w:t>
      </w:r>
      <w:proofErr w:type="spellEnd"/>
      <w:r>
        <w:t>, C. O. Justice, and J. R. G. Townshend. 2013. High-Resolution Global Maps of 21st-Century Forest Cover Change. Science 342:850–853.</w:t>
      </w:r>
    </w:p>
    <w:p w14:paraId="1E57DD61" w14:textId="77777777" w:rsidR="00FA02E6" w:rsidRDefault="00FA02E6" w:rsidP="00FA02E6">
      <w:pPr>
        <w:pStyle w:val="Bibliography"/>
      </w:pPr>
      <w:r>
        <w:t xml:space="preserve">Harris, J. B. C., J. M. H. Green, D. M. </w:t>
      </w:r>
      <w:proofErr w:type="spellStart"/>
      <w:r>
        <w:t>Prawiradilaga</w:t>
      </w:r>
      <w:proofErr w:type="spellEnd"/>
      <w:r>
        <w:t xml:space="preserve">, X. </w:t>
      </w:r>
      <w:proofErr w:type="spellStart"/>
      <w:r>
        <w:t>Giam</w:t>
      </w:r>
      <w:proofErr w:type="spellEnd"/>
      <w:r>
        <w:t xml:space="preserve">, </w:t>
      </w:r>
      <w:proofErr w:type="spellStart"/>
      <w:r>
        <w:t>Giyanto</w:t>
      </w:r>
      <w:proofErr w:type="spellEnd"/>
      <w:r>
        <w:t xml:space="preserve">, D. </w:t>
      </w:r>
      <w:proofErr w:type="spellStart"/>
      <w:r>
        <w:t>Hikmatullah</w:t>
      </w:r>
      <w:proofErr w:type="spellEnd"/>
      <w:r>
        <w:t xml:space="preserve">, C. A. Putra, and D. S. </w:t>
      </w:r>
      <w:proofErr w:type="spellStart"/>
      <w:r>
        <w:t>Wilcove</w:t>
      </w:r>
      <w:proofErr w:type="spellEnd"/>
      <w:r>
        <w:t>. 2015. Using market data and expert opinion to identify overexploited species in the wild bird trade. Biological Conservation 187:51–60.</w:t>
      </w:r>
    </w:p>
    <w:p w14:paraId="2BD493BA" w14:textId="77777777" w:rsidR="00FA02E6" w:rsidRDefault="00FA02E6" w:rsidP="00FA02E6">
      <w:pPr>
        <w:pStyle w:val="Bibliography"/>
      </w:pPr>
      <w:r>
        <w:t xml:space="preserve">Harris, J. B. C., M. W. Tingley, F. Hua, D. L. Yong, J. M. </w:t>
      </w:r>
      <w:proofErr w:type="spellStart"/>
      <w:r>
        <w:t>Adeney</w:t>
      </w:r>
      <w:proofErr w:type="spellEnd"/>
      <w:r>
        <w:t xml:space="preserve">, T. M. Lee, W. </w:t>
      </w:r>
      <w:proofErr w:type="spellStart"/>
      <w:r>
        <w:t>Marthy</w:t>
      </w:r>
      <w:proofErr w:type="spellEnd"/>
      <w:r>
        <w:t xml:space="preserve">, D. M. </w:t>
      </w:r>
      <w:proofErr w:type="spellStart"/>
      <w:r>
        <w:t>Prawiradilaga</w:t>
      </w:r>
      <w:proofErr w:type="spellEnd"/>
      <w:r>
        <w:t xml:space="preserve">, C. H. </w:t>
      </w:r>
      <w:proofErr w:type="spellStart"/>
      <w:r>
        <w:t>Sekercioglu</w:t>
      </w:r>
      <w:proofErr w:type="spellEnd"/>
      <w:r>
        <w:t xml:space="preserve">, </w:t>
      </w:r>
      <w:proofErr w:type="spellStart"/>
      <w:r>
        <w:t>Suyadi</w:t>
      </w:r>
      <w:proofErr w:type="spellEnd"/>
      <w:r>
        <w:t xml:space="preserve">, N. </w:t>
      </w:r>
      <w:proofErr w:type="spellStart"/>
      <w:r>
        <w:t>Winarni</w:t>
      </w:r>
      <w:proofErr w:type="spellEnd"/>
      <w:r>
        <w:t xml:space="preserve">, and D. S. </w:t>
      </w:r>
      <w:proofErr w:type="spellStart"/>
      <w:r>
        <w:t>Wilcove</w:t>
      </w:r>
      <w:proofErr w:type="spellEnd"/>
      <w:r>
        <w:t>. 2017. Measuring the impact of the pet trade on Indonesian birds: Bird Declines from Pet Trade. Conservation Biology 31:394–405.</w:t>
      </w:r>
    </w:p>
    <w:p w14:paraId="153416F9" w14:textId="77777777" w:rsidR="00FA02E6" w:rsidRDefault="00FA02E6" w:rsidP="00FA02E6">
      <w:pPr>
        <w:pStyle w:val="Bibliography"/>
      </w:pPr>
      <w:r>
        <w:t xml:space="preserve">Jepson, P. 2010. Towards an Indonesian bird conservation ethos: Reflections from a study of bird-keeping in the cities of Java and Bali. Pages 331–330 Ethno-ornithology: Birds, indigenous peoples, </w:t>
      </w:r>
      <w:proofErr w:type="gramStart"/>
      <w:r>
        <w:t>culture</w:t>
      </w:r>
      <w:proofErr w:type="gramEnd"/>
      <w:r>
        <w:t xml:space="preserve"> and society. Earthscan.</w:t>
      </w:r>
    </w:p>
    <w:p w14:paraId="0A61FE1D" w14:textId="77777777" w:rsidR="00FA02E6" w:rsidRDefault="00FA02E6" w:rsidP="00FA02E6">
      <w:pPr>
        <w:pStyle w:val="Bibliography"/>
      </w:pPr>
      <w:r>
        <w:t>Jepson, P., and R. J. Ladle. 2005. Bird-keeping in Indonesia: conservation impacts and the potential for substitution-based conservation responses. Oryx 39:442.</w:t>
      </w:r>
    </w:p>
    <w:p w14:paraId="6C5E6617" w14:textId="77777777" w:rsidR="00FA02E6" w:rsidRDefault="00FA02E6" w:rsidP="00FA02E6">
      <w:pPr>
        <w:pStyle w:val="Bibliography"/>
      </w:pPr>
      <w:r>
        <w:t xml:space="preserve">Kennedy, R., Z. Yang, N. Gorelick, J. Braaten, L. Cavalcante, W. Cohen, and S. Healey. 2018. Implementation of the </w:t>
      </w:r>
      <w:proofErr w:type="spellStart"/>
      <w:r>
        <w:t>LandTrendr</w:t>
      </w:r>
      <w:proofErr w:type="spellEnd"/>
      <w:r>
        <w:t xml:space="preserve"> Algorithm on Google Earth Engine. Remote Sensing 10:691.</w:t>
      </w:r>
    </w:p>
    <w:p w14:paraId="7C7F6C19" w14:textId="77777777" w:rsidR="00FA02E6" w:rsidRDefault="00FA02E6" w:rsidP="00FA02E6">
      <w:pPr>
        <w:pStyle w:val="Bibliography"/>
      </w:pPr>
      <w:proofErr w:type="spellStart"/>
      <w:r>
        <w:t>Kery</w:t>
      </w:r>
      <w:proofErr w:type="spellEnd"/>
      <w:r>
        <w:t xml:space="preserve">, M., and M. Schaub. 2011. Bayesian Population Analysis using </w:t>
      </w:r>
      <w:proofErr w:type="spellStart"/>
      <w:r>
        <w:t>WinBUGS</w:t>
      </w:r>
      <w:proofErr w:type="spellEnd"/>
      <w:r>
        <w:t>: A Hierarchical Perspective. Elsevier Science.</w:t>
      </w:r>
    </w:p>
    <w:p w14:paraId="3F630314" w14:textId="77777777" w:rsidR="00FA02E6" w:rsidRDefault="00FA02E6" w:rsidP="00FA02E6">
      <w:pPr>
        <w:pStyle w:val="Bibliography"/>
      </w:pPr>
      <w:r>
        <w:t xml:space="preserve">Lee, J. G. H., S. C. L. </w:t>
      </w:r>
      <w:proofErr w:type="spellStart"/>
      <w:r>
        <w:t>Chng</w:t>
      </w:r>
      <w:proofErr w:type="spellEnd"/>
      <w:r>
        <w:t>, and J. A. Eaton. 2016. Conservation strategy for Southeast Asian songbirds in trade. Wildlife Reserves Singapore/TRAFFIC, Singapore.</w:t>
      </w:r>
    </w:p>
    <w:p w14:paraId="5479E3D1" w14:textId="77777777" w:rsidR="00FA02E6" w:rsidRDefault="00FA02E6" w:rsidP="00FA02E6">
      <w:pPr>
        <w:pStyle w:val="Bibliography"/>
      </w:pPr>
      <w:r>
        <w:t xml:space="preserve">Lorenz, T. J., K. T. </w:t>
      </w:r>
      <w:proofErr w:type="spellStart"/>
      <w:r>
        <w:t>Vierling</w:t>
      </w:r>
      <w:proofErr w:type="spellEnd"/>
      <w:r>
        <w:t xml:space="preserve">, J. M. </w:t>
      </w:r>
      <w:proofErr w:type="spellStart"/>
      <w:r>
        <w:t>Kozma</w:t>
      </w:r>
      <w:proofErr w:type="spellEnd"/>
      <w:r>
        <w:t>, J. E. Millard, and M. G. Raphael. 2015. Space use by white-headed woodpeckers and selection for recent forest disturbances: White-Headed Woodpecker Space Use. The Journal of Wildlife Management 79:1286–1297.</w:t>
      </w:r>
    </w:p>
    <w:p w14:paraId="6325A2B0" w14:textId="77777777" w:rsidR="00FA02E6" w:rsidRDefault="00FA02E6" w:rsidP="00FA02E6">
      <w:pPr>
        <w:pStyle w:val="Bibliography"/>
      </w:pPr>
      <w:proofErr w:type="spellStart"/>
      <w:r>
        <w:t>MacKenzie</w:t>
      </w:r>
      <w:proofErr w:type="spellEnd"/>
      <w:r>
        <w:t xml:space="preserve">, D. I., and J. Hines. 2018. </w:t>
      </w:r>
      <w:proofErr w:type="spellStart"/>
      <w:r>
        <w:t>RPresence</w:t>
      </w:r>
      <w:proofErr w:type="spellEnd"/>
      <w:r>
        <w:t>: R Interface for Program PRESENCE.</w:t>
      </w:r>
    </w:p>
    <w:p w14:paraId="35DF2B01" w14:textId="77777777" w:rsidR="00FA02E6" w:rsidRDefault="00FA02E6" w:rsidP="00FA02E6">
      <w:pPr>
        <w:pStyle w:val="Bibliography"/>
      </w:pPr>
      <w:proofErr w:type="spellStart"/>
      <w:r>
        <w:t>Margono</w:t>
      </w:r>
      <w:proofErr w:type="spellEnd"/>
      <w:r>
        <w:t xml:space="preserve">, B. A., P. V. </w:t>
      </w:r>
      <w:proofErr w:type="spellStart"/>
      <w:r>
        <w:t>Potapov</w:t>
      </w:r>
      <w:proofErr w:type="spellEnd"/>
      <w:r>
        <w:t xml:space="preserve">, S. </w:t>
      </w:r>
      <w:proofErr w:type="spellStart"/>
      <w:r>
        <w:t>Turubanova</w:t>
      </w:r>
      <w:proofErr w:type="spellEnd"/>
      <w:r>
        <w:t>, F. Stolle, and M. C. Hansen. 2014. Primary forest cover loss in Indonesia over 2000–2012. Nature Climate Change 4:730–735.</w:t>
      </w:r>
    </w:p>
    <w:p w14:paraId="4D81A2E0" w14:textId="77777777" w:rsidR="00FA02E6" w:rsidRDefault="00FA02E6" w:rsidP="00FA02E6">
      <w:pPr>
        <w:pStyle w:val="Bibliography"/>
      </w:pPr>
      <w:r>
        <w:t xml:space="preserve">Marshall, H., N. J. Collar, A. C. Lees, A. Moss, P. </w:t>
      </w:r>
      <w:proofErr w:type="spellStart"/>
      <w:r>
        <w:t>Yuda</w:t>
      </w:r>
      <w:proofErr w:type="spellEnd"/>
      <w:r>
        <w:t xml:space="preserve">, and S. J. Marsden. 2020. </w:t>
      </w:r>
      <w:proofErr w:type="spellStart"/>
      <w:r>
        <w:t>Spatio</w:t>
      </w:r>
      <w:proofErr w:type="spellEnd"/>
      <w:r>
        <w:t>-temporal dynamics of consumer demand driving the Asian Songbird Crisis. Biological Conservation 241:108237.</w:t>
      </w:r>
    </w:p>
    <w:p w14:paraId="0152393B" w14:textId="77777777" w:rsidR="00FA02E6" w:rsidRDefault="00FA02E6" w:rsidP="00FA02E6">
      <w:pPr>
        <w:pStyle w:val="Bibliography"/>
      </w:pPr>
      <w:r>
        <w:t xml:space="preserve">McNamara, J., M. </w:t>
      </w:r>
      <w:proofErr w:type="spellStart"/>
      <w:r>
        <w:t>Rowcliffe</w:t>
      </w:r>
      <w:proofErr w:type="spellEnd"/>
      <w:r>
        <w:t xml:space="preserve">, G. </w:t>
      </w:r>
      <w:proofErr w:type="spellStart"/>
      <w:r>
        <w:t>Cowlishaw</w:t>
      </w:r>
      <w:proofErr w:type="spellEnd"/>
      <w:r>
        <w:t xml:space="preserve">, J. S. Alexander, Y. </w:t>
      </w:r>
      <w:proofErr w:type="spellStart"/>
      <w:r>
        <w:t>Ntiamoa</w:t>
      </w:r>
      <w:proofErr w:type="spellEnd"/>
      <w:r>
        <w:t xml:space="preserve">-Baidu, A. </w:t>
      </w:r>
      <w:proofErr w:type="spellStart"/>
      <w:r>
        <w:t>Brenya</w:t>
      </w:r>
      <w:proofErr w:type="spellEnd"/>
      <w:r>
        <w:t xml:space="preserve">, and E. J. Milner-Gulland. 2016. </w:t>
      </w:r>
      <w:proofErr w:type="spellStart"/>
      <w:r>
        <w:t>Characterising</w:t>
      </w:r>
      <w:proofErr w:type="spellEnd"/>
      <w:r>
        <w:t xml:space="preserve"> Wildlife Trade Market Supply-Demand Dynamics. PLOS ONE </w:t>
      </w:r>
      <w:proofErr w:type="gramStart"/>
      <w:r>
        <w:t>11:e</w:t>
      </w:r>
      <w:proofErr w:type="gramEnd"/>
      <w:r>
        <w:t>0162972.</w:t>
      </w:r>
    </w:p>
    <w:p w14:paraId="4A6A3558" w14:textId="77777777" w:rsidR="00FA02E6" w:rsidRDefault="00FA02E6" w:rsidP="00FA02E6">
      <w:pPr>
        <w:pStyle w:val="Bibliography"/>
      </w:pPr>
      <w:r>
        <w:t>Miettinen, J., C. Shi, and S. C. Liew. 2011. Deforestation rates in insular Southeast Asia between 2000 and 2010. Global Change Biology 17:2261–2270.</w:t>
      </w:r>
    </w:p>
    <w:p w14:paraId="678D518D" w14:textId="77777777" w:rsidR="00FA02E6" w:rsidRDefault="00FA02E6" w:rsidP="00FA02E6">
      <w:pPr>
        <w:pStyle w:val="Bibliography"/>
      </w:pPr>
      <w:r>
        <w:t>Miettinen, J., C. Shi, W. J. Tan, and S. C. Liew. 2012. 2010 land cover map of insular Southeast Asia in 250-m spatial resolution. Remote Sensing Letters 3:11–20.</w:t>
      </w:r>
    </w:p>
    <w:p w14:paraId="337E78B2" w14:textId="77777777" w:rsidR="00FA02E6" w:rsidRDefault="00FA02E6" w:rsidP="00FA02E6">
      <w:pPr>
        <w:pStyle w:val="Bibliography"/>
      </w:pPr>
      <w:r>
        <w:t>Myers, N., R. A. Mittermeier, C. G. Mittermeier, G. A. B. da Fonseca, and J. Kent. 2000. Biodiversity hotspots for conservation priorities. Nature 403:853–858.</w:t>
      </w:r>
    </w:p>
    <w:p w14:paraId="15E922C7" w14:textId="77777777" w:rsidR="00FA02E6" w:rsidRDefault="00FA02E6" w:rsidP="00FA02E6">
      <w:pPr>
        <w:pStyle w:val="Bibliography"/>
      </w:pPr>
      <w:r>
        <w:t xml:space="preserve">NASA LP DAAC. 2011. ASTER Global Digital Elevation Model. Version 2. NASA EOSDIS Land Processes DAAC, USGS Earth Resources and Science (EROS) Center, </w:t>
      </w:r>
      <w:proofErr w:type="spellStart"/>
      <w:r>
        <w:t>Souix</w:t>
      </w:r>
      <w:proofErr w:type="spellEnd"/>
      <w:r>
        <w:t xml:space="preserve"> Falls, SD, USA.</w:t>
      </w:r>
    </w:p>
    <w:p w14:paraId="2BE7E52A" w14:textId="77777777" w:rsidR="00FA02E6" w:rsidRDefault="00FA02E6" w:rsidP="00FA02E6">
      <w:pPr>
        <w:pStyle w:val="Bibliography"/>
      </w:pPr>
      <w:r>
        <w:t xml:space="preserve">Newbold, T., L. N. Hudson, S. L. L. Hill, S. </w:t>
      </w:r>
      <w:proofErr w:type="spellStart"/>
      <w:r>
        <w:t>Contu</w:t>
      </w:r>
      <w:proofErr w:type="spellEnd"/>
      <w:r>
        <w:t xml:space="preserve">, I. Lysenko, R. A. Senior, L. </w:t>
      </w:r>
      <w:proofErr w:type="spellStart"/>
      <w:r>
        <w:t>Börger</w:t>
      </w:r>
      <w:proofErr w:type="spellEnd"/>
      <w:r>
        <w:t xml:space="preserve">, D. J. Bennett, A. </w:t>
      </w:r>
      <w:proofErr w:type="spellStart"/>
      <w:r>
        <w:t>Choimes</w:t>
      </w:r>
      <w:proofErr w:type="spellEnd"/>
      <w:r>
        <w:t>, B. Collen, J. Day, A. De Palma, S. Díaz, S. Echeverria-</w:t>
      </w:r>
      <w:proofErr w:type="spellStart"/>
      <w:r>
        <w:t>Londoño</w:t>
      </w:r>
      <w:proofErr w:type="spellEnd"/>
      <w:r>
        <w:t xml:space="preserve">, M. J. Edgar, A. Feldman, M. </w:t>
      </w:r>
      <w:proofErr w:type="spellStart"/>
      <w:r>
        <w:t>Garon</w:t>
      </w:r>
      <w:proofErr w:type="spellEnd"/>
      <w:r>
        <w:t xml:space="preserve">, M. L. K. Harrison, T. </w:t>
      </w:r>
      <w:proofErr w:type="spellStart"/>
      <w:r>
        <w:t>Alhusseini</w:t>
      </w:r>
      <w:proofErr w:type="spellEnd"/>
      <w:r>
        <w:t xml:space="preserve">, D. J. Ingram, Y. </w:t>
      </w:r>
      <w:proofErr w:type="spellStart"/>
      <w:r>
        <w:t>Itescu</w:t>
      </w:r>
      <w:proofErr w:type="spellEnd"/>
      <w:r>
        <w:t xml:space="preserve">, J. </w:t>
      </w:r>
      <w:proofErr w:type="spellStart"/>
      <w:r>
        <w:t>Kattge</w:t>
      </w:r>
      <w:proofErr w:type="spellEnd"/>
      <w:r>
        <w:t xml:space="preserve">, V. Kemp, L. Kirkpatrick, M. </w:t>
      </w:r>
      <w:proofErr w:type="spellStart"/>
      <w:r>
        <w:t>Kleyer</w:t>
      </w:r>
      <w:proofErr w:type="spellEnd"/>
      <w:r>
        <w:t xml:space="preserve">, D. L. P. Correia, C. D. Martin, S. </w:t>
      </w:r>
      <w:proofErr w:type="spellStart"/>
      <w:r>
        <w:t>Meiri</w:t>
      </w:r>
      <w:proofErr w:type="spellEnd"/>
      <w:r>
        <w:t xml:space="preserve">, M. </w:t>
      </w:r>
      <w:proofErr w:type="spellStart"/>
      <w:r>
        <w:t>Novosolov</w:t>
      </w:r>
      <w:proofErr w:type="spellEnd"/>
      <w:r>
        <w:t xml:space="preserve">, Y. Pan, H. R. P. Phillips, D. W. Purves, A. Robinson, J. Simpson, S. L. Tuck, E. </w:t>
      </w:r>
      <w:proofErr w:type="spellStart"/>
      <w:r>
        <w:t>Weiher</w:t>
      </w:r>
      <w:proofErr w:type="spellEnd"/>
      <w:r>
        <w:t xml:space="preserve">, H. J. White, R. M. Ewers, G. M. </w:t>
      </w:r>
      <w:proofErr w:type="spellStart"/>
      <w:r>
        <w:t>MacE</w:t>
      </w:r>
      <w:proofErr w:type="spellEnd"/>
      <w:r>
        <w:t xml:space="preserve">, J. P. W. </w:t>
      </w:r>
      <w:proofErr w:type="spellStart"/>
      <w:r>
        <w:t>Scharlemann</w:t>
      </w:r>
      <w:proofErr w:type="spellEnd"/>
      <w:r>
        <w:t>, and A. Purvis. 2015. Global effects of land use on local terrestrial biodiversity. Nature 520:45–50.</w:t>
      </w:r>
    </w:p>
    <w:p w14:paraId="7A4F50EC" w14:textId="77777777" w:rsidR="00FA02E6" w:rsidRDefault="00FA02E6" w:rsidP="00FA02E6">
      <w:pPr>
        <w:pStyle w:val="Bibliography"/>
      </w:pPr>
      <w:r>
        <w:t>Nijman, V. 2010. An overview of international wildlife trade from Southeast Asia. Biodiversity and Conservation 19:1101–1114.</w:t>
      </w:r>
    </w:p>
    <w:p w14:paraId="4FE077AD" w14:textId="77777777" w:rsidR="00FA02E6" w:rsidRPr="00FA02E6" w:rsidRDefault="00FA02E6" w:rsidP="00FA02E6">
      <w:pPr>
        <w:pStyle w:val="Bibliography"/>
        <w:rPr>
          <w:lang w:val="es-419"/>
        </w:rPr>
      </w:pPr>
      <w:r>
        <w:t xml:space="preserve">Nijman, V., C. R. Shepherd, </w:t>
      </w:r>
      <w:proofErr w:type="spellStart"/>
      <w:r>
        <w:t>Mumpuni</w:t>
      </w:r>
      <w:proofErr w:type="spellEnd"/>
      <w:r>
        <w:t xml:space="preserve">, and K. L. Sanders. 2012. Over-exploitation and illegal trade of reptiles in Indonesia. </w:t>
      </w:r>
      <w:proofErr w:type="spellStart"/>
      <w:r w:rsidRPr="00FA02E6">
        <w:rPr>
          <w:lang w:val="es-419"/>
        </w:rPr>
        <w:t>Herpetological</w:t>
      </w:r>
      <w:proofErr w:type="spellEnd"/>
      <w:r w:rsidRPr="00FA02E6">
        <w:rPr>
          <w:lang w:val="es-419"/>
        </w:rPr>
        <w:t xml:space="preserve"> </w:t>
      </w:r>
      <w:proofErr w:type="spellStart"/>
      <w:r w:rsidRPr="00FA02E6">
        <w:rPr>
          <w:lang w:val="es-419"/>
        </w:rPr>
        <w:t>Journal</w:t>
      </w:r>
      <w:proofErr w:type="spellEnd"/>
      <w:r w:rsidRPr="00FA02E6">
        <w:rPr>
          <w:lang w:val="es-419"/>
        </w:rPr>
        <w:t xml:space="preserve"> 22:83–89.</w:t>
      </w:r>
    </w:p>
    <w:p w14:paraId="715C111F" w14:textId="77777777" w:rsidR="00FA02E6" w:rsidRDefault="00FA02E6" w:rsidP="00FA02E6">
      <w:pPr>
        <w:pStyle w:val="Bibliography"/>
      </w:pPr>
      <w:r w:rsidRPr="00FA02E6">
        <w:rPr>
          <w:lang w:val="es-419"/>
        </w:rPr>
        <w:t xml:space="preserve">Nóbrega Alves, R. R., J. R. De Farias Lima, and H. F. P. Araujo. </w:t>
      </w:r>
      <w:r>
        <w:t>2013. The live bird trade in Brazil and its conservation implications: an overview. Bird Conservation International 23:53–65.</w:t>
      </w:r>
    </w:p>
    <w:p w14:paraId="7409B3F7" w14:textId="77777777" w:rsidR="00FA02E6" w:rsidRDefault="00FA02E6" w:rsidP="00FA02E6">
      <w:pPr>
        <w:pStyle w:val="Bibliography"/>
      </w:pPr>
      <w:r>
        <w:t>Pearman, P. B. 2002. THE SCALE OF COMMUNITY STRUCTURE: HABITAT VARIATION AND AVIAN GUILDS IN TROPICAL FOREST UNDERSTORY. Ecological Monographs 72:19–39.</w:t>
      </w:r>
    </w:p>
    <w:p w14:paraId="334A058A" w14:textId="77777777" w:rsidR="00FA02E6" w:rsidRDefault="00FA02E6" w:rsidP="00FA02E6">
      <w:pPr>
        <w:pStyle w:val="Bibliography"/>
      </w:pPr>
      <w:r>
        <w:t>Plummer, M. 2017. JAGS - Just Another Gibbs Sampler.</w:t>
      </w:r>
    </w:p>
    <w:p w14:paraId="39C34DE2" w14:textId="77777777" w:rsidR="00FA02E6" w:rsidRDefault="00FA02E6" w:rsidP="00FA02E6">
      <w:pPr>
        <w:pStyle w:val="Bibliography"/>
      </w:pPr>
      <w:proofErr w:type="spellStart"/>
      <w:r>
        <w:t>Puhakka</w:t>
      </w:r>
      <w:proofErr w:type="spellEnd"/>
      <w:r>
        <w:t xml:space="preserve">, L., M. </w:t>
      </w:r>
      <w:proofErr w:type="spellStart"/>
      <w:r>
        <w:t>Salo</w:t>
      </w:r>
      <w:proofErr w:type="spellEnd"/>
      <w:r>
        <w:t xml:space="preserve">, and I. E. </w:t>
      </w:r>
      <w:proofErr w:type="spellStart"/>
      <w:r>
        <w:t>Sääksjärvi</w:t>
      </w:r>
      <w:proofErr w:type="spellEnd"/>
      <w:r>
        <w:t xml:space="preserve">. 2011. Bird Diversity, Birdwatching Tourism and Conservation in Peru: A Geographic Analysis. </w:t>
      </w:r>
      <w:proofErr w:type="spellStart"/>
      <w:r>
        <w:t>PLoS</w:t>
      </w:r>
      <w:proofErr w:type="spellEnd"/>
      <w:r>
        <w:t xml:space="preserve"> ONE </w:t>
      </w:r>
      <w:proofErr w:type="gramStart"/>
      <w:r>
        <w:t>6:e</w:t>
      </w:r>
      <w:proofErr w:type="gramEnd"/>
      <w:r>
        <w:t>26786.</w:t>
      </w:r>
    </w:p>
    <w:p w14:paraId="148FAD46" w14:textId="77777777" w:rsidR="00FA02E6" w:rsidRDefault="00FA02E6" w:rsidP="00FA02E6">
      <w:pPr>
        <w:pStyle w:val="Bibliography"/>
      </w:pPr>
      <w:proofErr w:type="spellStart"/>
      <w:r>
        <w:t>Rentschlar</w:t>
      </w:r>
      <w:proofErr w:type="spellEnd"/>
      <w:r>
        <w:t xml:space="preserve">, K. A., A. E. Miller, K. S. Lauck, M. </w:t>
      </w:r>
      <w:proofErr w:type="spellStart"/>
      <w:r>
        <w:t>Rodiansyah</w:t>
      </w:r>
      <w:proofErr w:type="spellEnd"/>
      <w:r>
        <w:t xml:space="preserve">, Bobby, </w:t>
      </w:r>
      <w:proofErr w:type="spellStart"/>
      <w:r>
        <w:t>Muflihati</w:t>
      </w:r>
      <w:proofErr w:type="spellEnd"/>
      <w:r>
        <w:t xml:space="preserve">, and </w:t>
      </w:r>
      <w:proofErr w:type="spellStart"/>
      <w:r>
        <w:t>Kartikawati</w:t>
      </w:r>
      <w:proofErr w:type="spellEnd"/>
      <w:r>
        <w:t>. 2018. A Silent Morning: The Songbird Trade in Kalimantan, Indonesia. Tropical Conservation Science 11:194008291775390.</w:t>
      </w:r>
    </w:p>
    <w:p w14:paraId="66F7058F" w14:textId="77777777" w:rsidR="00FA02E6" w:rsidRDefault="00FA02E6" w:rsidP="00FA02E6">
      <w:pPr>
        <w:pStyle w:val="Bibliography"/>
      </w:pPr>
      <w:r>
        <w:t>Sarkar, D. 2008. Lattice: Multivariate Data Visualization with R. Springer, New York.</w:t>
      </w:r>
    </w:p>
    <w:p w14:paraId="2D9D2275" w14:textId="77777777" w:rsidR="00FA02E6" w:rsidRDefault="00FA02E6" w:rsidP="00FA02E6">
      <w:pPr>
        <w:pStyle w:val="Bibliography"/>
      </w:pPr>
      <w:r>
        <w:t xml:space="preserve">Simard, M., N. Pinto, J. B. Fisher, and A. </w:t>
      </w:r>
      <w:proofErr w:type="spellStart"/>
      <w:r>
        <w:t>Baccini</w:t>
      </w:r>
      <w:proofErr w:type="spellEnd"/>
      <w:r>
        <w:t xml:space="preserve">. 2011. Mapping forest canopy height globally with spaceborne lidar. Journal of Geophysical Research </w:t>
      </w:r>
      <w:proofErr w:type="gramStart"/>
      <w:r>
        <w:t>116:G</w:t>
      </w:r>
      <w:proofErr w:type="gramEnd"/>
      <w:r>
        <w:t>04021.</w:t>
      </w:r>
    </w:p>
    <w:p w14:paraId="003F9E60" w14:textId="77777777" w:rsidR="00FA02E6" w:rsidRDefault="00FA02E6" w:rsidP="00FA02E6">
      <w:pPr>
        <w:pStyle w:val="Bibliography"/>
      </w:pPr>
      <w:r>
        <w:t>Sodhi, N. S., L. P. Koh, B. W. Brook, and P. K. L. Ng. 2004. Southeast Asian biodiversity: an impending disaster. Trends in Ecology &amp; Evolution 19:654–660.</w:t>
      </w:r>
    </w:p>
    <w:p w14:paraId="23AB815F" w14:textId="77777777" w:rsidR="00FA02E6" w:rsidRDefault="00FA02E6" w:rsidP="00FA02E6">
      <w:pPr>
        <w:pStyle w:val="Bibliography"/>
      </w:pPr>
      <w:proofErr w:type="spellStart"/>
      <w:r>
        <w:t>Su</w:t>
      </w:r>
      <w:proofErr w:type="spellEnd"/>
      <w:r>
        <w:t xml:space="preserve">, Y.-S., and M. </w:t>
      </w:r>
      <w:proofErr w:type="spellStart"/>
      <w:r>
        <w:t>Yajima</w:t>
      </w:r>
      <w:proofErr w:type="spellEnd"/>
      <w:r>
        <w:t>. 2020. Package 'R2jags’: Using R to Run “JAGS”.</w:t>
      </w:r>
    </w:p>
    <w:p w14:paraId="058EF1B5" w14:textId="77777777" w:rsidR="00FA02E6" w:rsidRDefault="00FA02E6" w:rsidP="00FA02E6">
      <w:pPr>
        <w:pStyle w:val="Bibliography"/>
      </w:pPr>
      <w:r w:rsidRPr="00FA02E6">
        <w:rPr>
          <w:lang w:val="es-419"/>
        </w:rPr>
        <w:t xml:space="preserve">Suárez, E., M. Morales, R. Cueva, V. Utreras Bucheli, G. Zapata-Ríos, E. Toral, J. Torres, W. Prado, and J. Vargas Olalla. </w:t>
      </w:r>
      <w:r>
        <w:t>2009. Oil industry, wild meat trade and roads: indirect effects of oil extraction activities in a protected area in north-eastern Ecuador. Animal Conservation 12:364–373.</w:t>
      </w:r>
    </w:p>
    <w:p w14:paraId="57DB6699" w14:textId="77777777" w:rsidR="00FA02E6" w:rsidRDefault="00FA02E6" w:rsidP="00FA02E6">
      <w:pPr>
        <w:pStyle w:val="Bibliography"/>
      </w:pPr>
      <w:r>
        <w:t xml:space="preserve">Symes, W. S., D. P. Edwards, J. Miettinen, F. E. </w:t>
      </w:r>
      <w:proofErr w:type="spellStart"/>
      <w:r>
        <w:t>Rheindt</w:t>
      </w:r>
      <w:proofErr w:type="spellEnd"/>
      <w:r>
        <w:t>, and L. R. Carrasco. 2018. Combined impacts of deforestation and wildlife trade on tropical biodiversity are severely underestimated. Nature Communications 9:4052.</w:t>
      </w:r>
    </w:p>
    <w:p w14:paraId="16FBDE1E" w14:textId="77777777" w:rsidR="00FA02E6" w:rsidRDefault="00FA02E6" w:rsidP="00FA02E6">
      <w:pPr>
        <w:pStyle w:val="Bibliography"/>
      </w:pPr>
      <w:proofErr w:type="spellStart"/>
      <w:r>
        <w:t>Vermote</w:t>
      </w:r>
      <w:proofErr w:type="spellEnd"/>
      <w:r>
        <w:t xml:space="preserve">, E., C. Justice, M. </w:t>
      </w:r>
      <w:proofErr w:type="spellStart"/>
      <w:r>
        <w:t>Claverie</w:t>
      </w:r>
      <w:proofErr w:type="spellEnd"/>
      <w:r>
        <w:t xml:space="preserve">, and B. </w:t>
      </w:r>
      <w:proofErr w:type="spellStart"/>
      <w:r>
        <w:t>Franch</w:t>
      </w:r>
      <w:proofErr w:type="spellEnd"/>
      <w:r>
        <w:t>. 2016. Preliminary analysis of the performance of the Landsat 8/OLI land surface reflectance product. Remote Sensing of Environment 185:46–56.</w:t>
      </w:r>
    </w:p>
    <w:p w14:paraId="5784D2E7" w14:textId="77777777" w:rsidR="00FA02E6" w:rsidRDefault="00FA02E6" w:rsidP="00FA02E6">
      <w:pPr>
        <w:pStyle w:val="Bibliography"/>
      </w:pPr>
      <w:r>
        <w:t xml:space="preserve">Wright, T. F., C. A. Toft, E. </w:t>
      </w:r>
      <w:proofErr w:type="spellStart"/>
      <w:r>
        <w:t>Enkerlin-Hoeflich</w:t>
      </w:r>
      <w:proofErr w:type="spellEnd"/>
      <w:r>
        <w:t xml:space="preserve">, J. Gonzalez-Elizondo, M. </w:t>
      </w:r>
      <w:proofErr w:type="spellStart"/>
      <w:r>
        <w:t>Albornoz</w:t>
      </w:r>
      <w:proofErr w:type="spellEnd"/>
      <w:r>
        <w:t xml:space="preserve">, A. Rodríguez-Ferraro, F. Rojas-Suárez, V. Sanz, A. Trujillo, S. R. </w:t>
      </w:r>
      <w:proofErr w:type="spellStart"/>
      <w:r>
        <w:t>Beissinger</w:t>
      </w:r>
      <w:proofErr w:type="spellEnd"/>
      <w:r>
        <w:t xml:space="preserve">, V. </w:t>
      </w:r>
      <w:proofErr w:type="spellStart"/>
      <w:r>
        <w:t>Berovides</w:t>
      </w:r>
      <w:proofErr w:type="spellEnd"/>
      <w:r>
        <w:t xml:space="preserve"> A, G. A. Xiomara, A. T. Brice, K. Joyner, J. Eberhard, J. </w:t>
      </w:r>
      <w:proofErr w:type="spellStart"/>
      <w:r>
        <w:t>Gilardi</w:t>
      </w:r>
      <w:proofErr w:type="spellEnd"/>
      <w:r>
        <w:t xml:space="preserve">, S. Koenig, S. </w:t>
      </w:r>
      <w:proofErr w:type="spellStart"/>
      <w:r>
        <w:t>Stoleson</w:t>
      </w:r>
      <w:proofErr w:type="spellEnd"/>
      <w:r>
        <w:t xml:space="preserve">, P. </w:t>
      </w:r>
      <w:proofErr w:type="spellStart"/>
      <w:r>
        <w:t>Martuscelli</w:t>
      </w:r>
      <w:proofErr w:type="spellEnd"/>
      <w:r>
        <w:t>, J. M. Meyers, K. Renton, A. M. Rodríguez, A. C. Sosa-</w:t>
      </w:r>
      <w:proofErr w:type="spellStart"/>
      <w:r>
        <w:t>Asanza</w:t>
      </w:r>
      <w:proofErr w:type="spellEnd"/>
      <w:r>
        <w:t xml:space="preserve">, F. J. </w:t>
      </w:r>
      <w:proofErr w:type="spellStart"/>
      <w:r>
        <w:t>Vilella</w:t>
      </w:r>
      <w:proofErr w:type="spellEnd"/>
      <w:r>
        <w:t>, and J. W. Wiley. 2001. Nest poaching in Neotropical parrots. Conservation Biology 15:710–720.</w:t>
      </w:r>
    </w:p>
    <w:p w14:paraId="0000010D" w14:textId="3B2D96AC" w:rsidR="00831E8D" w:rsidRDefault="00AC2BDC">
      <w:pPr>
        <w:pBdr>
          <w:top w:val="nil"/>
          <w:left w:val="nil"/>
          <w:bottom w:val="nil"/>
          <w:right w:val="nil"/>
          <w:between w:val="nil"/>
        </w:pBdr>
        <w:rPr>
          <w:color w:val="000000"/>
        </w:rPr>
      </w:pPr>
      <w:r>
        <w:rPr>
          <w:color w:val="000000"/>
        </w:rPr>
        <w:fldChar w:fldCharType="end"/>
      </w:r>
    </w:p>
    <w:sectPr w:rsidR="00831E8D">
      <w:headerReference w:type="default" r:id="rId13"/>
      <w:footerReference w:type="default" r:id="rId14"/>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Katie Lauck" w:date="2020-07-21T13:27:00Z" w:initials="">
    <w:p w14:paraId="0000012D" w14:textId="77777777" w:rsidR="00FA02E6" w:rsidRDefault="00FA02E6">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From Marissa: When you get to writing this: make sure you balance your intro/methods/results/discussion material (one common abstract mistake is to have too much intro material) and have clear take-homes: not just XX affects YY, but how and why (being vague on this is another common mistake)</w:t>
      </w:r>
    </w:p>
  </w:comment>
  <w:comment w:id="1" w:author="Katie Lauck" w:date="2020-07-21T13:28:00Z" w:initials="KL">
    <w:p w14:paraId="25046045" w14:textId="77777777" w:rsidR="00FA02E6" w:rsidRDefault="00FA02E6" w:rsidP="0036394B">
      <w:pPr>
        <w:pStyle w:val="CommentText"/>
      </w:pPr>
      <w:r>
        <w:rPr>
          <w:rStyle w:val="CommentReference"/>
        </w:rPr>
        <w:annotationRef/>
      </w:r>
      <w:r>
        <w:t xml:space="preserve">From Marissa: </w:t>
      </w:r>
      <w:r w:rsidRPr="009C13EF">
        <w:t>Bring this last point out more, perhaps giving it its own sentence, to set up distance from roads as your key metric and part of your central hypothesis.</w:t>
      </w:r>
    </w:p>
  </w:comment>
  <w:comment w:id="13" w:author="Katie Lauck" w:date="2020-07-21T13:28:00Z" w:initials="">
    <w:p w14:paraId="0000012F" w14:textId="77777777" w:rsidR="00FA02E6" w:rsidRDefault="00FA02E6">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 xml:space="preserve">From Marissa: </w:t>
      </w:r>
      <w:proofErr w:type="spellStart"/>
      <w:r>
        <w:rPr>
          <w:rFonts w:ascii="Arial" w:eastAsia="Arial" w:hAnsi="Arial" w:cs="Arial"/>
          <w:color w:val="000000"/>
          <w:sz w:val="22"/>
          <w:szCs w:val="22"/>
        </w:rPr>
        <w:t>BMore</w:t>
      </w:r>
      <w:proofErr w:type="spellEnd"/>
      <w:r>
        <w:rPr>
          <w:rFonts w:ascii="Arial" w:eastAsia="Arial" w:hAnsi="Arial" w:cs="Arial"/>
          <w:color w:val="000000"/>
          <w:sz w:val="22"/>
          <w:szCs w:val="22"/>
        </w:rPr>
        <w:t xml:space="preserve"> of a "furthermore" than a "however": here and elsewhere (e.g., the "however" in the second sentence of the next paragraph too) be sure to reserve contradicting transitions for things in opposition</w:t>
      </w:r>
    </w:p>
  </w:comment>
  <w:comment w:id="18" w:author="Adam Miller" w:date="2020-08-11T04:27:00Z" w:initials="">
    <w:p w14:paraId="00000131" w14:textId="77777777" w:rsidR="00FA02E6" w:rsidRDefault="00FA02E6">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Maybe we can find a reference for this.</w:t>
      </w:r>
    </w:p>
  </w:comment>
  <w:comment w:id="17" w:author="Katie Lauck" w:date="2020-08-11T20:38:00Z" w:initials="KL">
    <w:p w14:paraId="5B4F8986" w14:textId="4C978CC5" w:rsidR="00FA02E6" w:rsidRDefault="00FA02E6">
      <w:pPr>
        <w:pStyle w:val="CommentText"/>
      </w:pPr>
      <w:r>
        <w:rPr>
          <w:rStyle w:val="CommentReference"/>
        </w:rPr>
        <w:annotationRef/>
      </w:r>
      <w:r>
        <w:t xml:space="preserve">I hunted for a while and </w:t>
      </w:r>
      <w:proofErr w:type="gramStart"/>
      <w:r>
        <w:t>didn’t</w:t>
      </w:r>
      <w:proofErr w:type="gramEnd"/>
      <w:r>
        <w:t xml:space="preserve"> come up with anything! I think </w:t>
      </w:r>
      <w:proofErr w:type="gramStart"/>
      <w:r>
        <w:t>it’s</w:t>
      </w:r>
      <w:proofErr w:type="gramEnd"/>
      <w:r>
        <w:t xml:space="preserve"> partially my inexperience with anthropological literature and also all these different related groups have different names. If you have any suggestions of where to try, or people to get in contact with, </w:t>
      </w:r>
      <w:proofErr w:type="gramStart"/>
      <w:r>
        <w:t>I’m</w:t>
      </w:r>
      <w:proofErr w:type="gramEnd"/>
      <w:r>
        <w:t xml:space="preserve"> all ears.</w:t>
      </w:r>
    </w:p>
  </w:comment>
  <w:comment w:id="16" w:author="Katie Lauck" w:date="2020-08-12T12:45:00Z" w:initials="KL">
    <w:p w14:paraId="5BCC68D7" w14:textId="343F3511" w:rsidR="007E60E9" w:rsidRDefault="007E60E9">
      <w:pPr>
        <w:pStyle w:val="CommentText"/>
      </w:pPr>
      <w:r>
        <w:rPr>
          <w:rStyle w:val="CommentReference"/>
        </w:rPr>
        <w:annotationRef/>
      </w:r>
      <w:r>
        <w:t xml:space="preserve">Should/could this be moved to the discussion? It provides good context for why one might care about the disappearance of </w:t>
      </w:r>
      <w:proofErr w:type="gramStart"/>
      <w:r>
        <w:t>birds, but</w:t>
      </w:r>
      <w:proofErr w:type="gramEnd"/>
      <w:r>
        <w:t xml:space="preserve"> might be better situated as a consequence of documented declines.</w:t>
      </w:r>
    </w:p>
  </w:comment>
  <w:comment w:id="19" w:author="Katie Lauck" w:date="2020-07-21T13:29:00Z" w:initials="">
    <w:p w14:paraId="00000126" w14:textId="77777777" w:rsidR="00FA02E6" w:rsidRDefault="00FA02E6">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From Marissa: A bit descriptive: about what is, not how, why, or what drives what this is.  Think if how you could dig a little deeper to get to transferrable knowledge: is this about whether distance from roads is a useful metric for measuring commercial harvest on bird species?   Or does your hierarchical occupancy model get at some possible drivers (co-variates) of the impact of commercial harvest on bird species?   If you revise this, think of how to make sure to frame your preceding material so the reader anticipates this as the key question to resolve.</w:t>
      </w:r>
    </w:p>
  </w:comment>
  <w:comment w:id="20" w:author="Katie Lauck" w:date="2020-06-09T20:02:00Z" w:initials="">
    <w:p w14:paraId="0000012E" w14:textId="77777777" w:rsidR="00FA02E6" w:rsidRDefault="00FA02E6">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 xml:space="preserve">Pull from </w:t>
      </w:r>
      <w:proofErr w:type="spellStart"/>
      <w:r>
        <w:rPr>
          <w:rFonts w:ascii="Arial" w:eastAsia="Arial" w:hAnsi="Arial" w:cs="Arial"/>
          <w:color w:val="000000"/>
          <w:sz w:val="22"/>
          <w:szCs w:val="22"/>
        </w:rPr>
        <w:t>Frishkoff</w:t>
      </w:r>
      <w:proofErr w:type="spellEnd"/>
      <w:r>
        <w:rPr>
          <w:rFonts w:ascii="Arial" w:eastAsia="Arial" w:hAnsi="Arial" w:cs="Arial"/>
          <w:color w:val="000000"/>
          <w:sz w:val="22"/>
          <w:szCs w:val="22"/>
        </w:rPr>
        <w:t xml:space="preserve"> &amp; Karp 2019</w:t>
      </w:r>
    </w:p>
  </w:comment>
  <w:comment w:id="21" w:author="Katie Lauck" w:date="2020-06-09T19:44:00Z" w:initials="">
    <w:p w14:paraId="00000135" w14:textId="77777777" w:rsidR="00FA02E6" w:rsidRDefault="00FA02E6">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 Talk to Danny about this</w:t>
      </w:r>
    </w:p>
  </w:comment>
  <w:comment w:id="22" w:author="Adam Miller" w:date="2020-08-11T04:29:00Z" w:initials="">
    <w:p w14:paraId="00000134" w14:textId="77777777" w:rsidR="00FA02E6" w:rsidRDefault="00FA02E6">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 xml:space="preserve">I think the methods looks great! </w:t>
      </w:r>
      <w:proofErr w:type="gramStart"/>
      <w:r>
        <w:rPr>
          <w:rFonts w:ascii="Arial" w:eastAsia="Arial" w:hAnsi="Arial" w:cs="Arial"/>
          <w:color w:val="000000"/>
          <w:sz w:val="22"/>
          <w:szCs w:val="22"/>
        </w:rPr>
        <w:t>Don't</w:t>
      </w:r>
      <w:proofErr w:type="gramEnd"/>
      <w:r>
        <w:rPr>
          <w:rFonts w:ascii="Arial" w:eastAsia="Arial" w:hAnsi="Arial" w:cs="Arial"/>
          <w:color w:val="000000"/>
          <w:sz w:val="22"/>
          <w:szCs w:val="22"/>
        </w:rPr>
        <w:t xml:space="preserve"> have any comments on the above.</w:t>
      </w:r>
    </w:p>
  </w:comment>
  <w:comment w:id="23" w:author="Katie Lauck" w:date="2020-06-11T22:32:00Z" w:initials="">
    <w:p w14:paraId="0000011B" w14:textId="77777777" w:rsidR="00FA02E6" w:rsidRDefault="00FA02E6">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Will be added later – a summary table mimicking one of Danny’s papers</w:t>
      </w:r>
    </w:p>
  </w:comment>
  <w:comment w:id="24" w:author="Katie Lauck" w:date="2020-07-21T23:50:00Z" w:initials="">
    <w:p w14:paraId="0000012A" w14:textId="77777777" w:rsidR="00FA02E6" w:rsidRDefault="00FA02E6">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 xml:space="preserve">This is </w:t>
      </w:r>
      <w:proofErr w:type="gramStart"/>
      <w:r>
        <w:rPr>
          <w:rFonts w:ascii="Arial" w:eastAsia="Arial" w:hAnsi="Arial" w:cs="Arial"/>
          <w:color w:val="000000"/>
          <w:sz w:val="22"/>
          <w:szCs w:val="22"/>
        </w:rPr>
        <w:t>really not</w:t>
      </w:r>
      <w:proofErr w:type="gramEnd"/>
      <w:r>
        <w:rPr>
          <w:rFonts w:ascii="Arial" w:eastAsia="Arial" w:hAnsi="Arial" w:cs="Arial"/>
          <w:color w:val="000000"/>
          <w:sz w:val="22"/>
          <w:szCs w:val="22"/>
        </w:rPr>
        <w:t xml:space="preserve"> finished!!</w:t>
      </w:r>
    </w:p>
  </w:comment>
  <w:comment w:id="26" w:author="Adam Miller" w:date="2020-08-11T04:30:00Z" w:initials="">
    <w:p w14:paraId="0000012B" w14:textId="77777777" w:rsidR="00FA02E6" w:rsidRDefault="00FA02E6">
      <w:pPr>
        <w:widowControl w:val="0"/>
        <w:pBdr>
          <w:top w:val="nil"/>
          <w:left w:val="nil"/>
          <w:bottom w:val="nil"/>
          <w:right w:val="nil"/>
          <w:between w:val="nil"/>
        </w:pBdr>
        <w:spacing w:after="0" w:line="240" w:lineRule="auto"/>
        <w:rPr>
          <w:rFonts w:ascii="Arial" w:eastAsia="Arial" w:hAnsi="Arial" w:cs="Arial"/>
          <w:color w:val="000000"/>
          <w:sz w:val="22"/>
          <w:szCs w:val="22"/>
        </w:rPr>
      </w:pPr>
      <w:proofErr w:type="spellStart"/>
      <w:r>
        <w:rPr>
          <w:rFonts w:ascii="Arial" w:eastAsia="Arial" w:hAnsi="Arial" w:cs="Arial"/>
          <w:color w:val="000000"/>
          <w:sz w:val="22"/>
          <w:szCs w:val="22"/>
        </w:rPr>
        <w:t>Hahhaa</w:t>
      </w:r>
      <w:proofErr w:type="spellEnd"/>
      <w:r>
        <w:rPr>
          <w:rFonts w:ascii="Arial" w:eastAsia="Arial" w:hAnsi="Arial" w:cs="Arial"/>
          <w:color w:val="000000"/>
          <w:sz w:val="22"/>
          <w:szCs w:val="22"/>
        </w:rPr>
        <w:t xml:space="preserve"> no worries, to be honest I </w:t>
      </w:r>
      <w:proofErr w:type="gramStart"/>
      <w:r>
        <w:rPr>
          <w:rFonts w:ascii="Arial" w:eastAsia="Arial" w:hAnsi="Arial" w:cs="Arial"/>
          <w:color w:val="000000"/>
          <w:sz w:val="22"/>
          <w:szCs w:val="22"/>
        </w:rPr>
        <w:t>don't</w:t>
      </w:r>
      <w:proofErr w:type="gramEnd"/>
      <w:r>
        <w:rPr>
          <w:rFonts w:ascii="Arial" w:eastAsia="Arial" w:hAnsi="Arial" w:cs="Arial"/>
          <w:color w:val="000000"/>
          <w:sz w:val="22"/>
          <w:szCs w:val="22"/>
        </w:rPr>
        <w:t xml:space="preserve"> know how to interpret it fully anyways.</w:t>
      </w:r>
    </w:p>
  </w:comment>
  <w:comment w:id="25" w:author="Katie Lauck" w:date="2020-08-11T21:12:00Z" w:initials="KL">
    <w:p w14:paraId="38DC3E3B" w14:textId="30E1E789" w:rsidR="00FA02E6" w:rsidRDefault="00FA02E6">
      <w:pPr>
        <w:pStyle w:val="CommentText"/>
      </w:pPr>
      <w:r>
        <w:rPr>
          <w:rStyle w:val="CommentReference"/>
        </w:rPr>
        <w:annotationRef/>
      </w:r>
      <w:r>
        <w:t xml:space="preserve"> </w:t>
      </w:r>
      <w:proofErr w:type="spellStart"/>
      <w:r>
        <w:t>Rhat</w:t>
      </w:r>
      <w:proofErr w:type="spellEnd"/>
      <w:r>
        <w:t xml:space="preserve"> contains information about convergence of parameters (</w:t>
      </w:r>
      <w:proofErr w:type="spellStart"/>
      <w:r>
        <w:t>Rhat</w:t>
      </w:r>
      <w:proofErr w:type="spellEnd"/>
      <w:r>
        <w:t xml:space="preserve"> &lt;1.01 indicates convergence) and </w:t>
      </w:r>
      <w:proofErr w:type="spellStart"/>
      <w:r>
        <w:t>n.eff</w:t>
      </w:r>
      <w:proofErr w:type="spellEnd"/>
      <w:r>
        <w:t xml:space="preserve"> has information about whether the model was run for an appropriate number of iterations. If not, the confidence interval may be wider than appropriate for inference. Unfortunately some of our </w:t>
      </w:r>
      <w:proofErr w:type="spellStart"/>
      <w:proofErr w:type="gramStart"/>
      <w:r>
        <w:t>n.effs</w:t>
      </w:r>
      <w:proofErr w:type="spellEnd"/>
      <w:proofErr w:type="gramEnd"/>
      <w:r>
        <w:t xml:space="preserve"> are kind of low, but I ran the model for 100k iterations so we should be okay. The parameter names are kind of hard to understand and will be translated in the final version.</w:t>
      </w:r>
    </w:p>
  </w:comment>
  <w:comment w:id="27" w:author="Katie Lauck" w:date="2020-06-09T23:53:00Z" w:initials="">
    <w:p w14:paraId="00000127" w14:textId="77777777" w:rsidR="00FA02E6" w:rsidRDefault="00FA02E6">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Still need to make this figure. Need to talk to Danny first.</w:t>
      </w:r>
    </w:p>
  </w:comment>
  <w:comment w:id="29" w:author="Adam Miller" w:date="2020-08-11T04:32:00Z" w:initials="">
    <w:p w14:paraId="00000130" w14:textId="77777777" w:rsidR="00FA02E6" w:rsidRDefault="00FA02E6">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 xml:space="preserve">This is a </w:t>
      </w:r>
      <w:proofErr w:type="gramStart"/>
      <w:r>
        <w:rPr>
          <w:rFonts w:ascii="Arial" w:eastAsia="Arial" w:hAnsi="Arial" w:cs="Arial"/>
          <w:color w:val="000000"/>
          <w:sz w:val="22"/>
          <w:szCs w:val="22"/>
        </w:rPr>
        <w:t>really cool</w:t>
      </w:r>
      <w:proofErr w:type="gramEnd"/>
      <w:r>
        <w:rPr>
          <w:rFonts w:ascii="Arial" w:eastAsia="Arial" w:hAnsi="Arial" w:cs="Arial"/>
          <w:color w:val="000000"/>
          <w:sz w:val="22"/>
          <w:szCs w:val="22"/>
        </w:rPr>
        <w:t xml:space="preserve"> graph, but maybe I need some help understanding units. </w:t>
      </w: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the simulated value is PSI / Occupancy? And the x-axis is meters am assuming? Just to double check since previous papers always use 5 km but if this is only 75 meters we may need to discuss about scale.</w:t>
      </w:r>
    </w:p>
  </w:comment>
  <w:comment w:id="28" w:author="Katie Lauck" w:date="2020-08-11T20:25:00Z" w:initials="KL">
    <w:p w14:paraId="70F62E61" w14:textId="2D99236D" w:rsidR="00FA02E6" w:rsidRDefault="00FA02E6">
      <w:pPr>
        <w:pStyle w:val="CommentText"/>
      </w:pPr>
      <w:r>
        <w:rPr>
          <w:rStyle w:val="CommentReference"/>
        </w:rPr>
        <w:annotationRef/>
      </w:r>
      <w:r>
        <w:t xml:space="preserve">The x axis is species identity and the y axis </w:t>
      </w:r>
      <w:proofErr w:type="gramStart"/>
      <w:r>
        <w:t>is</w:t>
      </w:r>
      <w:proofErr w:type="gramEnd"/>
      <w:r>
        <w:t xml:space="preserve"> the magnitude of the “distance to roads” coefficient. But this is still not the final graph sadly – The one </w:t>
      </w:r>
      <w:proofErr w:type="gramStart"/>
      <w:r>
        <w:t>you’re</w:t>
      </w:r>
      <w:proofErr w:type="gramEnd"/>
      <w:r>
        <w:t xml:space="preserve"> thinking of will be the final one, with the x axis being distance to roads and the y axis being occupancy</w:t>
      </w:r>
    </w:p>
  </w:comment>
  <w:comment w:id="30" w:author="Katie Lauck" w:date="2020-07-21T13:33:00Z" w:initials="">
    <w:p w14:paraId="00000128" w14:textId="77777777" w:rsidR="00FA02E6" w:rsidRDefault="00FA02E6">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From Marissa: maybe specify as accessibility for take in wildlife trade, to further distinguish from other disturbances</w:t>
      </w:r>
    </w:p>
  </w:comment>
  <w:comment w:id="31" w:author="Katie Lauck" w:date="2020-06-10T00:04:00Z" w:initials="">
    <w:p w14:paraId="00000132" w14:textId="77777777" w:rsidR="00FA02E6" w:rsidRDefault="00FA02E6">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 xml:space="preserve">Consider replacing “commercial” 0/1 with vector of prices @ market. Most </w:t>
      </w:r>
      <w:proofErr w:type="spellStart"/>
      <w:r>
        <w:rPr>
          <w:rFonts w:ascii="Arial" w:eastAsia="Arial" w:hAnsi="Arial" w:cs="Arial"/>
          <w:color w:val="000000"/>
          <w:sz w:val="22"/>
          <w:szCs w:val="22"/>
        </w:rPr>
        <w:t>sp</w:t>
      </w:r>
      <w:proofErr w:type="spellEnd"/>
      <w:r>
        <w:rPr>
          <w:rFonts w:ascii="Arial" w:eastAsia="Arial" w:hAnsi="Arial" w:cs="Arial"/>
          <w:color w:val="000000"/>
          <w:sz w:val="22"/>
          <w:szCs w:val="22"/>
        </w:rPr>
        <w:t xml:space="preserve"> have a price, we can pull from </w:t>
      </w:r>
      <w:proofErr w:type="spellStart"/>
      <w:r>
        <w:rPr>
          <w:rFonts w:ascii="Arial" w:eastAsia="Arial" w:hAnsi="Arial" w:cs="Arial"/>
          <w:color w:val="000000"/>
          <w:sz w:val="22"/>
          <w:szCs w:val="22"/>
        </w:rPr>
        <w:t>Rentschlar</w:t>
      </w:r>
      <w:proofErr w:type="spellEnd"/>
      <w:r>
        <w:rPr>
          <w:rFonts w:ascii="Arial" w:eastAsia="Arial" w:hAnsi="Arial" w:cs="Arial"/>
          <w:color w:val="000000"/>
          <w:sz w:val="22"/>
          <w:szCs w:val="22"/>
        </w:rPr>
        <w:t xml:space="preserve"> et al 2019</w:t>
      </w:r>
    </w:p>
  </w:comment>
  <w:comment w:id="32" w:author="Katie Lauck" w:date="2020-07-21T13:33:00Z" w:initials="">
    <w:p w14:paraId="00000136" w14:textId="77777777" w:rsidR="00FA02E6" w:rsidRDefault="00FA02E6">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From Marissa: Good recognition of potential caveats, might have a paragraph break in here so this is a separate paragraph</w:t>
      </w:r>
    </w:p>
  </w:comment>
  <w:comment w:id="33" w:author="Adam Miller" w:date="2020-08-11T04:34:00Z" w:initials="">
    <w:p w14:paraId="00000133" w14:textId="77777777" w:rsidR="00FA02E6" w:rsidRDefault="00FA02E6">
      <w:pPr>
        <w:widowControl w:val="0"/>
        <w:pBdr>
          <w:top w:val="nil"/>
          <w:left w:val="nil"/>
          <w:bottom w:val="nil"/>
          <w:right w:val="nil"/>
          <w:between w:val="nil"/>
        </w:pBdr>
        <w:spacing w:after="0" w:line="240" w:lineRule="auto"/>
        <w:rPr>
          <w:rFonts w:ascii="Arial" w:eastAsia="Arial" w:hAnsi="Arial" w:cs="Arial"/>
          <w:color w:val="000000"/>
          <w:sz w:val="22"/>
          <w:szCs w:val="22"/>
        </w:rPr>
      </w:pPr>
      <w:proofErr w:type="gramStart"/>
      <w:r>
        <w:rPr>
          <w:rFonts w:ascii="Arial" w:eastAsia="Arial" w:hAnsi="Arial" w:cs="Arial"/>
          <w:color w:val="000000"/>
          <w:sz w:val="22"/>
          <w:szCs w:val="22"/>
        </w:rPr>
        <w:t>Overall</w:t>
      </w:r>
      <w:proofErr w:type="gramEnd"/>
      <w:r>
        <w:rPr>
          <w:rFonts w:ascii="Arial" w:eastAsia="Arial" w:hAnsi="Arial" w:cs="Arial"/>
          <w:color w:val="000000"/>
          <w:sz w:val="22"/>
          <w:szCs w:val="22"/>
        </w:rPr>
        <w:t xml:space="preserve"> really good! I just think we can use a bit more in this section. I agree that there are weakness and </w:t>
      </w:r>
      <w:proofErr w:type="spellStart"/>
      <w:r>
        <w:rPr>
          <w:rFonts w:ascii="Arial" w:eastAsia="Arial" w:hAnsi="Arial" w:cs="Arial"/>
          <w:color w:val="000000"/>
          <w:sz w:val="22"/>
          <w:szCs w:val="22"/>
        </w:rPr>
        <w:t>bc</w:t>
      </w:r>
      <w:proofErr w:type="spellEnd"/>
      <w:r>
        <w:rPr>
          <w:rFonts w:ascii="Arial" w:eastAsia="Arial" w:hAnsi="Arial" w:cs="Arial"/>
          <w:color w:val="000000"/>
          <w:sz w:val="22"/>
          <w:szCs w:val="22"/>
        </w:rPr>
        <w:t xml:space="preserve"> we </w:t>
      </w:r>
      <w:proofErr w:type="gramStart"/>
      <w:r>
        <w:rPr>
          <w:rFonts w:ascii="Arial" w:eastAsia="Arial" w:hAnsi="Arial" w:cs="Arial"/>
          <w:color w:val="000000"/>
          <w:sz w:val="22"/>
          <w:szCs w:val="22"/>
        </w:rPr>
        <w:t>don't</w:t>
      </w:r>
      <w:proofErr w:type="gramEnd"/>
      <w:r>
        <w:rPr>
          <w:rFonts w:ascii="Arial" w:eastAsia="Arial" w:hAnsi="Arial" w:cs="Arial"/>
          <w:color w:val="000000"/>
          <w:sz w:val="22"/>
          <w:szCs w:val="22"/>
        </w:rPr>
        <w:t xml:space="preserve"> have densities we can distinguish between the various impacts. But we also must remember that this is one of the FIRST studies on </w:t>
      </w:r>
      <w:proofErr w:type="spellStart"/>
      <w:r>
        <w:rPr>
          <w:rFonts w:ascii="Arial" w:eastAsia="Arial" w:hAnsi="Arial" w:cs="Arial"/>
          <w:color w:val="000000"/>
          <w:sz w:val="22"/>
          <w:szCs w:val="22"/>
        </w:rPr>
        <w:t>borneo</w:t>
      </w:r>
      <w:proofErr w:type="spellEnd"/>
      <w:r>
        <w:rPr>
          <w:rFonts w:ascii="Arial" w:eastAsia="Arial" w:hAnsi="Arial" w:cs="Arial"/>
          <w:color w:val="000000"/>
          <w:sz w:val="22"/>
          <w:szCs w:val="22"/>
        </w:rPr>
        <w:t xml:space="preserve"> showing this impact, and from the Indonesian side probably the only study yet on wild songbirds and the impacts of trapping. </w:t>
      </w: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I think we can add a few sentences there just to beef up this section and potentially sell the paper a bit more.</w:t>
      </w:r>
    </w:p>
  </w:comment>
  <w:comment w:id="34" w:author="Katie Lauck" w:date="2020-07-21T13:35:00Z" w:initials="">
    <w:p w14:paraId="00000125" w14:textId="77777777" w:rsidR="00FA02E6" w:rsidRDefault="00FA02E6">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From Marissa: Another good Discussion element is placing this work in the context of the broader literature: how do the results here compare to findings for other studies of commercially traded, wild-harvested species in terms of the effects of factors like distance from roads and amount of intact forest?  Where results differ, what might cause these differences?</w:t>
      </w:r>
    </w:p>
  </w:comment>
  <w:comment w:id="35" w:author="Katie Lauck" w:date="2020-07-21T13:35:00Z" w:initials="">
    <w:p w14:paraId="0000011C" w14:textId="77777777" w:rsidR="00FA02E6" w:rsidRDefault="00FA02E6">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From Marissa: careful of prescriptive language: are most effective when they...? then in the following sentence: one management option is national protection?</w:t>
      </w:r>
    </w:p>
  </w:comment>
  <w:comment w:id="36" w:author="Katie Lauck" w:date="2020-06-11T22:41:00Z" w:initials="">
    <w:p w14:paraId="00000119" w14:textId="77777777" w:rsidR="00FA02E6" w:rsidRDefault="00FA02E6">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Necessary?</w:t>
      </w:r>
    </w:p>
  </w:comment>
  <w:comment w:id="37" w:author="Adam Miller" w:date="2020-08-11T04:35:00Z" w:initials="">
    <w:p w14:paraId="0000011A" w14:textId="77777777" w:rsidR="00FA02E6" w:rsidRDefault="00FA02E6">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 xml:space="preserve">I </w:t>
      </w:r>
      <w:proofErr w:type="gramStart"/>
      <w:r>
        <w:rPr>
          <w:rFonts w:ascii="Arial" w:eastAsia="Arial" w:hAnsi="Arial" w:cs="Arial"/>
          <w:color w:val="000000"/>
          <w:sz w:val="22"/>
          <w:szCs w:val="22"/>
        </w:rPr>
        <w:t>don't</w:t>
      </w:r>
      <w:proofErr w:type="gramEnd"/>
      <w:r>
        <w:rPr>
          <w:rFonts w:ascii="Arial" w:eastAsia="Arial" w:hAnsi="Arial" w:cs="Arial"/>
          <w:color w:val="000000"/>
          <w:sz w:val="22"/>
          <w:szCs w:val="22"/>
        </w:rPr>
        <w:t xml:space="preserve"> think so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12D" w15:done="0"/>
  <w15:commentEx w15:paraId="25046045" w15:done="0"/>
  <w15:commentEx w15:paraId="0000012F" w15:done="1"/>
  <w15:commentEx w15:paraId="00000131" w15:done="0"/>
  <w15:commentEx w15:paraId="5B4F8986" w15:paraIdParent="00000131" w15:done="0"/>
  <w15:commentEx w15:paraId="5BCC68D7" w15:done="0"/>
  <w15:commentEx w15:paraId="00000126" w15:done="0"/>
  <w15:commentEx w15:paraId="0000012E" w15:done="1"/>
  <w15:commentEx w15:paraId="00000135" w15:done="0"/>
  <w15:commentEx w15:paraId="00000134" w15:done="1"/>
  <w15:commentEx w15:paraId="0000011B" w15:done="1"/>
  <w15:commentEx w15:paraId="0000012A" w15:done="0"/>
  <w15:commentEx w15:paraId="0000012B" w15:paraIdParent="0000012A" w15:done="0"/>
  <w15:commentEx w15:paraId="38DC3E3B" w15:paraIdParent="0000012A" w15:done="0"/>
  <w15:commentEx w15:paraId="00000127" w15:done="0"/>
  <w15:commentEx w15:paraId="00000130" w15:done="0"/>
  <w15:commentEx w15:paraId="70F62E61" w15:paraIdParent="00000130" w15:done="0"/>
  <w15:commentEx w15:paraId="00000128" w15:done="0"/>
  <w15:commentEx w15:paraId="00000132" w15:done="0"/>
  <w15:commentEx w15:paraId="00000136" w15:done="0"/>
  <w15:commentEx w15:paraId="00000133" w15:done="0"/>
  <w15:commentEx w15:paraId="00000125" w15:done="0"/>
  <w15:commentEx w15:paraId="0000011C" w15:done="0"/>
  <w15:commentEx w15:paraId="00000119" w15:done="0"/>
  <w15:commentEx w15:paraId="0000011A" w15:paraIdParent="000001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16BE8" w16cex:dateUtc="2020-07-21T20:28:00Z"/>
  <w16cex:commentExtensible w16cex:durableId="22DD8059" w16cex:dateUtc="2020-08-12T03:38:00Z"/>
  <w16cex:commentExtensible w16cex:durableId="22DE62FB" w16cex:dateUtc="2020-08-12T19:45:00Z"/>
  <w16cex:commentExtensible w16cex:durableId="22DD8859" w16cex:dateUtc="2020-08-12T04:12:00Z"/>
  <w16cex:commentExtensible w16cex:durableId="22DD7D4E" w16cex:dateUtc="2020-08-12T03: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12D" w16cid:durableId="22DD7D1F"/>
  <w16cid:commentId w16cid:paraId="25046045" w16cid:durableId="22C16BE8"/>
  <w16cid:commentId w16cid:paraId="0000012F" w16cid:durableId="22DD7D1D"/>
  <w16cid:commentId w16cid:paraId="00000131" w16cid:durableId="22DD7D18"/>
  <w16cid:commentId w16cid:paraId="5B4F8986" w16cid:durableId="22DD8059"/>
  <w16cid:commentId w16cid:paraId="5BCC68D7" w16cid:durableId="22DE62FB"/>
  <w16cid:commentId w16cid:paraId="00000126" w16cid:durableId="22DD7D17"/>
  <w16cid:commentId w16cid:paraId="0000012E" w16cid:durableId="22DD7D16"/>
  <w16cid:commentId w16cid:paraId="00000135" w16cid:durableId="22DD7D15"/>
  <w16cid:commentId w16cid:paraId="00000134" w16cid:durableId="22DD7D14"/>
  <w16cid:commentId w16cid:paraId="0000011B" w16cid:durableId="22DD7D13"/>
  <w16cid:commentId w16cid:paraId="0000012A" w16cid:durableId="22DD7D12"/>
  <w16cid:commentId w16cid:paraId="0000012B" w16cid:durableId="22DD7D11"/>
  <w16cid:commentId w16cid:paraId="38DC3E3B" w16cid:durableId="22DD8859"/>
  <w16cid:commentId w16cid:paraId="00000127" w16cid:durableId="22DD7D10"/>
  <w16cid:commentId w16cid:paraId="00000130" w16cid:durableId="22DD7D0F"/>
  <w16cid:commentId w16cid:paraId="70F62E61" w16cid:durableId="22DD7D4E"/>
  <w16cid:commentId w16cid:paraId="00000128" w16cid:durableId="22DD7D0E"/>
  <w16cid:commentId w16cid:paraId="00000132" w16cid:durableId="22DD7D0D"/>
  <w16cid:commentId w16cid:paraId="00000136" w16cid:durableId="22DD7D0C"/>
  <w16cid:commentId w16cid:paraId="00000133" w16cid:durableId="22DD7D0B"/>
  <w16cid:commentId w16cid:paraId="00000125" w16cid:durableId="22DD7D0A"/>
  <w16cid:commentId w16cid:paraId="0000011C" w16cid:durableId="22DD7D09"/>
  <w16cid:commentId w16cid:paraId="00000119" w16cid:durableId="22DD7D08"/>
  <w16cid:commentId w16cid:paraId="0000011A" w16cid:durableId="22DD7D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A2D09D" w14:textId="77777777" w:rsidR="00FA02E6" w:rsidRDefault="00FA02E6">
      <w:pPr>
        <w:spacing w:after="0" w:line="240" w:lineRule="auto"/>
      </w:pPr>
      <w:r>
        <w:separator/>
      </w:r>
    </w:p>
  </w:endnote>
  <w:endnote w:type="continuationSeparator" w:id="0">
    <w:p w14:paraId="6B3DA2C0" w14:textId="77777777" w:rsidR="00FA02E6" w:rsidRDefault="00FA0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10" w14:textId="73CBFBE4" w:rsidR="00FA02E6" w:rsidRDefault="00FA02E6">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00000111" w14:textId="77777777" w:rsidR="00FA02E6" w:rsidRDefault="00FA02E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7B06EF" w14:textId="77777777" w:rsidR="00FA02E6" w:rsidRDefault="00FA02E6">
      <w:pPr>
        <w:spacing w:after="0" w:line="240" w:lineRule="auto"/>
      </w:pPr>
      <w:r>
        <w:separator/>
      </w:r>
    </w:p>
  </w:footnote>
  <w:footnote w:type="continuationSeparator" w:id="0">
    <w:p w14:paraId="59D991A7" w14:textId="77777777" w:rsidR="00FA02E6" w:rsidRDefault="00FA02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0E" w14:textId="77777777" w:rsidR="00FA02E6" w:rsidRDefault="00FA02E6">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Lauck </w:t>
    </w:r>
    <w:r>
      <w:rPr>
        <w:i/>
        <w:color w:val="000000"/>
      </w:rPr>
      <w:t>et al.</w:t>
    </w:r>
    <w:r>
      <w:rPr>
        <w:color w:val="000000"/>
      </w:rPr>
      <w:t xml:space="preserve"> </w:t>
    </w:r>
  </w:p>
  <w:p w14:paraId="0000010F" w14:textId="77777777" w:rsidR="00FA02E6" w:rsidRDefault="00FA02E6">
    <w:pPr>
      <w:pBdr>
        <w:top w:val="nil"/>
        <w:left w:val="nil"/>
        <w:bottom w:val="nil"/>
        <w:right w:val="nil"/>
        <w:between w:val="nil"/>
      </w:pBdr>
      <w:tabs>
        <w:tab w:val="center" w:pos="4680"/>
        <w:tab w:val="right" w:pos="9360"/>
      </w:tabs>
      <w:spacing w:after="0" w:line="240" w:lineRule="auto"/>
      <w:jc w:val="right"/>
      <w:rPr>
        <w:color w:val="000000"/>
      </w:rPr>
    </w:pPr>
    <w:r>
      <w:rPr>
        <w:color w:val="000000"/>
      </w:rPr>
      <w:t>Effects of anthropogenic disturbances on habitat use of Bornean Birds</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tie Lauck">
    <w15:presenceInfo w15:providerId="Windows Live" w15:userId="6fd2222088f5ec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E8D"/>
    <w:rsid w:val="00087098"/>
    <w:rsid w:val="00160636"/>
    <w:rsid w:val="001D0BED"/>
    <w:rsid w:val="00285BDD"/>
    <w:rsid w:val="0036394B"/>
    <w:rsid w:val="00377D69"/>
    <w:rsid w:val="007E60E9"/>
    <w:rsid w:val="00831E8D"/>
    <w:rsid w:val="00995D1B"/>
    <w:rsid w:val="00AC2BDC"/>
    <w:rsid w:val="00BF640D"/>
    <w:rsid w:val="00C80932"/>
    <w:rsid w:val="00CC4831"/>
    <w:rsid w:val="00D76B22"/>
    <w:rsid w:val="00DD502D"/>
    <w:rsid w:val="00E778E0"/>
    <w:rsid w:val="00FA0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E6398"/>
  <w15:docId w15:val="{532B5BBC-1848-4AA2-AEDC-E193D074F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1CE"/>
    <w:pPr>
      <w:contextualSpacing/>
    </w:pPr>
  </w:style>
  <w:style w:type="paragraph" w:styleId="Heading1">
    <w:name w:val="heading 1"/>
    <w:basedOn w:val="Normal"/>
    <w:next w:val="Normal"/>
    <w:link w:val="Heading1Char"/>
    <w:uiPriority w:val="9"/>
    <w:qFormat/>
    <w:rsid w:val="00C35D29"/>
    <w:pPr>
      <w:outlineLvl w:val="0"/>
    </w:pPr>
    <w:rPr>
      <w:b/>
      <w:bCs/>
    </w:rPr>
  </w:style>
  <w:style w:type="paragraph" w:styleId="Heading2">
    <w:name w:val="heading 2"/>
    <w:basedOn w:val="Heading1"/>
    <w:next w:val="Normal"/>
    <w:link w:val="Heading2Char"/>
    <w:uiPriority w:val="9"/>
    <w:unhideWhenUsed/>
    <w:qFormat/>
    <w:rsid w:val="00C35D29"/>
    <w:pPr>
      <w:outlineLvl w:val="1"/>
    </w:pPr>
    <w:rPr>
      <w:b w:val="0"/>
      <w:bCs w:val="0"/>
      <w:i/>
      <w:iCs/>
    </w:rPr>
  </w:style>
  <w:style w:type="paragraph" w:styleId="Heading3">
    <w:name w:val="heading 3"/>
    <w:basedOn w:val="Heading2"/>
    <w:next w:val="Normal"/>
    <w:link w:val="Heading3Char"/>
    <w:uiPriority w:val="9"/>
    <w:semiHidden/>
    <w:unhideWhenUsed/>
    <w:qFormat/>
    <w:rsid w:val="00C35D29"/>
    <w:pPr>
      <w:outlineLvl w:val="2"/>
    </w:p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3"/>
    <w:next w:val="Normal"/>
    <w:link w:val="TitleChar"/>
    <w:uiPriority w:val="10"/>
    <w:qFormat/>
    <w:rsid w:val="00BB41AF"/>
    <w:pPr>
      <w:jc w:val="center"/>
    </w:pPr>
    <w:rPr>
      <w:i w:val="0"/>
      <w:iCs w:val="0"/>
    </w:rPr>
  </w:style>
  <w:style w:type="paragraph" w:customStyle="1" w:styleId="Citations">
    <w:name w:val="Citations"/>
    <w:basedOn w:val="Normal"/>
    <w:link w:val="CitationsChar"/>
    <w:qFormat/>
    <w:rsid w:val="00B77AA4"/>
    <w:pPr>
      <w:ind w:left="720" w:hanging="720"/>
    </w:pPr>
  </w:style>
  <w:style w:type="character" w:customStyle="1" w:styleId="CitationsChar">
    <w:name w:val="Citations Char"/>
    <w:basedOn w:val="DefaultParagraphFont"/>
    <w:link w:val="Citations"/>
    <w:rsid w:val="00B77AA4"/>
    <w:rPr>
      <w:rFonts w:ascii="Cambria" w:hAnsi="Cambria"/>
      <w:sz w:val="24"/>
    </w:rPr>
  </w:style>
  <w:style w:type="character" w:customStyle="1" w:styleId="Heading1Char">
    <w:name w:val="Heading 1 Char"/>
    <w:basedOn w:val="DefaultParagraphFont"/>
    <w:link w:val="Heading1"/>
    <w:uiPriority w:val="9"/>
    <w:rsid w:val="00C35D29"/>
    <w:rPr>
      <w:rFonts w:ascii="Cambria" w:hAnsi="Cambria"/>
      <w:b/>
      <w:bCs/>
      <w:sz w:val="24"/>
      <w:szCs w:val="24"/>
    </w:rPr>
  </w:style>
  <w:style w:type="character" w:customStyle="1" w:styleId="Heading2Char">
    <w:name w:val="Heading 2 Char"/>
    <w:basedOn w:val="DefaultParagraphFont"/>
    <w:link w:val="Heading2"/>
    <w:uiPriority w:val="9"/>
    <w:rsid w:val="00C35D29"/>
    <w:rPr>
      <w:rFonts w:ascii="Cambria" w:hAnsi="Cambria"/>
      <w:i/>
      <w:iCs/>
      <w:sz w:val="24"/>
      <w:szCs w:val="24"/>
    </w:rPr>
  </w:style>
  <w:style w:type="character" w:customStyle="1" w:styleId="Heading3Char">
    <w:name w:val="Heading 3 Char"/>
    <w:basedOn w:val="DefaultParagraphFont"/>
    <w:link w:val="Heading3"/>
    <w:uiPriority w:val="9"/>
    <w:rsid w:val="00C35D29"/>
    <w:rPr>
      <w:rFonts w:ascii="Cambria" w:hAnsi="Cambria"/>
      <w:i/>
      <w:iCs/>
      <w:sz w:val="24"/>
      <w:szCs w:val="24"/>
    </w:rPr>
  </w:style>
  <w:style w:type="character" w:customStyle="1" w:styleId="TitleChar">
    <w:name w:val="Title Char"/>
    <w:basedOn w:val="DefaultParagraphFont"/>
    <w:link w:val="Title"/>
    <w:uiPriority w:val="10"/>
    <w:rsid w:val="00BB41AF"/>
    <w:rPr>
      <w:rFonts w:ascii="Cambria" w:hAnsi="Cambria"/>
      <w:sz w:val="24"/>
      <w:szCs w:val="24"/>
    </w:rPr>
  </w:style>
  <w:style w:type="paragraph" w:styleId="Subtitle">
    <w:name w:val="Subtitle"/>
    <w:basedOn w:val="Normal"/>
    <w:next w:val="Normal"/>
    <w:link w:val="SubtitleChar"/>
    <w:uiPriority w:val="11"/>
    <w:qFormat/>
    <w:pPr>
      <w:jc w:val="center"/>
    </w:pPr>
  </w:style>
  <w:style w:type="character" w:customStyle="1" w:styleId="SubtitleChar">
    <w:name w:val="Subtitle Char"/>
    <w:basedOn w:val="DefaultParagraphFont"/>
    <w:link w:val="Subtitle"/>
    <w:uiPriority w:val="11"/>
    <w:rsid w:val="00C35D29"/>
    <w:rPr>
      <w:rFonts w:ascii="Cambria" w:hAnsi="Cambria"/>
      <w:sz w:val="24"/>
      <w:szCs w:val="24"/>
    </w:rPr>
  </w:style>
  <w:style w:type="paragraph" w:styleId="BalloonText">
    <w:name w:val="Balloon Text"/>
    <w:basedOn w:val="Normal"/>
    <w:link w:val="BalloonTextChar"/>
    <w:uiPriority w:val="99"/>
    <w:semiHidden/>
    <w:unhideWhenUsed/>
    <w:rsid w:val="00BB41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41AF"/>
    <w:rPr>
      <w:rFonts w:ascii="Segoe UI" w:hAnsi="Segoe UI" w:cs="Segoe UI"/>
      <w:sz w:val="18"/>
      <w:szCs w:val="18"/>
    </w:rPr>
  </w:style>
  <w:style w:type="paragraph" w:customStyle="1" w:styleId="Author">
    <w:name w:val="Author"/>
    <w:basedOn w:val="Normal"/>
    <w:link w:val="AuthorChar"/>
    <w:qFormat/>
    <w:rsid w:val="00BB41AF"/>
    <w:rPr>
      <w:sz w:val="20"/>
      <w:szCs w:val="22"/>
    </w:rPr>
  </w:style>
  <w:style w:type="paragraph" w:styleId="Bibliography">
    <w:name w:val="Bibliography"/>
    <w:basedOn w:val="Normal"/>
    <w:next w:val="Normal"/>
    <w:uiPriority w:val="37"/>
    <w:unhideWhenUsed/>
    <w:rsid w:val="00FD544E"/>
    <w:pPr>
      <w:spacing w:after="0"/>
      <w:ind w:left="720" w:hanging="720"/>
    </w:pPr>
  </w:style>
  <w:style w:type="character" w:customStyle="1" w:styleId="AuthorChar">
    <w:name w:val="Author Char"/>
    <w:basedOn w:val="DefaultParagraphFont"/>
    <w:link w:val="Author"/>
    <w:rsid w:val="00BB41AF"/>
    <w:rPr>
      <w:rFonts w:ascii="Cambria" w:hAnsi="Cambria"/>
      <w:sz w:val="20"/>
    </w:rPr>
  </w:style>
  <w:style w:type="paragraph" w:styleId="Header">
    <w:name w:val="header"/>
    <w:basedOn w:val="Normal"/>
    <w:link w:val="HeaderChar"/>
    <w:uiPriority w:val="99"/>
    <w:unhideWhenUsed/>
    <w:rsid w:val="009558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5842"/>
    <w:rPr>
      <w:rFonts w:ascii="Cambria" w:hAnsi="Cambria"/>
      <w:sz w:val="24"/>
      <w:szCs w:val="24"/>
    </w:rPr>
  </w:style>
  <w:style w:type="paragraph" w:styleId="Footer">
    <w:name w:val="footer"/>
    <w:basedOn w:val="Normal"/>
    <w:link w:val="FooterChar"/>
    <w:uiPriority w:val="99"/>
    <w:unhideWhenUsed/>
    <w:rsid w:val="009558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842"/>
    <w:rPr>
      <w:rFonts w:ascii="Cambria" w:hAnsi="Cambria"/>
      <w:sz w:val="24"/>
      <w:szCs w:val="24"/>
    </w:rPr>
  </w:style>
  <w:style w:type="character" w:styleId="LineNumber">
    <w:name w:val="line number"/>
    <w:basedOn w:val="DefaultParagraphFont"/>
    <w:uiPriority w:val="99"/>
    <w:semiHidden/>
    <w:unhideWhenUsed/>
    <w:rsid w:val="001F41CE"/>
  </w:style>
  <w:style w:type="character" w:styleId="CommentReference">
    <w:name w:val="annotation reference"/>
    <w:basedOn w:val="DefaultParagraphFont"/>
    <w:uiPriority w:val="99"/>
    <w:semiHidden/>
    <w:unhideWhenUsed/>
    <w:rsid w:val="006D42A3"/>
    <w:rPr>
      <w:sz w:val="18"/>
      <w:szCs w:val="18"/>
    </w:rPr>
  </w:style>
  <w:style w:type="paragraph" w:styleId="CommentText">
    <w:name w:val="annotation text"/>
    <w:basedOn w:val="Normal"/>
    <w:link w:val="CommentTextChar"/>
    <w:uiPriority w:val="99"/>
    <w:semiHidden/>
    <w:unhideWhenUsed/>
    <w:rsid w:val="006D42A3"/>
    <w:pPr>
      <w:spacing w:after="0" w:line="240" w:lineRule="auto"/>
      <w:contextualSpacing w:val="0"/>
    </w:pPr>
  </w:style>
  <w:style w:type="character" w:customStyle="1" w:styleId="CommentTextChar">
    <w:name w:val="Comment Text Char"/>
    <w:basedOn w:val="DefaultParagraphFont"/>
    <w:link w:val="CommentText"/>
    <w:uiPriority w:val="99"/>
    <w:semiHidden/>
    <w:rsid w:val="006D42A3"/>
    <w:rPr>
      <w:rFonts w:ascii="Cambria" w:eastAsia="Cambria" w:hAnsi="Cambria" w:cs="Cambria"/>
      <w:sz w:val="24"/>
      <w:szCs w:val="24"/>
    </w:rPr>
  </w:style>
  <w:style w:type="table" w:styleId="PlainTable2">
    <w:name w:val="Plain Table 2"/>
    <w:basedOn w:val="TableNormal"/>
    <w:uiPriority w:val="42"/>
    <w:rsid w:val="006D42A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F8140B"/>
    <w:rPr>
      <w:color w:val="808080"/>
    </w:rPr>
  </w:style>
  <w:style w:type="paragraph" w:styleId="CommentSubject">
    <w:name w:val="annotation subject"/>
    <w:basedOn w:val="CommentText"/>
    <w:next w:val="CommentText"/>
    <w:link w:val="CommentSubjectChar"/>
    <w:uiPriority w:val="99"/>
    <w:semiHidden/>
    <w:unhideWhenUsed/>
    <w:rsid w:val="00F17C50"/>
    <w:pPr>
      <w:spacing w:after="160"/>
      <w:contextualSpacing/>
    </w:pPr>
    <w:rPr>
      <w:rFonts w:eastAsiaTheme="minorHAnsi" w:cstheme="minorBidi"/>
      <w:b/>
      <w:bCs/>
      <w:sz w:val="20"/>
      <w:szCs w:val="20"/>
    </w:rPr>
  </w:style>
  <w:style w:type="character" w:customStyle="1" w:styleId="CommentSubjectChar">
    <w:name w:val="Comment Subject Char"/>
    <w:basedOn w:val="CommentTextChar"/>
    <w:link w:val="CommentSubject"/>
    <w:uiPriority w:val="99"/>
    <w:semiHidden/>
    <w:rsid w:val="00F17C50"/>
    <w:rPr>
      <w:rFonts w:ascii="Cambria" w:eastAsia="Cambria" w:hAnsi="Cambria" w:cs="Cambria"/>
      <w:b/>
      <w:bCs/>
      <w:sz w:val="20"/>
      <w:szCs w:val="20"/>
    </w:rPr>
  </w:style>
  <w:style w:type="character" w:customStyle="1" w:styleId="a">
    <w:name w:val="_"/>
    <w:basedOn w:val="DefaultParagraphFont"/>
    <w:rsid w:val="008934FF"/>
  </w:style>
  <w:style w:type="character" w:customStyle="1" w:styleId="ffb">
    <w:name w:val="ffb"/>
    <w:basedOn w:val="DefaultParagraphFont"/>
    <w:rsid w:val="008934FF"/>
  </w:style>
  <w:style w:type="table" w:styleId="TableGrid">
    <w:name w:val="Table Grid"/>
    <w:basedOn w:val="TableNormal"/>
    <w:uiPriority w:val="39"/>
    <w:rsid w:val="00E11E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0">
    <w:basedOn w:val="TableNormal"/>
    <w:pPr>
      <w:spacing w:after="0" w:line="240" w:lineRule="auto"/>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ic42YN2Bwcl+uiDENqnFCrB2A==">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24</Pages>
  <Words>29671</Words>
  <Characters>169130</Characters>
  <Application>Microsoft Office Word</Application>
  <DocSecurity>0</DocSecurity>
  <Lines>1409</Lines>
  <Paragraphs>396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Lauck</dc:creator>
  <cp:lastModifiedBy>Katie Lauck</cp:lastModifiedBy>
  <cp:revision>9</cp:revision>
  <dcterms:created xsi:type="dcterms:W3CDTF">2020-07-22T06:52:00Z</dcterms:created>
  <dcterms:modified xsi:type="dcterms:W3CDTF">2020-08-23T18:14:00Z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6de8e68a-fd54-3793-9e7f-3b6ea1c1e920</vt:lpwstr>
  </property>
  <property fmtid="{D5CDD505-2E9C-101B-9397-08002B2CF9AE}" pid="4" name="ZOTERO_PREF_1">
    <vt:lpwstr>&lt;data data-version="3" zotero-version="5.0.89"&gt;&lt;session id="S2XnBAQk"/&gt;&lt;style id="http://www.zotero.org/styles/ecology" hasBibliography="1" bibliographyStyleHasBeenSet="1"/&gt;&lt;prefs&gt;&lt;pref name="fieldType" value="Field"/&gt;&lt;pref name="automaticJournalAbbreviat</vt:lpwstr>
  </property>
  <property fmtid="{D5CDD505-2E9C-101B-9397-08002B2CF9AE}" pid="5" name="ZOTERO_PREF_2">
    <vt:lpwstr>ions" value="true"/&gt;&lt;/prefs&gt;&lt;/data&gt;</vt:lpwstr>
  </property>
</Properties>
</file>